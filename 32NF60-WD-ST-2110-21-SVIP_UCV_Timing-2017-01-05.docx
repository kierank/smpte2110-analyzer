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8A8441" w14:textId="0DEB448D" w:rsidR="00C64D6A" w:rsidRDefault="00AF3E3E" w:rsidP="00AF3E3E">
      <w:pPr>
        <w:pStyle w:val="SFirstPageDocumentNumber"/>
        <w:tabs>
          <w:tab w:val="left" w:pos="1524"/>
          <w:tab w:val="right" w:pos="9720"/>
        </w:tabs>
        <w:jc w:val="left"/>
      </w:pPr>
      <w:r>
        <w:tab/>
      </w:r>
      <w:r>
        <w:tab/>
      </w:r>
      <w:r w:rsidR="00C64D6A" w:rsidRPr="00A24B6A">
        <w:t>SMPTE</w:t>
      </w:r>
      <w:r w:rsidR="00C64D6A" w:rsidRPr="002A587D">
        <w:t xml:space="preserve"> </w:t>
      </w:r>
      <w:r w:rsidR="004542F7">
        <w:t>ST</w:t>
      </w:r>
      <w:r w:rsidR="00953B04" w:rsidRPr="002A587D">
        <w:t xml:space="preserve"> </w:t>
      </w:r>
      <w:r w:rsidR="00E14DBC">
        <w:t>2110</w:t>
      </w:r>
      <w:r w:rsidR="004542F7">
        <w:t>-</w:t>
      </w:r>
      <w:r w:rsidR="00020844">
        <w:t>2</w:t>
      </w:r>
      <w:r w:rsidR="002A2D0D">
        <w:t>1</w:t>
      </w:r>
      <w:r w:rsidR="002A587D">
        <w:t>:</w:t>
      </w:r>
      <w:r w:rsidR="004542F7">
        <w:t>201y</w:t>
      </w:r>
    </w:p>
    <w:p w14:paraId="62008F46" w14:textId="77777777" w:rsidR="000A6E57" w:rsidRPr="00EB2DB2" w:rsidRDefault="000A6E57" w:rsidP="00A24B6A">
      <w:pPr>
        <w:pStyle w:val="SFirstPageDocumentNumber"/>
      </w:pPr>
    </w:p>
    <w:p w14:paraId="4A854C37" w14:textId="77777777" w:rsidR="00C64D6A" w:rsidRPr="009637B5" w:rsidRDefault="00B95405" w:rsidP="009637B5">
      <w:pPr>
        <w:pStyle w:val="SFirstPageDocumentKind"/>
      </w:pPr>
      <w:r>
        <w:drawing>
          <wp:anchor distT="0" distB="0" distL="118745" distR="118745" simplePos="0" relativeHeight="251657728" behindDoc="0" locked="0" layoutInCell="0" allowOverlap="1" wp14:anchorId="0F420073" wp14:editId="7218020F">
            <wp:simplePos x="0" y="0"/>
            <wp:positionH relativeFrom="page">
              <wp:posOffset>5705475</wp:posOffset>
            </wp:positionH>
            <wp:positionV relativeFrom="paragraph">
              <wp:posOffset>139700</wp:posOffset>
            </wp:positionV>
            <wp:extent cx="1141730" cy="736600"/>
            <wp:effectExtent l="0" t="0" r="1270" b="6350"/>
            <wp:wrapSquare wrapText="bothSides"/>
            <wp:docPr id="76" name="Picture 76" descr="SMPTE Logo w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MPTE Logo w 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1730" cy="736600"/>
                    </a:xfrm>
                    <a:prstGeom prst="rect">
                      <a:avLst/>
                    </a:prstGeom>
                    <a:noFill/>
                    <a:ln>
                      <a:noFill/>
                    </a:ln>
                  </pic:spPr>
                </pic:pic>
              </a:graphicData>
            </a:graphic>
          </wp:anchor>
        </w:drawing>
      </w:r>
      <w:r w:rsidR="004542F7">
        <w:t>WD</w:t>
      </w:r>
      <w:r w:rsidR="00200922" w:rsidRPr="009637B5">
        <w:t xml:space="preserve"> </w:t>
      </w:r>
      <w:r w:rsidR="004542F7">
        <w:t>Standard</w:t>
      </w:r>
    </w:p>
    <w:p w14:paraId="76C9C75F" w14:textId="77777777" w:rsidR="00CD66AB" w:rsidRPr="00CD66AB" w:rsidRDefault="00F24A9C" w:rsidP="00F24A9C">
      <w:pPr>
        <w:pStyle w:val="Title"/>
      </w:pPr>
      <w:r>
        <w:t xml:space="preserve">Professional </w:t>
      </w:r>
      <w:r w:rsidR="00CD66AB" w:rsidRPr="00CD66AB">
        <w:t xml:space="preserve">Media </w:t>
      </w:r>
      <w:r>
        <w:t xml:space="preserve">Over IP </w:t>
      </w:r>
      <w:r w:rsidR="00CD66AB" w:rsidRPr="00CD66AB">
        <w:t>Network</w:t>
      </w:r>
      <w:r>
        <w:t>s:</w:t>
      </w:r>
      <w:r w:rsidR="00CD66AB" w:rsidRPr="00CD66AB">
        <w:t xml:space="preserve"> </w:t>
      </w:r>
    </w:p>
    <w:p w14:paraId="35F28F35" w14:textId="56A2BEB9" w:rsidR="00C64D6A" w:rsidRPr="00C62D63" w:rsidRDefault="002A2D0D" w:rsidP="00FA249A">
      <w:pPr>
        <w:pStyle w:val="Title"/>
        <w:ind w:right="2880"/>
      </w:pPr>
      <w:r>
        <w:t xml:space="preserve">Timing Model for </w:t>
      </w:r>
      <w:r w:rsidR="00020844">
        <w:t>Uncompressed Active Video</w:t>
      </w:r>
      <w:r>
        <w:t xml:space="preserve"> </w:t>
      </w:r>
    </w:p>
    <w:p w14:paraId="356CBC4C" w14:textId="04AE999A" w:rsidR="00C64D6A" w:rsidRPr="00BC3E2D" w:rsidRDefault="00C64D6A" w:rsidP="00C64D6A">
      <w:pPr>
        <w:pStyle w:val="SFirstPagePage"/>
      </w:pPr>
      <w:bookmarkStart w:id="0" w:name="_Toc285788378"/>
      <w:r w:rsidRPr="00BC3E2D">
        <w:t xml:space="preserve">Page 1 of </w:t>
      </w:r>
      <w:r w:rsidR="009921FF" w:rsidRPr="00BC3E2D">
        <w:fldChar w:fldCharType="begin"/>
      </w:r>
      <w:r w:rsidRPr="00BC3E2D">
        <w:instrText xml:space="preserve"> NUMPAGES  \# "0"  \* MERGEFORMAT </w:instrText>
      </w:r>
      <w:r w:rsidR="009921FF" w:rsidRPr="00BC3E2D">
        <w:fldChar w:fldCharType="separate"/>
      </w:r>
      <w:r w:rsidR="00577655">
        <w:rPr>
          <w:noProof/>
        </w:rPr>
        <w:t>10</w:t>
      </w:r>
      <w:r w:rsidR="009921FF" w:rsidRPr="00BC3E2D">
        <w:fldChar w:fldCharType="end"/>
      </w:r>
      <w:r w:rsidR="009E2DFB">
        <w:t xml:space="preserve"> </w:t>
      </w:r>
      <w:r w:rsidRPr="00BC3E2D">
        <w:t xml:space="preserve"> pages</w:t>
      </w:r>
    </w:p>
    <w:p w14:paraId="2780737F" w14:textId="12371F2C" w:rsidR="00C64D6A" w:rsidRPr="00E92EF1" w:rsidRDefault="009921FF" w:rsidP="00623321">
      <w:pPr>
        <w:pStyle w:val="SFirstPageVersion"/>
        <w:tabs>
          <w:tab w:val="left" w:pos="7590"/>
        </w:tabs>
      </w:pPr>
      <w:r>
        <w:fldChar w:fldCharType="begin"/>
      </w:r>
      <w:r w:rsidR="00A31F4F">
        <w:instrText xml:space="preserve"> FILENAME   \* MERGEFORMAT </w:instrText>
      </w:r>
      <w:r>
        <w:fldChar w:fldCharType="separate"/>
      </w:r>
      <w:r w:rsidR="00577655">
        <w:rPr>
          <w:noProof/>
        </w:rPr>
        <w:t>32NF60-WD-ST-2110-21-SVIP_UCV_Timing-2017-01-05.docx</w:t>
      </w:r>
      <w:r>
        <w:fldChar w:fldCharType="end"/>
      </w:r>
      <w:r w:rsidR="00623321">
        <w:tab/>
      </w:r>
    </w:p>
    <w:p w14:paraId="05DB9858" w14:textId="77777777" w:rsidR="00C64D6A" w:rsidRPr="009F7A05" w:rsidRDefault="00C64D6A" w:rsidP="007B3B4E">
      <w:pPr>
        <w:pStyle w:val="SFirstPageWarningHeading"/>
      </w:pPr>
      <w:r w:rsidRPr="007B3B4E">
        <w:t>Warning</w:t>
      </w:r>
    </w:p>
    <w:p w14:paraId="54702D34" w14:textId="77777777" w:rsidR="00C64D6A" w:rsidRPr="009F7A05" w:rsidRDefault="002A587D" w:rsidP="007B3B4E">
      <w:pPr>
        <w:pStyle w:val="SFirstPageWarningBody"/>
      </w:pPr>
      <w:r>
        <w:t xml:space="preserve">This document is an unpublished, confidential work under development and shall not be referred to as a SMPTE Standard, Recommended Practice, or Engineering Guideline. It is distributed for review and comment; distribution </w:t>
      </w:r>
      <w:r w:rsidRPr="007B3B4E">
        <w:t>does</w:t>
      </w:r>
      <w:r>
        <w:t xml:space="preserve"> not constitute publication. Recipients of this document are strongly encouraged to submit, with their comments, notification of any relevant patent rights of which they are aware and to provide supporting documentation.</w:t>
      </w:r>
    </w:p>
    <w:p w14:paraId="6E82F76F" w14:textId="77777777" w:rsidR="00C64D6A" w:rsidRPr="00E92EF1" w:rsidRDefault="00C64D6A" w:rsidP="00C64D6A">
      <w:pPr>
        <w:pStyle w:val="SHeadingPlain"/>
      </w:pPr>
      <w:r>
        <w:t>Table of Contents</w:t>
      </w:r>
    </w:p>
    <w:p w14:paraId="1C759066" w14:textId="3F794632" w:rsidR="00577655" w:rsidRDefault="009921FF">
      <w:pPr>
        <w:pStyle w:val="TOC1"/>
        <w:rPr>
          <w:rFonts w:asciiTheme="minorHAnsi" w:eastAsiaTheme="minorEastAsia" w:hAnsiTheme="minorHAnsi" w:cstheme="minorBidi"/>
          <w:b w:val="0"/>
          <w:bCs w:val="0"/>
          <w:sz w:val="22"/>
          <w:szCs w:val="22"/>
        </w:rPr>
      </w:pPr>
      <w:r>
        <w:fldChar w:fldCharType="begin"/>
      </w:r>
      <w:r w:rsidR="00111833">
        <w:instrText xml:space="preserve"> TOC \o "1-2" \h \z \t "S Heading Plain Numbered,1" </w:instrText>
      </w:r>
      <w:r>
        <w:fldChar w:fldCharType="separate"/>
      </w:r>
      <w:hyperlink w:anchor="_Toc471383337" w:history="1">
        <w:r w:rsidR="00577655" w:rsidRPr="009270F5">
          <w:rPr>
            <w:rStyle w:val="Hyperlink"/>
          </w:rPr>
          <w:t>1</w:t>
        </w:r>
        <w:r w:rsidR="00577655">
          <w:rPr>
            <w:rFonts w:asciiTheme="minorHAnsi" w:eastAsiaTheme="minorEastAsia" w:hAnsiTheme="minorHAnsi" w:cstheme="minorBidi"/>
            <w:b w:val="0"/>
            <w:bCs w:val="0"/>
            <w:sz w:val="22"/>
            <w:szCs w:val="22"/>
          </w:rPr>
          <w:tab/>
        </w:r>
        <w:r w:rsidR="00577655" w:rsidRPr="009270F5">
          <w:rPr>
            <w:rStyle w:val="Hyperlink"/>
          </w:rPr>
          <w:t>Scope</w:t>
        </w:r>
        <w:r w:rsidR="00577655">
          <w:rPr>
            <w:webHidden/>
          </w:rPr>
          <w:tab/>
        </w:r>
        <w:r w:rsidR="00577655">
          <w:rPr>
            <w:webHidden/>
          </w:rPr>
          <w:fldChar w:fldCharType="begin"/>
        </w:r>
        <w:r w:rsidR="00577655">
          <w:rPr>
            <w:webHidden/>
          </w:rPr>
          <w:instrText xml:space="preserve"> PAGEREF _Toc471383337 \h </w:instrText>
        </w:r>
        <w:r w:rsidR="00577655">
          <w:rPr>
            <w:webHidden/>
          </w:rPr>
        </w:r>
        <w:r w:rsidR="00577655">
          <w:rPr>
            <w:webHidden/>
          </w:rPr>
          <w:fldChar w:fldCharType="separate"/>
        </w:r>
        <w:r w:rsidR="00577655">
          <w:rPr>
            <w:webHidden/>
          </w:rPr>
          <w:t>2</w:t>
        </w:r>
        <w:r w:rsidR="00577655">
          <w:rPr>
            <w:webHidden/>
          </w:rPr>
          <w:fldChar w:fldCharType="end"/>
        </w:r>
      </w:hyperlink>
    </w:p>
    <w:p w14:paraId="65314FFA" w14:textId="3EC14853" w:rsidR="00577655" w:rsidRDefault="00577655">
      <w:pPr>
        <w:pStyle w:val="TOC1"/>
        <w:rPr>
          <w:rFonts w:asciiTheme="minorHAnsi" w:eastAsiaTheme="minorEastAsia" w:hAnsiTheme="minorHAnsi" w:cstheme="minorBidi"/>
          <w:b w:val="0"/>
          <w:bCs w:val="0"/>
          <w:sz w:val="22"/>
          <w:szCs w:val="22"/>
        </w:rPr>
      </w:pPr>
      <w:hyperlink w:anchor="_Toc471383338" w:history="1">
        <w:r w:rsidRPr="009270F5">
          <w:rPr>
            <w:rStyle w:val="Hyperlink"/>
          </w:rPr>
          <w:t>2</w:t>
        </w:r>
        <w:r>
          <w:rPr>
            <w:rFonts w:asciiTheme="minorHAnsi" w:eastAsiaTheme="minorEastAsia" w:hAnsiTheme="minorHAnsi" w:cstheme="minorBidi"/>
            <w:b w:val="0"/>
            <w:bCs w:val="0"/>
            <w:sz w:val="22"/>
            <w:szCs w:val="22"/>
          </w:rPr>
          <w:tab/>
        </w:r>
        <w:r w:rsidRPr="009270F5">
          <w:rPr>
            <w:rStyle w:val="Hyperlink"/>
          </w:rPr>
          <w:t>Conformance Notation</w:t>
        </w:r>
        <w:r>
          <w:rPr>
            <w:webHidden/>
          </w:rPr>
          <w:tab/>
        </w:r>
        <w:r>
          <w:rPr>
            <w:webHidden/>
          </w:rPr>
          <w:fldChar w:fldCharType="begin"/>
        </w:r>
        <w:r>
          <w:rPr>
            <w:webHidden/>
          </w:rPr>
          <w:instrText xml:space="preserve"> PAGEREF _Toc471383338 \h </w:instrText>
        </w:r>
        <w:r>
          <w:rPr>
            <w:webHidden/>
          </w:rPr>
        </w:r>
        <w:r>
          <w:rPr>
            <w:webHidden/>
          </w:rPr>
          <w:fldChar w:fldCharType="separate"/>
        </w:r>
        <w:r>
          <w:rPr>
            <w:webHidden/>
          </w:rPr>
          <w:t>3</w:t>
        </w:r>
        <w:r>
          <w:rPr>
            <w:webHidden/>
          </w:rPr>
          <w:fldChar w:fldCharType="end"/>
        </w:r>
      </w:hyperlink>
    </w:p>
    <w:p w14:paraId="2FD60921" w14:textId="2EC22A74" w:rsidR="00577655" w:rsidRDefault="00577655">
      <w:pPr>
        <w:pStyle w:val="TOC1"/>
        <w:rPr>
          <w:rFonts w:asciiTheme="minorHAnsi" w:eastAsiaTheme="minorEastAsia" w:hAnsiTheme="minorHAnsi" w:cstheme="minorBidi"/>
          <w:b w:val="0"/>
          <w:bCs w:val="0"/>
          <w:sz w:val="22"/>
          <w:szCs w:val="22"/>
        </w:rPr>
      </w:pPr>
      <w:hyperlink w:anchor="_Toc471383339" w:history="1">
        <w:r w:rsidRPr="009270F5">
          <w:rPr>
            <w:rStyle w:val="Hyperlink"/>
          </w:rPr>
          <w:t>3</w:t>
        </w:r>
        <w:r>
          <w:rPr>
            <w:rFonts w:asciiTheme="minorHAnsi" w:eastAsiaTheme="minorEastAsia" w:hAnsiTheme="minorHAnsi" w:cstheme="minorBidi"/>
            <w:b w:val="0"/>
            <w:bCs w:val="0"/>
            <w:sz w:val="22"/>
            <w:szCs w:val="22"/>
          </w:rPr>
          <w:tab/>
        </w:r>
        <w:r w:rsidRPr="009270F5">
          <w:rPr>
            <w:rStyle w:val="Hyperlink"/>
          </w:rPr>
          <w:t>Normative References</w:t>
        </w:r>
        <w:r>
          <w:rPr>
            <w:webHidden/>
          </w:rPr>
          <w:tab/>
        </w:r>
        <w:r>
          <w:rPr>
            <w:webHidden/>
          </w:rPr>
          <w:fldChar w:fldCharType="begin"/>
        </w:r>
        <w:r>
          <w:rPr>
            <w:webHidden/>
          </w:rPr>
          <w:instrText xml:space="preserve"> PAGEREF _Toc471383339 \h </w:instrText>
        </w:r>
        <w:r>
          <w:rPr>
            <w:webHidden/>
          </w:rPr>
        </w:r>
        <w:r>
          <w:rPr>
            <w:webHidden/>
          </w:rPr>
          <w:fldChar w:fldCharType="separate"/>
        </w:r>
        <w:r>
          <w:rPr>
            <w:webHidden/>
          </w:rPr>
          <w:t>3</w:t>
        </w:r>
        <w:r>
          <w:rPr>
            <w:webHidden/>
          </w:rPr>
          <w:fldChar w:fldCharType="end"/>
        </w:r>
      </w:hyperlink>
    </w:p>
    <w:p w14:paraId="412912A0" w14:textId="08919F05" w:rsidR="00577655" w:rsidRDefault="00577655">
      <w:pPr>
        <w:pStyle w:val="TOC1"/>
        <w:rPr>
          <w:rFonts w:asciiTheme="minorHAnsi" w:eastAsiaTheme="minorEastAsia" w:hAnsiTheme="minorHAnsi" w:cstheme="minorBidi"/>
          <w:b w:val="0"/>
          <w:bCs w:val="0"/>
          <w:sz w:val="22"/>
          <w:szCs w:val="22"/>
        </w:rPr>
      </w:pPr>
      <w:hyperlink w:anchor="_Toc471383340" w:history="1">
        <w:r w:rsidRPr="009270F5">
          <w:rPr>
            <w:rStyle w:val="Hyperlink"/>
          </w:rPr>
          <w:t>4</w:t>
        </w:r>
        <w:r>
          <w:rPr>
            <w:rFonts w:asciiTheme="minorHAnsi" w:eastAsiaTheme="minorEastAsia" w:hAnsiTheme="minorHAnsi" w:cstheme="minorBidi"/>
            <w:b w:val="0"/>
            <w:bCs w:val="0"/>
            <w:sz w:val="22"/>
            <w:szCs w:val="22"/>
          </w:rPr>
          <w:tab/>
        </w:r>
        <w:r w:rsidRPr="009270F5">
          <w:rPr>
            <w:rStyle w:val="Hyperlink"/>
          </w:rPr>
          <w:t>Terms and Definitions</w:t>
        </w:r>
        <w:r>
          <w:rPr>
            <w:webHidden/>
          </w:rPr>
          <w:tab/>
        </w:r>
        <w:r>
          <w:rPr>
            <w:webHidden/>
          </w:rPr>
          <w:fldChar w:fldCharType="begin"/>
        </w:r>
        <w:r>
          <w:rPr>
            <w:webHidden/>
          </w:rPr>
          <w:instrText xml:space="preserve"> PAGEREF _Toc471383340 \h </w:instrText>
        </w:r>
        <w:r>
          <w:rPr>
            <w:webHidden/>
          </w:rPr>
        </w:r>
        <w:r>
          <w:rPr>
            <w:webHidden/>
          </w:rPr>
          <w:fldChar w:fldCharType="separate"/>
        </w:r>
        <w:r>
          <w:rPr>
            <w:webHidden/>
          </w:rPr>
          <w:t>4</w:t>
        </w:r>
        <w:r>
          <w:rPr>
            <w:webHidden/>
          </w:rPr>
          <w:fldChar w:fldCharType="end"/>
        </w:r>
      </w:hyperlink>
    </w:p>
    <w:p w14:paraId="5FBC6395" w14:textId="2C46D6E8" w:rsidR="00577655" w:rsidRDefault="00577655">
      <w:pPr>
        <w:pStyle w:val="TOC1"/>
        <w:rPr>
          <w:rFonts w:asciiTheme="minorHAnsi" w:eastAsiaTheme="minorEastAsia" w:hAnsiTheme="minorHAnsi" w:cstheme="minorBidi"/>
          <w:b w:val="0"/>
          <w:bCs w:val="0"/>
          <w:sz w:val="22"/>
          <w:szCs w:val="22"/>
        </w:rPr>
      </w:pPr>
      <w:hyperlink w:anchor="_Toc471383341" w:history="1">
        <w:r w:rsidRPr="009270F5">
          <w:rPr>
            <w:rStyle w:val="Hyperlink"/>
          </w:rPr>
          <w:t>5</w:t>
        </w:r>
        <w:r>
          <w:rPr>
            <w:rFonts w:asciiTheme="minorHAnsi" w:eastAsiaTheme="minorEastAsia" w:hAnsiTheme="minorHAnsi" w:cstheme="minorBidi"/>
            <w:b w:val="0"/>
            <w:bCs w:val="0"/>
            <w:sz w:val="22"/>
            <w:szCs w:val="22"/>
          </w:rPr>
          <w:tab/>
        </w:r>
        <w:r w:rsidRPr="009270F5">
          <w:rPr>
            <w:rStyle w:val="Hyperlink"/>
          </w:rPr>
          <w:t>Packet Transmission Characteristics</w:t>
        </w:r>
        <w:r>
          <w:rPr>
            <w:webHidden/>
          </w:rPr>
          <w:tab/>
        </w:r>
        <w:r>
          <w:rPr>
            <w:webHidden/>
          </w:rPr>
          <w:fldChar w:fldCharType="begin"/>
        </w:r>
        <w:r>
          <w:rPr>
            <w:webHidden/>
          </w:rPr>
          <w:instrText xml:space="preserve"> PAGEREF _Toc471383341 \h </w:instrText>
        </w:r>
        <w:r>
          <w:rPr>
            <w:webHidden/>
          </w:rPr>
        </w:r>
        <w:r>
          <w:rPr>
            <w:webHidden/>
          </w:rPr>
          <w:fldChar w:fldCharType="separate"/>
        </w:r>
        <w:r>
          <w:rPr>
            <w:webHidden/>
          </w:rPr>
          <w:t>5</w:t>
        </w:r>
        <w:r>
          <w:rPr>
            <w:webHidden/>
          </w:rPr>
          <w:fldChar w:fldCharType="end"/>
        </w:r>
      </w:hyperlink>
    </w:p>
    <w:p w14:paraId="594534B4" w14:textId="52A4053B" w:rsidR="00577655" w:rsidRDefault="00577655">
      <w:pPr>
        <w:pStyle w:val="TOC2"/>
        <w:rPr>
          <w:rFonts w:asciiTheme="minorHAnsi" w:eastAsiaTheme="minorEastAsia" w:hAnsiTheme="minorHAnsi" w:cstheme="minorBidi"/>
          <w:bCs w:val="0"/>
          <w:iCs w:val="0"/>
          <w:sz w:val="22"/>
          <w:szCs w:val="22"/>
        </w:rPr>
      </w:pPr>
      <w:hyperlink w:anchor="_Toc471383342" w:history="1">
        <w:r w:rsidRPr="009270F5">
          <w:rPr>
            <w:rStyle w:val="Hyperlink"/>
          </w:rPr>
          <w:t>5.1</w:t>
        </w:r>
        <w:r>
          <w:rPr>
            <w:rFonts w:asciiTheme="minorHAnsi" w:eastAsiaTheme="minorEastAsia" w:hAnsiTheme="minorHAnsi" w:cstheme="minorBidi"/>
            <w:bCs w:val="0"/>
            <w:iCs w:val="0"/>
            <w:sz w:val="22"/>
            <w:szCs w:val="22"/>
          </w:rPr>
          <w:tab/>
        </w:r>
        <w:r w:rsidRPr="009270F5">
          <w:rPr>
            <w:rStyle w:val="Hyperlink"/>
          </w:rPr>
          <w:t>Packet Transmission Timing Model</w:t>
        </w:r>
        <w:r>
          <w:rPr>
            <w:webHidden/>
          </w:rPr>
          <w:tab/>
        </w:r>
        <w:r>
          <w:rPr>
            <w:webHidden/>
          </w:rPr>
          <w:fldChar w:fldCharType="begin"/>
        </w:r>
        <w:r>
          <w:rPr>
            <w:webHidden/>
          </w:rPr>
          <w:instrText xml:space="preserve"> PAGEREF _Toc471383342 \h </w:instrText>
        </w:r>
        <w:r>
          <w:rPr>
            <w:webHidden/>
          </w:rPr>
        </w:r>
        <w:r>
          <w:rPr>
            <w:webHidden/>
          </w:rPr>
          <w:fldChar w:fldCharType="separate"/>
        </w:r>
        <w:r>
          <w:rPr>
            <w:webHidden/>
          </w:rPr>
          <w:t>5</w:t>
        </w:r>
        <w:r>
          <w:rPr>
            <w:webHidden/>
          </w:rPr>
          <w:fldChar w:fldCharType="end"/>
        </w:r>
      </w:hyperlink>
    </w:p>
    <w:p w14:paraId="4F03B49B" w14:textId="5709837A" w:rsidR="00577655" w:rsidRDefault="00577655">
      <w:pPr>
        <w:pStyle w:val="TOC2"/>
        <w:rPr>
          <w:rFonts w:asciiTheme="minorHAnsi" w:eastAsiaTheme="minorEastAsia" w:hAnsiTheme="minorHAnsi" w:cstheme="minorBidi"/>
          <w:bCs w:val="0"/>
          <w:iCs w:val="0"/>
          <w:sz w:val="22"/>
          <w:szCs w:val="22"/>
        </w:rPr>
      </w:pPr>
      <w:hyperlink w:anchor="_Toc471383343" w:history="1">
        <w:r w:rsidRPr="009270F5">
          <w:rPr>
            <w:rStyle w:val="Hyperlink"/>
          </w:rPr>
          <w:t>5.2</w:t>
        </w:r>
        <w:r>
          <w:rPr>
            <w:rFonts w:asciiTheme="minorHAnsi" w:eastAsiaTheme="minorEastAsia" w:hAnsiTheme="minorHAnsi" w:cstheme="minorBidi"/>
            <w:bCs w:val="0"/>
            <w:iCs w:val="0"/>
            <w:sz w:val="22"/>
            <w:szCs w:val="22"/>
          </w:rPr>
          <w:tab/>
        </w:r>
        <w:r w:rsidRPr="009270F5">
          <w:rPr>
            <w:rStyle w:val="Hyperlink"/>
          </w:rPr>
          <w:t>Last Allowed Transmission (LAT) Specification</w:t>
        </w:r>
        <w:r>
          <w:rPr>
            <w:webHidden/>
          </w:rPr>
          <w:tab/>
        </w:r>
        <w:r>
          <w:rPr>
            <w:webHidden/>
          </w:rPr>
          <w:fldChar w:fldCharType="begin"/>
        </w:r>
        <w:r>
          <w:rPr>
            <w:webHidden/>
          </w:rPr>
          <w:instrText xml:space="preserve"> PAGEREF _Toc471383343 \h </w:instrText>
        </w:r>
        <w:r>
          <w:rPr>
            <w:webHidden/>
          </w:rPr>
        </w:r>
        <w:r>
          <w:rPr>
            <w:webHidden/>
          </w:rPr>
          <w:fldChar w:fldCharType="separate"/>
        </w:r>
        <w:r>
          <w:rPr>
            <w:webHidden/>
          </w:rPr>
          <w:t>6</w:t>
        </w:r>
        <w:r>
          <w:rPr>
            <w:webHidden/>
          </w:rPr>
          <w:fldChar w:fldCharType="end"/>
        </w:r>
      </w:hyperlink>
    </w:p>
    <w:p w14:paraId="5C3488A1" w14:textId="36581E1F" w:rsidR="00577655" w:rsidRDefault="00577655">
      <w:pPr>
        <w:pStyle w:val="TOC2"/>
        <w:rPr>
          <w:rFonts w:asciiTheme="minorHAnsi" w:eastAsiaTheme="minorEastAsia" w:hAnsiTheme="minorHAnsi" w:cstheme="minorBidi"/>
          <w:bCs w:val="0"/>
          <w:iCs w:val="0"/>
          <w:sz w:val="22"/>
          <w:szCs w:val="22"/>
        </w:rPr>
      </w:pPr>
      <w:hyperlink w:anchor="_Toc471383344" w:history="1">
        <w:r w:rsidRPr="009270F5">
          <w:rPr>
            <w:rStyle w:val="Hyperlink"/>
          </w:rPr>
          <w:t>5.3</w:t>
        </w:r>
        <w:r>
          <w:rPr>
            <w:rFonts w:asciiTheme="minorHAnsi" w:eastAsiaTheme="minorEastAsia" w:hAnsiTheme="minorHAnsi" w:cstheme="minorBidi"/>
            <w:bCs w:val="0"/>
            <w:iCs w:val="0"/>
            <w:sz w:val="22"/>
            <w:szCs w:val="22"/>
          </w:rPr>
          <w:tab/>
        </w:r>
        <w:r w:rsidRPr="009270F5">
          <w:rPr>
            <w:rStyle w:val="Hyperlink"/>
          </w:rPr>
          <w:t>Transmission Traffic Shape Model</w:t>
        </w:r>
        <w:r>
          <w:rPr>
            <w:webHidden/>
          </w:rPr>
          <w:tab/>
        </w:r>
        <w:r>
          <w:rPr>
            <w:webHidden/>
          </w:rPr>
          <w:fldChar w:fldCharType="begin"/>
        </w:r>
        <w:r>
          <w:rPr>
            <w:webHidden/>
          </w:rPr>
          <w:instrText xml:space="preserve"> PAGEREF _Toc471383344 \h </w:instrText>
        </w:r>
        <w:r>
          <w:rPr>
            <w:webHidden/>
          </w:rPr>
        </w:r>
        <w:r>
          <w:rPr>
            <w:webHidden/>
          </w:rPr>
          <w:fldChar w:fldCharType="separate"/>
        </w:r>
        <w:r>
          <w:rPr>
            <w:webHidden/>
          </w:rPr>
          <w:t>8</w:t>
        </w:r>
        <w:r>
          <w:rPr>
            <w:webHidden/>
          </w:rPr>
          <w:fldChar w:fldCharType="end"/>
        </w:r>
      </w:hyperlink>
    </w:p>
    <w:p w14:paraId="666A7F06" w14:textId="7DF2BCCD" w:rsidR="00577655" w:rsidRDefault="00577655">
      <w:pPr>
        <w:pStyle w:val="TOC1"/>
        <w:rPr>
          <w:rFonts w:asciiTheme="minorHAnsi" w:eastAsiaTheme="minorEastAsia" w:hAnsiTheme="minorHAnsi" w:cstheme="minorBidi"/>
          <w:b w:val="0"/>
          <w:bCs w:val="0"/>
          <w:sz w:val="22"/>
          <w:szCs w:val="22"/>
        </w:rPr>
      </w:pPr>
      <w:hyperlink w:anchor="_Toc471383345" w:history="1">
        <w:r w:rsidRPr="009270F5">
          <w:rPr>
            <w:rStyle w:val="Hyperlink"/>
          </w:rPr>
          <w:t>6</w:t>
        </w:r>
        <w:r>
          <w:rPr>
            <w:rFonts w:asciiTheme="minorHAnsi" w:eastAsiaTheme="minorEastAsia" w:hAnsiTheme="minorHAnsi" w:cstheme="minorBidi"/>
            <w:b w:val="0"/>
            <w:bCs w:val="0"/>
            <w:sz w:val="22"/>
            <w:szCs w:val="22"/>
          </w:rPr>
          <w:tab/>
        </w:r>
        <w:r w:rsidRPr="009270F5">
          <w:rPr>
            <w:rStyle w:val="Hyperlink"/>
          </w:rPr>
          <w:t>Compliance Definitions</w:t>
        </w:r>
        <w:r>
          <w:rPr>
            <w:webHidden/>
          </w:rPr>
          <w:tab/>
        </w:r>
        <w:r>
          <w:rPr>
            <w:webHidden/>
          </w:rPr>
          <w:fldChar w:fldCharType="begin"/>
        </w:r>
        <w:r>
          <w:rPr>
            <w:webHidden/>
          </w:rPr>
          <w:instrText xml:space="preserve"> PAGEREF _Toc471383345 \h </w:instrText>
        </w:r>
        <w:r>
          <w:rPr>
            <w:webHidden/>
          </w:rPr>
        </w:r>
        <w:r>
          <w:rPr>
            <w:webHidden/>
          </w:rPr>
          <w:fldChar w:fldCharType="separate"/>
        </w:r>
        <w:r>
          <w:rPr>
            <w:webHidden/>
          </w:rPr>
          <w:t>9</w:t>
        </w:r>
        <w:r>
          <w:rPr>
            <w:webHidden/>
          </w:rPr>
          <w:fldChar w:fldCharType="end"/>
        </w:r>
      </w:hyperlink>
    </w:p>
    <w:p w14:paraId="1E97F0A8" w14:textId="3D1CA243" w:rsidR="00577655" w:rsidRDefault="00577655">
      <w:pPr>
        <w:pStyle w:val="TOC2"/>
        <w:rPr>
          <w:rFonts w:asciiTheme="minorHAnsi" w:eastAsiaTheme="minorEastAsia" w:hAnsiTheme="minorHAnsi" w:cstheme="minorBidi"/>
          <w:bCs w:val="0"/>
          <w:iCs w:val="0"/>
          <w:sz w:val="22"/>
          <w:szCs w:val="22"/>
        </w:rPr>
      </w:pPr>
      <w:hyperlink w:anchor="_Toc471383346" w:history="1">
        <w:r w:rsidRPr="009270F5">
          <w:rPr>
            <w:rStyle w:val="Hyperlink"/>
          </w:rPr>
          <w:t>6.1</w:t>
        </w:r>
        <w:r>
          <w:rPr>
            <w:rFonts w:asciiTheme="minorHAnsi" w:eastAsiaTheme="minorEastAsia" w:hAnsiTheme="minorHAnsi" w:cstheme="minorBidi"/>
            <w:bCs w:val="0"/>
            <w:iCs w:val="0"/>
            <w:sz w:val="22"/>
            <w:szCs w:val="22"/>
          </w:rPr>
          <w:tab/>
        </w:r>
        <w:r w:rsidRPr="009270F5">
          <w:rPr>
            <w:rStyle w:val="Hyperlink"/>
          </w:rPr>
          <w:t>VRXfull</w:t>
        </w:r>
        <w:r>
          <w:rPr>
            <w:webHidden/>
          </w:rPr>
          <w:tab/>
        </w:r>
        <w:r>
          <w:rPr>
            <w:webHidden/>
          </w:rPr>
          <w:fldChar w:fldCharType="begin"/>
        </w:r>
        <w:r>
          <w:rPr>
            <w:webHidden/>
          </w:rPr>
          <w:instrText xml:space="preserve"> PAGEREF _Toc471383346 \h </w:instrText>
        </w:r>
        <w:r>
          <w:rPr>
            <w:webHidden/>
          </w:rPr>
        </w:r>
        <w:r>
          <w:rPr>
            <w:webHidden/>
          </w:rPr>
          <w:fldChar w:fldCharType="separate"/>
        </w:r>
        <w:r>
          <w:rPr>
            <w:webHidden/>
          </w:rPr>
          <w:t>9</w:t>
        </w:r>
        <w:r>
          <w:rPr>
            <w:webHidden/>
          </w:rPr>
          <w:fldChar w:fldCharType="end"/>
        </w:r>
      </w:hyperlink>
    </w:p>
    <w:p w14:paraId="45F830F3" w14:textId="0DEB6D7F" w:rsidR="00577655" w:rsidRDefault="00577655">
      <w:pPr>
        <w:pStyle w:val="TOC2"/>
        <w:rPr>
          <w:rFonts w:asciiTheme="minorHAnsi" w:eastAsiaTheme="minorEastAsia" w:hAnsiTheme="minorHAnsi" w:cstheme="minorBidi"/>
          <w:bCs w:val="0"/>
          <w:iCs w:val="0"/>
          <w:sz w:val="22"/>
          <w:szCs w:val="22"/>
        </w:rPr>
      </w:pPr>
      <w:hyperlink w:anchor="_Toc471383347" w:history="1">
        <w:r w:rsidRPr="009270F5">
          <w:rPr>
            <w:rStyle w:val="Hyperlink"/>
          </w:rPr>
          <w:t>6.2</w:t>
        </w:r>
        <w:r>
          <w:rPr>
            <w:rFonts w:asciiTheme="minorHAnsi" w:eastAsiaTheme="minorEastAsia" w:hAnsiTheme="minorHAnsi" w:cstheme="minorBidi"/>
            <w:bCs w:val="0"/>
            <w:iCs w:val="0"/>
            <w:sz w:val="22"/>
            <w:szCs w:val="22"/>
          </w:rPr>
          <w:tab/>
        </w:r>
        <w:r w:rsidRPr="009270F5">
          <w:rPr>
            <w:rStyle w:val="Hyperlink"/>
          </w:rPr>
          <w:t>Senders</w:t>
        </w:r>
        <w:r>
          <w:rPr>
            <w:webHidden/>
          </w:rPr>
          <w:tab/>
        </w:r>
        <w:r>
          <w:rPr>
            <w:webHidden/>
          </w:rPr>
          <w:fldChar w:fldCharType="begin"/>
        </w:r>
        <w:r>
          <w:rPr>
            <w:webHidden/>
          </w:rPr>
          <w:instrText xml:space="preserve"> PAGEREF _Toc471383347 \h </w:instrText>
        </w:r>
        <w:r>
          <w:rPr>
            <w:webHidden/>
          </w:rPr>
        </w:r>
        <w:r>
          <w:rPr>
            <w:webHidden/>
          </w:rPr>
          <w:fldChar w:fldCharType="separate"/>
        </w:r>
        <w:r>
          <w:rPr>
            <w:webHidden/>
          </w:rPr>
          <w:t>9</w:t>
        </w:r>
        <w:r>
          <w:rPr>
            <w:webHidden/>
          </w:rPr>
          <w:fldChar w:fldCharType="end"/>
        </w:r>
      </w:hyperlink>
    </w:p>
    <w:p w14:paraId="5D7AC4E6" w14:textId="7BDD4153" w:rsidR="00577655" w:rsidRDefault="00577655">
      <w:pPr>
        <w:pStyle w:val="TOC2"/>
        <w:rPr>
          <w:rFonts w:asciiTheme="minorHAnsi" w:eastAsiaTheme="minorEastAsia" w:hAnsiTheme="minorHAnsi" w:cstheme="minorBidi"/>
          <w:bCs w:val="0"/>
          <w:iCs w:val="0"/>
          <w:sz w:val="22"/>
          <w:szCs w:val="22"/>
        </w:rPr>
      </w:pPr>
      <w:hyperlink w:anchor="_Toc471383348" w:history="1">
        <w:r w:rsidRPr="009270F5">
          <w:rPr>
            <w:rStyle w:val="Hyperlink"/>
          </w:rPr>
          <w:t>6.3</w:t>
        </w:r>
        <w:r>
          <w:rPr>
            <w:rFonts w:asciiTheme="minorHAnsi" w:eastAsiaTheme="minorEastAsia" w:hAnsiTheme="minorHAnsi" w:cstheme="minorBidi"/>
            <w:bCs w:val="0"/>
            <w:iCs w:val="0"/>
            <w:sz w:val="22"/>
            <w:szCs w:val="22"/>
          </w:rPr>
          <w:tab/>
        </w:r>
        <w:r w:rsidRPr="009270F5">
          <w:rPr>
            <w:rStyle w:val="Hyperlink"/>
          </w:rPr>
          <w:t>Receivers</w:t>
        </w:r>
        <w:r>
          <w:rPr>
            <w:webHidden/>
          </w:rPr>
          <w:tab/>
        </w:r>
        <w:r>
          <w:rPr>
            <w:webHidden/>
          </w:rPr>
          <w:fldChar w:fldCharType="begin"/>
        </w:r>
        <w:r>
          <w:rPr>
            <w:webHidden/>
          </w:rPr>
          <w:instrText xml:space="preserve"> PAGEREF _Toc471383348 \h </w:instrText>
        </w:r>
        <w:r>
          <w:rPr>
            <w:webHidden/>
          </w:rPr>
        </w:r>
        <w:r>
          <w:rPr>
            <w:webHidden/>
          </w:rPr>
          <w:fldChar w:fldCharType="separate"/>
        </w:r>
        <w:r>
          <w:rPr>
            <w:webHidden/>
          </w:rPr>
          <w:t>9</w:t>
        </w:r>
        <w:r>
          <w:rPr>
            <w:webHidden/>
          </w:rPr>
          <w:fldChar w:fldCharType="end"/>
        </w:r>
      </w:hyperlink>
    </w:p>
    <w:p w14:paraId="49E0979A" w14:textId="28A65414" w:rsidR="00577655" w:rsidRDefault="00577655">
      <w:pPr>
        <w:pStyle w:val="TOC1"/>
        <w:rPr>
          <w:rFonts w:asciiTheme="minorHAnsi" w:eastAsiaTheme="minorEastAsia" w:hAnsiTheme="minorHAnsi" w:cstheme="minorBidi"/>
          <w:b w:val="0"/>
          <w:bCs w:val="0"/>
          <w:sz w:val="22"/>
          <w:szCs w:val="22"/>
        </w:rPr>
      </w:pPr>
      <w:hyperlink w:anchor="_Toc471383349" w:history="1">
        <w:r w:rsidRPr="009270F5">
          <w:rPr>
            <w:rStyle w:val="Hyperlink"/>
          </w:rPr>
          <w:t>Annex A</w:t>
        </w:r>
        <w:r>
          <w:rPr>
            <w:rFonts w:asciiTheme="minorHAnsi" w:eastAsiaTheme="minorEastAsia" w:hAnsiTheme="minorHAnsi" w:cstheme="minorBidi"/>
            <w:b w:val="0"/>
            <w:bCs w:val="0"/>
            <w:sz w:val="22"/>
            <w:szCs w:val="22"/>
          </w:rPr>
          <w:tab/>
        </w:r>
        <w:r w:rsidRPr="009270F5">
          <w:rPr>
            <w:rStyle w:val="Hyperlink"/>
          </w:rPr>
          <w:t>Notes Regarding Buffer Capacity in Network Switches (Informative)</w:t>
        </w:r>
        <w:r>
          <w:rPr>
            <w:webHidden/>
          </w:rPr>
          <w:tab/>
        </w:r>
        <w:r>
          <w:rPr>
            <w:webHidden/>
          </w:rPr>
          <w:fldChar w:fldCharType="begin"/>
        </w:r>
        <w:r>
          <w:rPr>
            <w:webHidden/>
          </w:rPr>
          <w:instrText xml:space="preserve"> PAGEREF _Toc471383349 \h </w:instrText>
        </w:r>
        <w:r>
          <w:rPr>
            <w:webHidden/>
          </w:rPr>
        </w:r>
        <w:r>
          <w:rPr>
            <w:webHidden/>
          </w:rPr>
          <w:fldChar w:fldCharType="separate"/>
        </w:r>
        <w:r>
          <w:rPr>
            <w:webHidden/>
          </w:rPr>
          <w:t>10</w:t>
        </w:r>
        <w:r>
          <w:rPr>
            <w:webHidden/>
          </w:rPr>
          <w:fldChar w:fldCharType="end"/>
        </w:r>
      </w:hyperlink>
    </w:p>
    <w:p w14:paraId="1F006106" w14:textId="400C6181" w:rsidR="006759A6" w:rsidRDefault="009921FF">
      <w:pPr>
        <w:pStyle w:val="SHeadingPlain"/>
        <w:tabs>
          <w:tab w:val="left" w:pos="8190"/>
        </w:tabs>
      </w:pPr>
      <w:r>
        <w:rPr>
          <w:rFonts w:cs="Courier New"/>
          <w:sz w:val="20"/>
          <w:szCs w:val="20"/>
        </w:rPr>
        <w:lastRenderedPageBreak/>
        <w:fldChar w:fldCharType="end"/>
      </w:r>
      <w:r w:rsidR="00C64D6A">
        <w:t>Foreword</w:t>
      </w:r>
    </w:p>
    <w:p w14:paraId="6C96D4DB" w14:textId="77777777" w:rsidR="002E7F47" w:rsidRDefault="002E7F47" w:rsidP="002E7F47">
      <w:pPr>
        <w:pStyle w:val="BodyText"/>
      </w:pPr>
      <w:r>
        <w:t>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p>
    <w:p w14:paraId="7170BFCE" w14:textId="77777777" w:rsidR="00C64D6A" w:rsidRDefault="002E7F47" w:rsidP="002E7F47">
      <w:pPr>
        <w:pStyle w:val="BodyText"/>
      </w:pPr>
      <w:r>
        <w:t>SMPTE Engineering Documents are drafted in accordance with the rules given in its Standards Operations Manual. This SMPTE Engineering Document was prepared by Technology Committee</w:t>
      </w:r>
      <w:r w:rsidR="00B1291D">
        <w:t xml:space="preserve"> </w:t>
      </w:r>
      <w:r w:rsidR="004542F7">
        <w:t>32NF</w:t>
      </w:r>
      <w:r w:rsidR="00C64D6A">
        <w:t>.</w:t>
      </w:r>
    </w:p>
    <w:p w14:paraId="0D7B318F" w14:textId="77777777" w:rsidR="005E3F86" w:rsidRDefault="005E3F86" w:rsidP="005E3F86">
      <w:pPr>
        <w:pStyle w:val="SHeadingPlain"/>
      </w:pPr>
      <w:r>
        <w:t>Intellectual Property</w:t>
      </w:r>
    </w:p>
    <w:p w14:paraId="4A28E7D5" w14:textId="77777777" w:rsidR="005E3F86" w:rsidRDefault="005E3F86" w:rsidP="005E3F86">
      <w:pPr>
        <w:pStyle w:val="BodyText"/>
      </w:pPr>
      <w:r>
        <w:t>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14:paraId="1E52A8A7" w14:textId="77777777" w:rsidR="00C64D6A" w:rsidRDefault="00C64D6A" w:rsidP="00B8303B">
      <w:pPr>
        <w:pStyle w:val="SHeadingPlain"/>
      </w:pPr>
      <w:r w:rsidRPr="007D2A19">
        <w:t>Introduction</w:t>
      </w:r>
    </w:p>
    <w:p w14:paraId="641CD313" w14:textId="77777777" w:rsidR="000044F3" w:rsidRDefault="000044F3" w:rsidP="00B206EE">
      <w:pPr>
        <w:pStyle w:val="BodyText"/>
      </w:pPr>
      <w:r>
        <w:t>This section is entirely informative and does not form an integral part of this Engineering Document.</w:t>
      </w:r>
    </w:p>
    <w:p w14:paraId="40DA79E3" w14:textId="77777777" w:rsidR="00CD66AB" w:rsidRDefault="00CD66AB" w:rsidP="00CD66AB">
      <w:pPr>
        <w:pStyle w:val="BodyText"/>
      </w:pPr>
      <w:r>
        <w:t xml:space="preserve">The capability and capacity of IP networking equipment has improved steadily, enabling the use of IP switching and routing technology to transport and switch video, audio, and metadata essence within television facilities.  Existing standards such as </w:t>
      </w:r>
      <w:r w:rsidR="00C47C6F">
        <w:t xml:space="preserve">SMPTE </w:t>
      </w:r>
      <w:r>
        <w:t>ST</w:t>
      </w:r>
      <w:r w:rsidR="00C47C6F">
        <w:t xml:space="preserve"> </w:t>
      </w:r>
      <w:r>
        <w:t xml:space="preserve">2022-6 have gained some amount of use in this application, but there was a desire in the industry to switch different essence elements separately.  </w:t>
      </w:r>
    </w:p>
    <w:p w14:paraId="1882C838" w14:textId="2A812E28" w:rsidR="00020844" w:rsidRDefault="00CD66AB" w:rsidP="00020844">
      <w:pPr>
        <w:pStyle w:val="BodyText"/>
      </w:pPr>
      <w:r>
        <w:t xml:space="preserve">This family of SMPTE </w:t>
      </w:r>
      <w:r w:rsidR="00917A9A">
        <w:t xml:space="preserve">engineering documents </w:t>
      </w:r>
      <w:r>
        <w:t xml:space="preserve">builds on the work of </w:t>
      </w:r>
      <w:r w:rsidR="00E55B6A">
        <w:t>Video Services Forum (</w:t>
      </w:r>
      <w:r>
        <w:t>VSF</w:t>
      </w:r>
      <w:r w:rsidR="00E55B6A">
        <w:t>) Technical Recommendations</w:t>
      </w:r>
      <w:r>
        <w:t xml:space="preserve"> TR03 and TR04, documenting a system for </w:t>
      </w:r>
      <w:r w:rsidR="00E55B6A">
        <w:t>transporting</w:t>
      </w:r>
      <w:r>
        <w:t xml:space="preserve"> various essence </w:t>
      </w:r>
      <w:r w:rsidR="00091620">
        <w:t>stream</w:t>
      </w:r>
      <w:r>
        <w:t>s</w:t>
      </w:r>
      <w:r w:rsidR="00E55B6A">
        <w:t xml:space="preserve"> over IP networks</w:t>
      </w:r>
      <w:r>
        <w:t xml:space="preserve">, capturing the timing relationships between those </w:t>
      </w:r>
      <w:r w:rsidR="00091620">
        <w:t>stream</w:t>
      </w:r>
      <w:r>
        <w:t xml:space="preserve">s.  </w:t>
      </w:r>
      <w:r w:rsidR="00F23937" w:rsidRPr="00187C30">
        <w:t xml:space="preserve">The system </w:t>
      </w:r>
      <w:r w:rsidR="00187C30" w:rsidRPr="00187C30">
        <w:t xml:space="preserve">is </w:t>
      </w:r>
      <w:r w:rsidR="00E55B6A" w:rsidRPr="00187C30">
        <w:t xml:space="preserve">designed to be </w:t>
      </w:r>
      <w:r w:rsidR="00F23937" w:rsidRPr="00187C30">
        <w:t>extensible to a variety of essence types</w:t>
      </w:r>
      <w:r w:rsidR="00187C30" w:rsidRPr="00187C30">
        <w:t xml:space="preserve">  </w:t>
      </w:r>
      <w:r w:rsidR="00F23937" w:rsidRPr="00187C30">
        <w:t>.</w:t>
      </w:r>
      <w:r>
        <w:t xml:space="preserve">  </w:t>
      </w:r>
    </w:p>
    <w:p w14:paraId="1709D34D" w14:textId="57C89706" w:rsidR="00020844" w:rsidRDefault="00020844" w:rsidP="00020844">
      <w:pPr>
        <w:pStyle w:val="BodyText"/>
      </w:pPr>
      <w:r w:rsidRPr="00020844">
        <w:t>Part 1</w:t>
      </w:r>
      <w:r w:rsidR="0092071C">
        <w:t>0</w:t>
      </w:r>
      <w:r w:rsidRPr="00020844">
        <w:t xml:space="preserve"> covers the system as a whole, the timing model, and common requirements across all essence types.</w:t>
      </w:r>
      <w:r w:rsidR="00EF7F13">
        <w:t xml:space="preserve">  Other documents will cover specific media essence formats.</w:t>
      </w:r>
      <w:r w:rsidRPr="00020844">
        <w:t xml:space="preserve">  Part 2</w:t>
      </w:r>
      <w:r w:rsidR="0092071C">
        <w:t>0</w:t>
      </w:r>
      <w:r w:rsidRPr="00020844">
        <w:t xml:space="preserve"> documents the </w:t>
      </w:r>
      <w:r w:rsidR="00E55B6A">
        <w:t>transport of</w:t>
      </w:r>
      <w:r>
        <w:t xml:space="preserve"> uncompressed </w:t>
      </w:r>
      <w:r w:rsidR="00187C30">
        <w:t xml:space="preserve">active </w:t>
      </w:r>
      <w:r>
        <w:t xml:space="preserve">video in such </w:t>
      </w:r>
      <w:r w:rsidRPr="00020844">
        <w:t>systems</w:t>
      </w:r>
      <w:r w:rsidR="00E55B6A">
        <w:t xml:space="preserve">, </w:t>
      </w:r>
      <w:r w:rsidR="00A518BC">
        <w:t xml:space="preserve">using an RTP format </w:t>
      </w:r>
      <w:r w:rsidR="00E55B6A">
        <w:t xml:space="preserve">based on </w:t>
      </w:r>
      <w:r w:rsidR="00917A9A">
        <w:t xml:space="preserve">IETF </w:t>
      </w:r>
      <w:r w:rsidR="00E55B6A">
        <w:t>RFC</w:t>
      </w:r>
      <w:r w:rsidR="00917A9A">
        <w:t xml:space="preserve"> </w:t>
      </w:r>
      <w:r w:rsidR="00E55B6A">
        <w:t>4175</w:t>
      </w:r>
      <w:r w:rsidRPr="00020844">
        <w:t>.</w:t>
      </w:r>
      <w:r w:rsidR="002A2D0D">
        <w:t xml:space="preserve"> </w:t>
      </w:r>
    </w:p>
    <w:p w14:paraId="648A6E91" w14:textId="2A6C78ED" w:rsidR="002A2D0D" w:rsidRPr="00020844" w:rsidRDefault="002A2D0D" w:rsidP="00020844">
      <w:pPr>
        <w:pStyle w:val="BodyText"/>
      </w:pPr>
      <w:r>
        <w:t>Part 21 (this part) specifies the timing model for senders and receivers of SMPTE ST 2110-20 streams.</w:t>
      </w:r>
    </w:p>
    <w:p w14:paraId="6EFBEE30" w14:textId="77777777" w:rsidR="00FF1890" w:rsidRDefault="00FF1890" w:rsidP="00020844">
      <w:pPr>
        <w:pStyle w:val="Heading1"/>
      </w:pPr>
      <w:bookmarkStart w:id="1" w:name="_Ref459392508"/>
      <w:bookmarkStart w:id="2" w:name="_Toc471383337"/>
      <w:r>
        <w:t>Scope</w:t>
      </w:r>
      <w:bookmarkEnd w:id="1"/>
      <w:bookmarkEnd w:id="2"/>
    </w:p>
    <w:p w14:paraId="51ED90A3" w14:textId="6606C4F9" w:rsidR="00CD66AB" w:rsidRPr="00CD66AB" w:rsidRDefault="00917A9A" w:rsidP="00020844">
      <w:pPr>
        <w:pStyle w:val="BodyText"/>
      </w:pPr>
      <w:r>
        <w:t xml:space="preserve">This </w:t>
      </w:r>
      <w:r w:rsidR="00204CEF">
        <w:t>standard</w:t>
      </w:r>
      <w:r w:rsidR="00020844" w:rsidRPr="00020844">
        <w:t xml:space="preserve"> specifies</w:t>
      </w:r>
      <w:r w:rsidR="0011262A">
        <w:t xml:space="preserve"> </w:t>
      </w:r>
      <w:r w:rsidR="002A2D0D">
        <w:t>timing model for senders of SMPTE ST 2110-20 streams, and defines the sender and receiver parametric characteristics used to signal the timing properties of such streams</w:t>
      </w:r>
      <w:r w:rsidR="00CD66AB" w:rsidRPr="00CD66AB">
        <w:t>.</w:t>
      </w:r>
    </w:p>
    <w:p w14:paraId="21D297F5" w14:textId="77777777" w:rsidR="00C64D6A" w:rsidRPr="009F7A05" w:rsidRDefault="00C64D6A" w:rsidP="00C64D6A">
      <w:pPr>
        <w:pStyle w:val="Heading1"/>
      </w:pPr>
      <w:bookmarkStart w:id="3" w:name="_Toc471383338"/>
      <w:r w:rsidRPr="009F7A05">
        <w:lastRenderedPageBreak/>
        <w:t>Conformance Notation</w:t>
      </w:r>
      <w:bookmarkEnd w:id="3"/>
    </w:p>
    <w:p w14:paraId="271C4435" w14:textId="77777777" w:rsidR="00E63A2A" w:rsidRPr="00A05543" w:rsidRDefault="00E63A2A" w:rsidP="009637B5">
      <w:pPr>
        <w:pStyle w:val="BodyText"/>
      </w:pPr>
      <w:bookmarkStart w:id="4" w:name="_Toc287601594"/>
      <w:bookmarkEnd w:id="4"/>
      <w:r w:rsidRPr="00A05543">
        <w:t xml:space="preserve">Normative text is text that describes elements of the design that are indispensable or contains the conformance language keywords: "shall", "should", or "may". Informative text is text that is potentially helpful to the user, but not indispensable, and can be removed, changed, or added editorially without affecting interoperability. Informative text does not contain any conformance keywords. </w:t>
      </w:r>
    </w:p>
    <w:p w14:paraId="0271738F" w14:textId="77777777" w:rsidR="00E63A2A" w:rsidRPr="00A05543" w:rsidRDefault="00E63A2A" w:rsidP="009637B5">
      <w:pPr>
        <w:pStyle w:val="BodyText"/>
      </w:pPr>
      <w:r w:rsidRPr="00A05543">
        <w:t xml:space="preserve">All text in this document is, by default, normative, except: the Introduction, any section explicitly labeled as "Informative" or individual paragraphs that start with "Note:” </w:t>
      </w:r>
    </w:p>
    <w:p w14:paraId="556AE14E" w14:textId="77777777" w:rsidR="00E63A2A" w:rsidRPr="00A05543" w:rsidRDefault="00E63A2A" w:rsidP="009637B5">
      <w:pPr>
        <w:pStyle w:val="BodyText"/>
      </w:pPr>
      <w:r w:rsidRPr="00A05543">
        <w:t>The keywords "shall" and "shall not" indicate requirements strictly to be followed in order to conform to the document and from which no deviation is permitted.</w:t>
      </w:r>
    </w:p>
    <w:p w14:paraId="00525B90" w14:textId="77777777" w:rsidR="00E63A2A" w:rsidRPr="00A05543" w:rsidRDefault="00E63A2A" w:rsidP="009637B5">
      <w:pPr>
        <w:pStyle w:val="BodyText"/>
      </w:pPr>
      <w:r w:rsidRPr="00A05543">
        <w:t xml:space="preserve">The keywords, "should" and "should not"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 </w:t>
      </w:r>
    </w:p>
    <w:p w14:paraId="728F4ED8" w14:textId="77777777" w:rsidR="00E63A2A" w:rsidRPr="00A05543" w:rsidRDefault="00E63A2A" w:rsidP="009637B5">
      <w:pPr>
        <w:pStyle w:val="BodyText"/>
      </w:pPr>
      <w:r w:rsidRPr="00A05543">
        <w:t xml:space="preserve">The keywords "may" and "need not" indicate courses of action permissible within the limits of the document. </w:t>
      </w:r>
    </w:p>
    <w:p w14:paraId="7ED0A2C3" w14:textId="77777777" w:rsidR="00E63A2A" w:rsidRDefault="00E63A2A" w:rsidP="009637B5">
      <w:pPr>
        <w:pStyle w:val="BodyText"/>
      </w:pPr>
      <w:r w:rsidRPr="00A05543">
        <w:t>The keyword “reserved” indicates a provision that is not defined at this time, shall not be used, and may be defined in the future. The keyword “forbidden” indicates “reserved” and in addition indicates that the provision will never be defined in the future.</w:t>
      </w:r>
    </w:p>
    <w:p w14:paraId="25010974" w14:textId="77777777" w:rsidR="00E63A2A" w:rsidRPr="00A05543" w:rsidRDefault="00E63A2A" w:rsidP="009637B5">
      <w:pPr>
        <w:pStyle w:val="BodyText"/>
      </w:pPr>
      <w:r w:rsidRPr="00A05543">
        <w:t>A conformant implementation according to this document is one that includes all mandatory provisions ("shall") and, if implemented, all recommended provisions ("should") as described. A conformant implementation need not implement optional provisions ("may") and need not implement them as described.</w:t>
      </w:r>
    </w:p>
    <w:p w14:paraId="33D46F4C" w14:textId="77777777" w:rsidR="00E63A2A" w:rsidRPr="00A05543" w:rsidRDefault="00E63A2A" w:rsidP="009637B5">
      <w:pPr>
        <w:pStyle w:val="BodyText"/>
      </w:pPr>
      <w:r w:rsidRPr="00A05543">
        <w:t xml:space="preserve">Unless otherwise specified, the order of precedence of the types of normative information in this document shall be as follows:  Normative prose shall be the authoritative definition; Tables shall be next; </w:t>
      </w:r>
      <w:r>
        <w:t>then</w:t>
      </w:r>
      <w:r w:rsidRPr="00A05543">
        <w:t xml:space="preserve"> formal languages; then figures; and then any other language forms.</w:t>
      </w:r>
    </w:p>
    <w:p w14:paraId="77BE8D60" w14:textId="77777777" w:rsidR="00C64D6A" w:rsidRDefault="00C64D6A" w:rsidP="00C64D6A">
      <w:pPr>
        <w:pStyle w:val="Heading1"/>
      </w:pPr>
      <w:bookmarkStart w:id="5" w:name="_Toc471383339"/>
      <w:r>
        <w:t>Normative References</w:t>
      </w:r>
      <w:bookmarkEnd w:id="5"/>
    </w:p>
    <w:p w14:paraId="644282C0" w14:textId="77777777" w:rsidR="00C64D6A" w:rsidRDefault="0056643A" w:rsidP="00B206EE">
      <w:pPr>
        <w:pStyle w:val="BodyText"/>
      </w:pPr>
      <w:r w:rsidRPr="003C60A1">
        <w:t xml:space="preserve">The following standards contain provisions which, through reference in this text, constitute provisions of this </w:t>
      </w:r>
      <w:r w:rsidR="00AB50F3">
        <w:t>engineering document</w:t>
      </w:r>
      <w:r w:rsidRPr="003C60A1">
        <w:t xml:space="preserve">. At the time of publication, the editions indicated were valid. All standards are subject to revision, and parties to agreements based on this </w:t>
      </w:r>
      <w:r w:rsidR="00AB50F3">
        <w:t>engineering document</w:t>
      </w:r>
      <w:r w:rsidRPr="003C60A1">
        <w:t xml:space="preserve"> are encouraged to investigate the possibility of applying the most recent edition of the standards indicated below.</w:t>
      </w:r>
    </w:p>
    <w:p w14:paraId="669EE8B9" w14:textId="5B5CC41C" w:rsidR="00020844" w:rsidRDefault="00020844" w:rsidP="00020844">
      <w:pPr>
        <w:pStyle w:val="BodyText"/>
      </w:pPr>
      <w:r>
        <w:t xml:space="preserve">SMPTE ST </w:t>
      </w:r>
      <w:r w:rsidR="005E377D">
        <w:t>2110</w:t>
      </w:r>
      <w:r>
        <w:t>-1</w:t>
      </w:r>
      <w:r w:rsidR="005E377D">
        <w:t>0</w:t>
      </w:r>
      <w:r>
        <w:t>:201y “</w:t>
      </w:r>
      <w:r w:rsidR="002A2D0D">
        <w:t>Professional Media over IP Networks</w:t>
      </w:r>
      <w:r>
        <w:t>: System</w:t>
      </w:r>
      <w:r w:rsidR="002A2D0D">
        <w:t xml:space="preserve"> Timing and Definitions</w:t>
      </w:r>
      <w:r>
        <w:t>”</w:t>
      </w:r>
    </w:p>
    <w:p w14:paraId="1C295CB8" w14:textId="5F53A4A3" w:rsidR="002A2D0D" w:rsidRDefault="002A2D0D" w:rsidP="00020844">
      <w:pPr>
        <w:pStyle w:val="BodyText"/>
      </w:pPr>
      <w:r>
        <w:t>SMPTE ST 2110-20:201y “Professional Media over IP Networks: Uncompressed Active Video”</w:t>
      </w:r>
    </w:p>
    <w:p w14:paraId="76F1BC95" w14:textId="5E5AA135" w:rsidR="00020844" w:rsidDel="00577655" w:rsidRDefault="00020844" w:rsidP="00020844">
      <w:pPr>
        <w:pStyle w:val="BodyText"/>
        <w:rPr>
          <w:del w:id="6" w:author="Mailhot, John" w:date="2017-01-05T12:41:00Z"/>
        </w:rPr>
      </w:pPr>
      <w:del w:id="7" w:author="Mailhot, John" w:date="2017-01-05T12:41:00Z">
        <w:r w:rsidDel="00577655">
          <w:lastRenderedPageBreak/>
          <w:delText>IETF RFC 4566 “SDP: Session Description Protocol”</w:delText>
        </w:r>
      </w:del>
    </w:p>
    <w:p w14:paraId="13B62B55" w14:textId="77777777" w:rsidR="007C5E7D" w:rsidRDefault="007C5E7D" w:rsidP="007C5E7D">
      <w:pPr>
        <w:pStyle w:val="Heading1"/>
      </w:pPr>
      <w:bookmarkStart w:id="8" w:name="_Toc302989226"/>
      <w:bookmarkStart w:id="9" w:name="_Toc302989277"/>
      <w:bookmarkStart w:id="10" w:name="_Toc302989227"/>
      <w:bookmarkStart w:id="11" w:name="_Toc302989278"/>
      <w:bookmarkStart w:id="12" w:name="_Toc413055703"/>
      <w:bookmarkStart w:id="13" w:name="_Toc471383340"/>
      <w:bookmarkEnd w:id="8"/>
      <w:bookmarkEnd w:id="9"/>
      <w:bookmarkEnd w:id="10"/>
      <w:bookmarkEnd w:id="11"/>
      <w:r>
        <w:t>Terms and Definitions</w:t>
      </w:r>
      <w:bookmarkEnd w:id="12"/>
      <w:bookmarkEnd w:id="13"/>
    </w:p>
    <w:p w14:paraId="4EA90A42" w14:textId="52A9BCF2" w:rsidR="007C5E7D" w:rsidRDefault="007C5E7D" w:rsidP="007C5E7D">
      <w:pPr>
        <w:pStyle w:val="BodyText"/>
      </w:pPr>
      <w:r>
        <w:t xml:space="preserve">For the purposes of this document, the </w:t>
      </w:r>
      <w:r w:rsidR="00D8424E">
        <w:t>terms and definitions of SMPTE ST 2110-1</w:t>
      </w:r>
      <w:r w:rsidR="005E377D">
        <w:t>0</w:t>
      </w:r>
      <w:r w:rsidR="00D8424E">
        <w:t xml:space="preserve"> </w:t>
      </w:r>
      <w:r w:rsidR="002A2D0D">
        <w:t>and SMPTE ST 2110-20</w:t>
      </w:r>
      <w:r w:rsidR="00D8424E">
        <w:t xml:space="preserve"> apply.  </w:t>
      </w:r>
    </w:p>
    <w:p w14:paraId="7B4D4FC6" w14:textId="53E23842" w:rsidR="005B7B7B" w:rsidRDefault="005B7B7B">
      <w:pPr>
        <w:spacing w:before="0" w:after="0" w:line="240" w:lineRule="auto"/>
        <w:rPr>
          <w:rFonts w:cs="Times New Roman"/>
          <w:b/>
          <w:bCs/>
          <w:sz w:val="24"/>
          <w:szCs w:val="24"/>
        </w:rPr>
      </w:pPr>
      <w:bookmarkStart w:id="14" w:name="_Toc446681646"/>
      <w:bookmarkStart w:id="15" w:name="_Toc447811611"/>
      <w:bookmarkStart w:id="16" w:name="_Toc453054632"/>
      <w:bookmarkStart w:id="17" w:name="_Toc453068167"/>
      <w:bookmarkStart w:id="18" w:name="_Ref446667677"/>
      <w:bookmarkStart w:id="19" w:name="_Ref458463135"/>
      <w:bookmarkEnd w:id="14"/>
      <w:bookmarkEnd w:id="15"/>
      <w:bookmarkEnd w:id="16"/>
      <w:bookmarkEnd w:id="17"/>
    </w:p>
    <w:bookmarkEnd w:id="19"/>
    <w:p w14:paraId="5D1C39C0" w14:textId="77777777" w:rsidR="00577655" w:rsidRDefault="00577655">
      <w:pPr>
        <w:spacing w:before="0" w:after="0" w:line="240" w:lineRule="auto"/>
        <w:rPr>
          <w:rFonts w:cs="Times New Roman"/>
          <w:b/>
          <w:bCs/>
          <w:sz w:val="24"/>
          <w:szCs w:val="24"/>
        </w:rPr>
      </w:pPr>
      <w:r>
        <w:br w:type="page"/>
      </w:r>
    </w:p>
    <w:p w14:paraId="59E405F7" w14:textId="0069277B" w:rsidR="00B63FF1" w:rsidRDefault="00B63FF1" w:rsidP="002A2D0D">
      <w:pPr>
        <w:pStyle w:val="Heading1"/>
      </w:pPr>
      <w:bookmarkStart w:id="20" w:name="_Toc471383341"/>
      <w:r>
        <w:lastRenderedPageBreak/>
        <w:t>Packet Transmission Characteristics</w:t>
      </w:r>
      <w:bookmarkEnd w:id="20"/>
      <w:r>
        <w:t xml:space="preserve"> </w:t>
      </w:r>
    </w:p>
    <w:p w14:paraId="1BC5ADD3" w14:textId="19BF41CB" w:rsidR="00B63FF1" w:rsidRDefault="00B63FF1" w:rsidP="00B63FF1">
      <w:r>
        <w:t xml:space="preserve">This section specifies the transmission characteristics of streams as they leave the transmission interface of the </w:t>
      </w:r>
      <w:ins w:id="21" w:author="Mailhot, John" w:date="2017-01-05T12:43:00Z">
        <w:r w:rsidR="003872FE">
          <w:t>S</w:t>
        </w:r>
      </w:ins>
      <w:del w:id="22" w:author="Mailhot, John" w:date="2017-01-05T12:43:00Z">
        <w:r w:rsidDel="003872FE">
          <w:delText>s</w:delText>
        </w:r>
      </w:del>
      <w:r>
        <w:t xml:space="preserve">ender, and defines parameters which a receiver must declare in order for system designers to assess suitability of a given receiver.  </w:t>
      </w:r>
    </w:p>
    <w:p w14:paraId="09AA2A02" w14:textId="12A80FF8" w:rsidR="00B63FF1" w:rsidRDefault="008756FA" w:rsidP="00B63FF1">
      <w:pPr>
        <w:pStyle w:val="Heading2"/>
        <w:ind w:left="360" w:hanging="360"/>
        <w:rPr>
          <w:noProof/>
        </w:rPr>
      </w:pPr>
      <w:bookmarkStart w:id="23" w:name="_Ref471383102"/>
      <w:bookmarkStart w:id="24" w:name="_Toc471383342"/>
      <w:r>
        <w:rPr>
          <w:noProof/>
        </w:rPr>
        <mc:AlternateContent>
          <mc:Choice Requires="wps">
            <w:drawing>
              <wp:anchor distT="0" distB="0" distL="114300" distR="114300" simplePos="0" relativeHeight="251706880" behindDoc="0" locked="0" layoutInCell="1" allowOverlap="1" wp14:anchorId="32A0B919" wp14:editId="04B043DF">
                <wp:simplePos x="0" y="0"/>
                <wp:positionH relativeFrom="margin">
                  <wp:align>left</wp:align>
                </wp:positionH>
                <wp:positionV relativeFrom="paragraph">
                  <wp:posOffset>1498600</wp:posOffset>
                </wp:positionV>
                <wp:extent cx="5989320" cy="360045"/>
                <wp:effectExtent l="0" t="0" r="0" b="1905"/>
                <wp:wrapTopAndBottom/>
                <wp:docPr id="1" name="Text Box 1"/>
                <wp:cNvGraphicFramePr/>
                <a:graphic xmlns:a="http://schemas.openxmlformats.org/drawingml/2006/main">
                  <a:graphicData uri="http://schemas.microsoft.com/office/word/2010/wordprocessingShape">
                    <wps:wsp>
                      <wps:cNvSpPr txBox="1"/>
                      <wps:spPr>
                        <a:xfrm>
                          <a:off x="0" y="0"/>
                          <a:ext cx="5989320" cy="360045"/>
                        </a:xfrm>
                        <a:prstGeom prst="rect">
                          <a:avLst/>
                        </a:prstGeom>
                        <a:solidFill>
                          <a:prstClr val="white"/>
                        </a:solidFill>
                        <a:ln>
                          <a:noFill/>
                        </a:ln>
                        <a:effectLst/>
                      </wps:spPr>
                      <wps:txbx>
                        <w:txbxContent>
                          <w:p w14:paraId="265D070B" w14:textId="278E929A" w:rsidR="00D245B6" w:rsidRPr="004A26B1" w:rsidRDefault="00D245B6" w:rsidP="00B63FF1">
                            <w:pPr>
                              <w:pStyle w:val="Caption"/>
                              <w:rPr>
                                <w:noProof/>
                                <w:sz w:val="20"/>
                                <w:szCs w:val="20"/>
                              </w:rPr>
                            </w:pPr>
                            <w:bookmarkStart w:id="25" w:name="_Ref470614266"/>
                            <w:r>
                              <w:t xml:space="preserve">Figure </w:t>
                            </w:r>
                            <w:fldSimple w:instr=" SEQ Figure \* ARABIC ">
                              <w:r>
                                <w:rPr>
                                  <w:noProof/>
                                </w:rPr>
                                <w:t>1</w:t>
                              </w:r>
                            </w:fldSimple>
                            <w:bookmarkEnd w:id="25"/>
                            <w:r>
                              <w:t xml:space="preserve">  -- Packet Transmission Timing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A0B919" id="_x0000_t202" coordsize="21600,21600" o:spt="202" path="m,l,21600r21600,l21600,xe">
                <v:stroke joinstyle="miter"/>
                <v:path gradientshapeok="t" o:connecttype="rect"/>
              </v:shapetype>
              <v:shape id="Text Box 1" o:spid="_x0000_s1026" type="#_x0000_t202" style="position:absolute;left:0;text-align:left;margin-left:0;margin-top:118pt;width:471.6pt;height:28.35pt;z-index:251706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" stroked="f">
                <v:textbox style="mso-fit-shape-to-text:t" inset="0,0,0,0">
                  <w:txbxContent>
                    <w:p w14:paraId="265D070B" w14:textId="278E929A" w:rsidR="00D245B6" w:rsidRPr="004A26B1" w:rsidRDefault="00D245B6" w:rsidP="00B63FF1">
                      <w:pPr>
                        <w:pStyle w:val="Caption"/>
                        <w:rPr>
                          <w:noProof/>
                          <w:sz w:val="20"/>
                          <w:szCs w:val="20"/>
                        </w:rPr>
                      </w:pPr>
                      <w:bookmarkStart w:id="26" w:name="_Ref470614266"/>
                      <w:r>
                        <w:t xml:space="preserve">Figure </w:t>
                      </w:r>
                      <w:fldSimple w:instr=" SEQ Figure \* ARABIC ">
                        <w:r>
                          <w:rPr>
                            <w:noProof/>
                          </w:rPr>
                          <w:t>1</w:t>
                        </w:r>
                      </w:fldSimple>
                      <w:bookmarkEnd w:id="26"/>
                      <w:r>
                        <w:t xml:space="preserve">  -- Packet Transmission Timing Model</w:t>
                      </w:r>
                    </w:p>
                  </w:txbxContent>
                </v:textbox>
                <w10:wrap type="topAndBottom" anchorx="margin"/>
              </v:shape>
            </w:pict>
          </mc:Fallback>
        </mc:AlternateContent>
      </w:r>
      <w:r>
        <w:rPr>
          <w:noProof/>
        </w:rPr>
        <w:drawing>
          <wp:anchor distT="0" distB="0" distL="114300" distR="114300" simplePos="0" relativeHeight="251710976" behindDoc="0" locked="0" layoutInCell="1" allowOverlap="0" wp14:anchorId="769A6403" wp14:editId="2714BE27">
            <wp:simplePos x="0" y="0"/>
            <wp:positionH relativeFrom="column">
              <wp:posOffset>-31750</wp:posOffset>
            </wp:positionH>
            <wp:positionV relativeFrom="paragraph">
              <wp:posOffset>241300</wp:posOffset>
            </wp:positionV>
            <wp:extent cx="6629400" cy="1234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1234440"/>
                    </a:xfrm>
                    <a:prstGeom prst="rect">
                      <a:avLst/>
                    </a:prstGeom>
                    <a:noFill/>
                  </pic:spPr>
                </pic:pic>
              </a:graphicData>
            </a:graphic>
            <wp14:sizeRelH relativeFrom="margin">
              <wp14:pctWidth>0</wp14:pctWidth>
            </wp14:sizeRelH>
            <wp14:sizeRelV relativeFrom="margin">
              <wp14:pctHeight>0</wp14:pctHeight>
            </wp14:sizeRelV>
          </wp:anchor>
        </w:drawing>
      </w:r>
      <w:r w:rsidR="00B63FF1">
        <w:t>Packet Transmission Timing Model</w:t>
      </w:r>
      <w:bookmarkEnd w:id="23"/>
      <w:bookmarkEnd w:id="24"/>
      <w:r w:rsidR="00B63FF1">
        <w:t xml:space="preserve"> </w:t>
      </w:r>
    </w:p>
    <w:p w14:paraId="601A4499" w14:textId="210B5585" w:rsidR="00B63FF1" w:rsidRPr="00E90E34" w:rsidRDefault="00B63FF1" w:rsidP="00B63FF1"/>
    <w:p w14:paraId="6AC6926C" w14:textId="1C391CEC" w:rsidR="00B63FF1" w:rsidRDefault="00B63FF1" w:rsidP="00B63FF1">
      <w:pPr>
        <w:spacing w:before="0" w:after="0" w:line="240" w:lineRule="auto"/>
      </w:pPr>
      <w:r>
        <w:t xml:space="preserve">The following parameters are used in the transmission model shown in </w:t>
      </w:r>
      <w:r w:rsidR="00546BCB">
        <w:fldChar w:fldCharType="begin"/>
      </w:r>
      <w:r w:rsidR="00546BCB">
        <w:instrText xml:space="preserve"> REF _Ref470614266 \h </w:instrText>
      </w:r>
      <w:r w:rsidR="00546BCB">
        <w:fldChar w:fldCharType="separate"/>
      </w:r>
      <w:r w:rsidR="00577655">
        <w:t xml:space="preserve">Figure </w:t>
      </w:r>
      <w:r w:rsidR="00577655">
        <w:rPr>
          <w:noProof/>
        </w:rPr>
        <w:t>1</w:t>
      </w:r>
      <w:r w:rsidR="00546BCB">
        <w:fldChar w:fldCharType="end"/>
      </w:r>
      <w:r>
        <w:t>.</w:t>
      </w:r>
      <w:r w:rsidR="008756FA">
        <w:t xml:space="preserve">  The model defines a Latest Allowed Transmission (LAT) instant for each packet within the frame</w:t>
      </w:r>
      <w:ins w:id="27" w:author="Mailhot, John" w:date="2017-01-05T12:44:00Z">
        <w:r w:rsidR="003872FE">
          <w:t xml:space="preserve"> of a SMPTE ST2110-20 video stream</w:t>
        </w:r>
      </w:ins>
      <w:r w:rsidR="008756FA">
        <w:t xml:space="preserve">, relative to the Video Transmission Datum.  </w:t>
      </w:r>
      <w:bookmarkStart w:id="28" w:name="_GoBack"/>
      <w:bookmarkEnd w:id="28"/>
    </w:p>
    <w:p w14:paraId="5EEC2834" w14:textId="5508199F" w:rsidR="00B63FF1" w:rsidRDefault="00B63FF1" w:rsidP="00B63FF1">
      <w:pPr>
        <w:spacing w:before="0" w:after="0" w:line="240" w:lineRule="auto"/>
      </w:pPr>
    </w:p>
    <w:p w14:paraId="24CF2D2E" w14:textId="1A68BBA7" w:rsidR="00B63FF1" w:rsidRDefault="00B63FF1" w:rsidP="00B63FF1">
      <w:pPr>
        <w:spacing w:before="0" w:after="0" w:line="360" w:lineRule="auto"/>
      </w:pPr>
      <w:r>
        <w:t>P</w:t>
      </w:r>
      <w:r w:rsidR="00BE2BDB">
        <w:rPr>
          <w:vertAlign w:val="subscript"/>
        </w:rPr>
        <w:t>FRAME</w:t>
      </w:r>
      <w:r>
        <w:t xml:space="preserve"> </w:t>
      </w:r>
      <w:r>
        <w:tab/>
        <w:t>is the time period of one frame of video at the prevailing frame rate (in seconds)</w:t>
      </w:r>
    </w:p>
    <w:p w14:paraId="3B0512D5" w14:textId="4EB81936" w:rsidR="00B63FF1" w:rsidRDefault="00B63FF1" w:rsidP="00B63FF1">
      <w:pPr>
        <w:tabs>
          <w:tab w:val="left" w:pos="1440"/>
          <w:tab w:val="left" w:pos="2520"/>
        </w:tabs>
        <w:spacing w:before="0" w:after="0" w:line="360" w:lineRule="auto"/>
      </w:pPr>
      <w:r>
        <w:t>N</w:t>
      </w:r>
      <w:r w:rsidR="00BE2BDB">
        <w:rPr>
          <w:vertAlign w:val="subscript"/>
        </w:rPr>
        <w:t>PACKETS</w:t>
      </w:r>
      <w:r>
        <w:t xml:space="preserve">  is the number of packets per frame of video (depends on mapping details)</w:t>
      </w:r>
    </w:p>
    <w:p w14:paraId="1FF0BB6A" w14:textId="5A47E1A3" w:rsidR="008756FA" w:rsidRDefault="008756FA" w:rsidP="00B63FF1">
      <w:pPr>
        <w:tabs>
          <w:tab w:val="left" w:pos="1440"/>
          <w:tab w:val="left" w:pos="2520"/>
        </w:tabs>
        <w:spacing w:before="0" w:after="0" w:line="360" w:lineRule="auto"/>
      </w:pPr>
    </w:p>
    <w:p w14:paraId="4CB0360B" w14:textId="0E15BA62" w:rsidR="00B63FF1" w:rsidRDefault="00B63FF1" w:rsidP="00B63FF1">
      <w:pPr>
        <w:tabs>
          <w:tab w:val="left" w:pos="1440"/>
          <w:tab w:val="left" w:pos="2520"/>
        </w:tabs>
        <w:spacing w:before="0" w:after="0" w:line="240" w:lineRule="auto"/>
        <w:ind w:left="720" w:hanging="720"/>
      </w:pPr>
      <w:r>
        <w:t xml:space="preserve">IPS       is the time between the transmissions of the first octets of adjacent packets if </w:t>
      </w:r>
      <w:r w:rsidR="00BE2BDB">
        <w:t xml:space="preserve">the packets are </w:t>
      </w:r>
      <w:r>
        <w:t>transmitted in a perfectly linear manner throughout the entire P</w:t>
      </w:r>
      <w:r w:rsidRPr="00FE6679">
        <w:rPr>
          <w:vertAlign w:val="subscript"/>
        </w:rPr>
        <w:t>frame</w:t>
      </w:r>
      <w:r>
        <w:t xml:space="preserve"> interval (in seconds)</w:t>
      </w:r>
    </w:p>
    <w:p w14:paraId="1F161479" w14:textId="079C12A5" w:rsidR="00B63FF1" w:rsidRDefault="00B63FF1" w:rsidP="00B63FF1">
      <w:pPr>
        <w:tabs>
          <w:tab w:val="left" w:pos="1440"/>
          <w:tab w:val="left" w:pos="2520"/>
        </w:tabs>
        <w:spacing w:before="120" w:after="0" w:line="240" w:lineRule="auto"/>
        <w:ind w:left="720" w:hanging="720"/>
      </w:pPr>
      <w:r>
        <w:t>LPS</w:t>
      </w:r>
      <w:r>
        <w:tab/>
        <w:t>is the time between the transmissions of the first octets of adjacent packets when each packet is transmitted at the Last Allowed Transmission</w:t>
      </w:r>
      <w:r w:rsidR="00BE2BDB">
        <w:t xml:space="preserve"> (LAT)</w:t>
      </w:r>
      <w:r>
        <w:t xml:space="preserve"> instant</w:t>
      </w:r>
    </w:p>
    <w:p w14:paraId="7B5FFCBF" w14:textId="2A5646C8" w:rsidR="008756FA" w:rsidRDefault="008756FA" w:rsidP="008756FA">
      <w:pPr>
        <w:tabs>
          <w:tab w:val="left" w:pos="1440"/>
          <w:tab w:val="left" w:pos="2520"/>
        </w:tabs>
        <w:spacing w:before="120" w:after="0" w:line="240" w:lineRule="auto"/>
        <w:ind w:left="720" w:hanging="720"/>
      </w:pPr>
      <w:r>
        <w:t>TLP</w:t>
      </w:r>
      <w:r>
        <w:rPr>
          <w:vertAlign w:val="subscript"/>
        </w:rPr>
        <w:t>0</w:t>
      </w:r>
      <w:r>
        <w:t xml:space="preserve">     is the L</w:t>
      </w:r>
      <w:r w:rsidR="00BE2BDB">
        <w:t>AT</w:t>
      </w:r>
      <w:r>
        <w:t xml:space="preserve"> instant of the first packet of the frame.  TLP0 is coincident with the Video Transmission Datum</w:t>
      </w:r>
    </w:p>
    <w:p w14:paraId="2D1C1C95" w14:textId="09AB0012" w:rsidR="00B63FF1" w:rsidRDefault="008756FA" w:rsidP="00B63FF1">
      <w:pPr>
        <w:tabs>
          <w:tab w:val="left" w:pos="1440"/>
          <w:tab w:val="left" w:pos="2520"/>
        </w:tabs>
        <w:spacing w:before="120" w:after="0" w:line="240" w:lineRule="auto"/>
        <w:ind w:left="720" w:hanging="720"/>
      </w:pPr>
      <w:r>
        <w:t>TLP</w:t>
      </w:r>
      <w:r>
        <w:rPr>
          <w:vertAlign w:val="subscript"/>
        </w:rPr>
        <w:t>J</w:t>
      </w:r>
      <w:r w:rsidR="00B63FF1">
        <w:t xml:space="preserve">   </w:t>
      </w:r>
      <w:r w:rsidR="00BE2BDB">
        <w:t xml:space="preserve">  </w:t>
      </w:r>
      <w:r w:rsidR="00B63FF1">
        <w:t>is the LAT instant for pack</w:t>
      </w:r>
      <w:r>
        <w:t>et j, relative to the Video Transmission Datum</w:t>
      </w:r>
    </w:p>
    <w:p w14:paraId="3C09D76F" w14:textId="0CC40AC0" w:rsidR="00B63FF1" w:rsidRDefault="00B63FF1" w:rsidP="00B63FF1">
      <w:pPr>
        <w:tabs>
          <w:tab w:val="left" w:pos="1440"/>
          <w:tab w:val="left" w:pos="2520"/>
        </w:tabs>
        <w:spacing w:before="120" w:after="0" w:line="240" w:lineRule="auto"/>
        <w:ind w:left="720" w:hanging="720"/>
      </w:pPr>
      <w:r>
        <w:t>T</w:t>
      </w:r>
      <w:r w:rsidRPr="00FE6679">
        <w:rPr>
          <w:vertAlign w:val="subscript"/>
        </w:rPr>
        <w:t>F1LE</w:t>
      </w:r>
      <w:r>
        <w:t xml:space="preserve">     is the time between the Video </w:t>
      </w:r>
      <w:r w:rsidR="008756FA">
        <w:t>Transmission Datum and the LAT</w:t>
      </w:r>
      <w:r>
        <w:t xml:space="preserve"> instant of the last packet of the first field, for interlaced systems</w:t>
      </w:r>
    </w:p>
    <w:p w14:paraId="609A9B48" w14:textId="47B39B90" w:rsidR="00B63FF1" w:rsidRDefault="00B63FF1" w:rsidP="00B63FF1">
      <w:pPr>
        <w:tabs>
          <w:tab w:val="left" w:pos="1440"/>
          <w:tab w:val="left" w:pos="2520"/>
        </w:tabs>
        <w:spacing w:before="120" w:after="0" w:line="240" w:lineRule="auto"/>
        <w:ind w:left="720" w:hanging="720"/>
      </w:pPr>
      <w:r>
        <w:t>T</w:t>
      </w:r>
      <w:r w:rsidRPr="00FE6679">
        <w:rPr>
          <w:vertAlign w:val="subscript"/>
        </w:rPr>
        <w:t>F2LS</w:t>
      </w:r>
      <w:r>
        <w:t xml:space="preserve">     is the time betw</w:t>
      </w:r>
      <w:r w:rsidR="00BE2BDB">
        <w:t>een the Video Transmission Datum</w:t>
      </w:r>
      <w:r>
        <w:t xml:space="preserve"> and the </w:t>
      </w:r>
      <w:r w:rsidR="00BE2BDB">
        <w:t>LAT</w:t>
      </w:r>
      <w:r>
        <w:t xml:space="preserve"> instant of the first packet of the second field, for interlaced systems</w:t>
      </w:r>
    </w:p>
    <w:p w14:paraId="264410D2" w14:textId="4A9C7A36" w:rsidR="00B63FF1" w:rsidRDefault="00B63FF1" w:rsidP="00B63FF1">
      <w:pPr>
        <w:tabs>
          <w:tab w:val="left" w:pos="1440"/>
          <w:tab w:val="left" w:pos="2520"/>
        </w:tabs>
        <w:spacing w:before="120" w:after="0" w:line="240" w:lineRule="auto"/>
        <w:ind w:left="720" w:hanging="720"/>
      </w:pPr>
      <w:r>
        <w:t>T</w:t>
      </w:r>
      <w:r w:rsidRPr="00FE6679">
        <w:rPr>
          <w:vertAlign w:val="subscript"/>
        </w:rPr>
        <w:t>FLE</w:t>
      </w:r>
      <w:r>
        <w:t xml:space="preserve">      is</w:t>
      </w:r>
      <w:r w:rsidR="00BE2BDB">
        <w:t xml:space="preserve"> the time between the Video Transmission Datum</w:t>
      </w:r>
      <w:r>
        <w:t xml:space="preserve"> and the </w:t>
      </w:r>
      <w:r w:rsidR="00BE2BDB">
        <w:t xml:space="preserve">LAT </w:t>
      </w:r>
      <w:r>
        <w:t>instant of the last packet of the frame</w:t>
      </w:r>
    </w:p>
    <w:p w14:paraId="1C45FED7" w14:textId="5A9A3E1E" w:rsidR="00B63FF1" w:rsidRDefault="00B63FF1" w:rsidP="00B63FF1">
      <w:pPr>
        <w:tabs>
          <w:tab w:val="left" w:pos="1440"/>
          <w:tab w:val="left" w:pos="2520"/>
        </w:tabs>
      </w:pPr>
      <w:r>
        <w:t xml:space="preserve">IPS </w:t>
      </w:r>
      <w:r w:rsidR="00BE2BDB">
        <w:t xml:space="preserve">shall be </w:t>
      </w:r>
      <w:r>
        <w:t>the time between packets</w:t>
      </w:r>
      <w:r w:rsidR="00BE2BDB">
        <w:t>,</w:t>
      </w:r>
      <w:r>
        <w:t xml:space="preserve"> if the packets were spaced perfectly linearly throughout the frame period.  </w:t>
      </w:r>
    </w:p>
    <w:p w14:paraId="444E3A93" w14:textId="4C38B861" w:rsidR="00B63FF1" w:rsidRDefault="00B63FF1" w:rsidP="00B63FF1">
      <w:pPr>
        <w:jc w:val="center"/>
      </w:pPr>
      <w:r>
        <w:t>IPS = [ P</w:t>
      </w:r>
      <w:r w:rsidR="00BE2BDB">
        <w:rPr>
          <w:vertAlign w:val="subscript"/>
        </w:rPr>
        <w:t>FRAME</w:t>
      </w:r>
      <w:r>
        <w:t xml:space="preserve"> / N</w:t>
      </w:r>
      <w:r w:rsidR="00BE2BDB">
        <w:rPr>
          <w:vertAlign w:val="subscript"/>
        </w:rPr>
        <w:t>PACKETS</w:t>
      </w:r>
      <w:r>
        <w:t xml:space="preserve"> ]</w:t>
      </w:r>
    </w:p>
    <w:p w14:paraId="78849F93" w14:textId="77777777" w:rsidR="00577655" w:rsidRDefault="00577655">
      <w:pPr>
        <w:spacing w:before="0" w:after="0" w:line="240" w:lineRule="auto"/>
        <w:rPr>
          <w:rFonts w:cs="Times New Roman"/>
          <w:b/>
          <w:bCs/>
        </w:rPr>
      </w:pPr>
      <w:bookmarkStart w:id="29" w:name="_Ref470606532"/>
      <w:r>
        <w:br w:type="page"/>
      </w:r>
    </w:p>
    <w:p w14:paraId="0829E349" w14:textId="034E93B1" w:rsidR="00B63FF1" w:rsidRDefault="003F59C1" w:rsidP="002A2D0D">
      <w:pPr>
        <w:pStyle w:val="Heading2"/>
      </w:pPr>
      <w:bookmarkStart w:id="30" w:name="_Toc471383343"/>
      <w:r>
        <w:lastRenderedPageBreak/>
        <w:t>L</w:t>
      </w:r>
      <w:r w:rsidR="00B63FF1">
        <w:t>ast Allowed Transmission (LAT) Specification</w:t>
      </w:r>
      <w:bookmarkEnd w:id="29"/>
      <w:bookmarkEnd w:id="30"/>
    </w:p>
    <w:p w14:paraId="356776EF" w14:textId="14A556E3" w:rsidR="003F59C1" w:rsidRDefault="00B63FF1" w:rsidP="003F59C1">
      <w:pPr>
        <w:tabs>
          <w:tab w:val="left" w:pos="1440"/>
          <w:tab w:val="left" w:pos="2520"/>
        </w:tabs>
      </w:pPr>
      <w:r>
        <w:t xml:space="preserve">The Last Allowed Transmission (LAT) values </w:t>
      </w:r>
      <w:r w:rsidR="00BE2BDB">
        <w:t>T</w:t>
      </w:r>
      <w:r>
        <w:t>L</w:t>
      </w:r>
      <w:r w:rsidR="00BE2BDB">
        <w:t>P</w:t>
      </w:r>
      <w:r w:rsidRPr="00F76CED">
        <w:rPr>
          <w:vertAlign w:val="subscript"/>
        </w:rPr>
        <w:t>0</w:t>
      </w:r>
      <w:r>
        <w:t xml:space="preserve"> through </w:t>
      </w:r>
      <w:r w:rsidR="00BE2BDB">
        <w:t>T</w:t>
      </w:r>
      <w:r>
        <w:t>L</w:t>
      </w:r>
      <w:r w:rsidR="00BE2BDB">
        <w:t>P</w:t>
      </w:r>
      <w:r w:rsidR="00BE2BDB">
        <w:rPr>
          <w:vertAlign w:val="subscript"/>
        </w:rPr>
        <w:t>NPACKETS-1</w:t>
      </w:r>
      <w:r>
        <w:rPr>
          <w:vertAlign w:val="subscript"/>
        </w:rPr>
        <w:t xml:space="preserve"> </w:t>
      </w:r>
      <w:r>
        <w:t xml:space="preserve">define the latest transmission time allowed for a given packet.  </w:t>
      </w:r>
      <w:r w:rsidR="003F59C1">
        <w:t>These TLP</w:t>
      </w:r>
      <w:r w:rsidR="003F59C1">
        <w:rPr>
          <w:vertAlign w:val="subscript"/>
        </w:rPr>
        <w:t>J</w:t>
      </w:r>
      <w:r w:rsidR="003F59C1">
        <w:t xml:space="preserve"> time instant values are defined relative to the Video Transmission Datum</w:t>
      </w:r>
      <w:r w:rsidR="00E25042">
        <w:t xml:space="preserve"> of the frame. </w:t>
      </w:r>
    </w:p>
    <w:p w14:paraId="05DD8E44" w14:textId="7F75F446" w:rsidR="00BE2BDB" w:rsidRDefault="00BE2BDB" w:rsidP="00BE2BDB">
      <w:r>
        <w:t xml:space="preserve">The Video Transmission Datum shall be the frame alignment point defined in SMPTE 2059-1 for the prevailing frame rate, with reference to the timing source specified by the sender, optionally offset by a value TXOFF.  A positive value of TXOFF indicates that the Video Transmission Datum comes after the </w:t>
      </w:r>
      <w:r w:rsidR="00832519">
        <w:t>frame alignment point.</w:t>
      </w:r>
    </w:p>
    <w:p w14:paraId="28B3B0CB" w14:textId="00D3D8A1" w:rsidR="00EF17FD" w:rsidRDefault="00EF17FD" w:rsidP="002A2D0D">
      <w:pPr>
        <w:pStyle w:val="BodyText"/>
      </w:pPr>
      <w:r>
        <w:t xml:space="preserve">Senders using a non-zero value of TXOFF, shall signal the value of TXOFF with a Media Type Parameter “TXOFF” of the prevailing transmission offset value, in microseconds, expressed as a decimal value.  </w:t>
      </w:r>
    </w:p>
    <w:p w14:paraId="240F89AA" w14:textId="51F4EA8A" w:rsidR="003F59C1" w:rsidRDefault="00832519" w:rsidP="00BE2BDB">
      <w:r>
        <w:t>The LAT instant of the first packet of the frame,</w:t>
      </w:r>
      <w:r w:rsidRPr="00832519">
        <w:t xml:space="preserve"> </w:t>
      </w:r>
      <w:r>
        <w:t>TLP</w:t>
      </w:r>
      <w:r>
        <w:rPr>
          <w:vertAlign w:val="subscript"/>
        </w:rPr>
        <w:t>0</w:t>
      </w:r>
      <w:r>
        <w:t>, shall be coincident with the Video Transmission Datum.</w:t>
      </w:r>
    </w:p>
    <w:p w14:paraId="6065A50A" w14:textId="6619AC73" w:rsidR="003F59C1" w:rsidRPr="00462B32" w:rsidRDefault="003F59C1" w:rsidP="002A2D0D">
      <w:pPr>
        <w:pStyle w:val="SNote"/>
      </w:pPr>
      <w:r>
        <w:t>Note: The profile of the LAT values is loosely derived from the timing of the historical SDI signal.</w:t>
      </w:r>
    </w:p>
    <w:p w14:paraId="7E5EA4B7" w14:textId="77777777" w:rsidR="00B63FF1" w:rsidRDefault="00B63FF1" w:rsidP="00B63FF1">
      <w:pPr>
        <w:pStyle w:val="Heading3"/>
        <w:tabs>
          <w:tab w:val="clear" w:pos="720"/>
          <w:tab w:val="left" w:pos="540"/>
        </w:tabs>
        <w:ind w:left="0" w:firstLine="0"/>
      </w:pPr>
      <w:r>
        <w:t>Last Allowed Transmission (LAT) – Progressive Images</w:t>
      </w:r>
    </w:p>
    <w:p w14:paraId="6C804879" w14:textId="4736E297" w:rsidR="00B63FF1" w:rsidRDefault="00B63FF1" w:rsidP="002A2D0D">
      <w:pPr>
        <w:tabs>
          <w:tab w:val="left" w:pos="1440"/>
          <w:tab w:val="left" w:pos="2520"/>
        </w:tabs>
      </w:pPr>
      <w:r>
        <w:t xml:space="preserve">For the case of progressively scanned images, the LAT values </w:t>
      </w:r>
      <w:r w:rsidR="00832519">
        <w:t>T</w:t>
      </w:r>
      <w:r>
        <w:t>L</w:t>
      </w:r>
      <w:r w:rsidR="00832519">
        <w:t>P</w:t>
      </w:r>
      <w:r w:rsidR="00832519">
        <w:rPr>
          <w:vertAlign w:val="subscript"/>
        </w:rPr>
        <w:t>J</w:t>
      </w:r>
      <w:r>
        <w:t xml:space="preserve"> shall be defined as follows:</w:t>
      </w:r>
    </w:p>
    <w:p w14:paraId="3132455F" w14:textId="7407B919" w:rsidR="00B63FF1" w:rsidRDefault="00B63FF1" w:rsidP="00B63FF1">
      <w:pPr>
        <w:tabs>
          <w:tab w:val="left" w:pos="1440"/>
          <w:tab w:val="left" w:pos="2520"/>
        </w:tabs>
        <w:spacing w:before="0" w:after="0" w:line="360" w:lineRule="auto"/>
      </w:pPr>
      <w:r>
        <w:tab/>
        <w:t>T</w:t>
      </w:r>
      <w:r w:rsidRPr="005B4216">
        <w:rPr>
          <w:vertAlign w:val="subscript"/>
        </w:rPr>
        <w:t>FLE</w:t>
      </w:r>
      <w:r>
        <w:t xml:space="preserve"> = P</w:t>
      </w:r>
      <w:r w:rsidR="00832519">
        <w:rPr>
          <w:vertAlign w:val="subscript"/>
        </w:rPr>
        <w:t>FRAME</w:t>
      </w:r>
      <w:r w:rsidR="00832519">
        <w:t xml:space="preserve"> * (1080</w:t>
      </w:r>
      <w:r>
        <w:t>/1125)</w:t>
      </w:r>
    </w:p>
    <w:p w14:paraId="709C18E3" w14:textId="31FE2D74" w:rsidR="00B63FF1" w:rsidRDefault="00832519" w:rsidP="00B63FF1">
      <w:pPr>
        <w:tabs>
          <w:tab w:val="left" w:pos="1440"/>
          <w:tab w:val="left" w:pos="2520"/>
        </w:tabs>
        <w:spacing w:before="0" w:after="0" w:line="360" w:lineRule="auto"/>
      </w:pPr>
      <w:r>
        <w:tab/>
        <w:t xml:space="preserve">LPS = </w:t>
      </w:r>
      <w:r w:rsidR="00B63FF1">
        <w:t>T</w:t>
      </w:r>
      <w:r w:rsidR="00B63FF1" w:rsidRPr="005B4216">
        <w:rPr>
          <w:vertAlign w:val="subscript"/>
        </w:rPr>
        <w:t>FLE</w:t>
      </w:r>
      <w:r w:rsidR="00B63FF1">
        <w:t xml:space="preserve"> / N</w:t>
      </w:r>
      <w:r>
        <w:rPr>
          <w:vertAlign w:val="subscript"/>
        </w:rPr>
        <w:t>PACKETS</w:t>
      </w:r>
    </w:p>
    <w:p w14:paraId="2F73B254" w14:textId="187DBC84" w:rsidR="00B63FF1" w:rsidRDefault="00B63FF1" w:rsidP="00B63FF1">
      <w:pPr>
        <w:tabs>
          <w:tab w:val="left" w:pos="1440"/>
          <w:tab w:val="left" w:pos="2520"/>
        </w:tabs>
        <w:spacing w:before="0" w:after="0" w:line="360" w:lineRule="auto"/>
      </w:pPr>
      <w:r>
        <w:tab/>
      </w:r>
      <w:r w:rsidR="00832519">
        <w:t>T</w:t>
      </w:r>
      <w:r>
        <w:t>L</w:t>
      </w:r>
      <w:r w:rsidR="00832519">
        <w:t>P</w:t>
      </w:r>
      <w:r w:rsidR="00832519">
        <w:rPr>
          <w:vertAlign w:val="subscript"/>
        </w:rPr>
        <w:t>J</w:t>
      </w:r>
      <w:r w:rsidR="00832519">
        <w:t xml:space="preserve"> = J * LPS</w:t>
      </w:r>
    </w:p>
    <w:p w14:paraId="61017744" w14:textId="1D224FE2" w:rsidR="003F59C1" w:rsidRDefault="00B63FF1" w:rsidP="002A2D0D">
      <w:pPr>
        <w:pStyle w:val="SNote"/>
      </w:pPr>
      <w:r>
        <w:t xml:space="preserve">Note: </w:t>
      </w:r>
      <w:r w:rsidR="00832519">
        <w:t>this LAT model defines an inter-frame gap of 0.04 * P</w:t>
      </w:r>
      <w:r w:rsidR="00832519" w:rsidRPr="002A2D0D">
        <w:rPr>
          <w:vertAlign w:val="subscript"/>
        </w:rPr>
        <w:t>FRAME</w:t>
      </w:r>
      <w:r w:rsidR="00832519">
        <w:t xml:space="preserve"> for all progressive formats, </w:t>
      </w:r>
      <w:r>
        <w:t>including 720p, 2160p, and 4320p.</w:t>
      </w:r>
      <w:r w:rsidR="00832519">
        <w:t xml:space="preserve"> </w:t>
      </w:r>
    </w:p>
    <w:p w14:paraId="49D6CEFF" w14:textId="77777777" w:rsidR="00B63FF1" w:rsidRDefault="00B63FF1" w:rsidP="00B63FF1">
      <w:pPr>
        <w:pStyle w:val="Heading3"/>
        <w:tabs>
          <w:tab w:val="clear" w:pos="720"/>
          <w:tab w:val="left" w:pos="540"/>
        </w:tabs>
        <w:ind w:left="0" w:firstLine="0"/>
      </w:pPr>
      <w:r>
        <w:t>Last Allowed Transmission (LAT) – Interlaced Images</w:t>
      </w:r>
    </w:p>
    <w:p w14:paraId="557B9757" w14:textId="02092B47" w:rsidR="00B63FF1" w:rsidRDefault="00B63FF1" w:rsidP="002A2D0D">
      <w:pPr>
        <w:tabs>
          <w:tab w:val="left" w:pos="1440"/>
          <w:tab w:val="left" w:pos="2520"/>
        </w:tabs>
      </w:pPr>
      <w:r>
        <w:t xml:space="preserve">For the case of interlaced images, the LAT values depend on the interlace standard in use.  The LAT values </w:t>
      </w:r>
      <w:r w:rsidR="00832519">
        <w:t>T</w:t>
      </w:r>
      <w:r>
        <w:t>L</w:t>
      </w:r>
      <w:r w:rsidR="00832519">
        <w:t>P</w:t>
      </w:r>
      <w:r w:rsidR="00832519" w:rsidRPr="002A2D0D">
        <w:rPr>
          <w:vertAlign w:val="subscript"/>
        </w:rPr>
        <w:t>J</w:t>
      </w:r>
      <w:r>
        <w:t xml:space="preserve"> for interlaced images shall be defined as follows:</w:t>
      </w:r>
    </w:p>
    <w:p w14:paraId="0169C198" w14:textId="654BDA68" w:rsidR="00B63FF1" w:rsidRDefault="00B63FF1" w:rsidP="00B63FF1">
      <w:pPr>
        <w:tabs>
          <w:tab w:val="left" w:pos="1440"/>
          <w:tab w:val="left" w:pos="2520"/>
        </w:tabs>
        <w:spacing w:before="0" w:after="0" w:line="360" w:lineRule="auto"/>
        <w:ind w:left="1440" w:hanging="1440"/>
      </w:pPr>
      <w:r>
        <w:tab/>
        <w:t>T</w:t>
      </w:r>
      <w:r w:rsidRPr="005B4216">
        <w:rPr>
          <w:vertAlign w:val="subscript"/>
        </w:rPr>
        <w:t>F</w:t>
      </w:r>
      <w:r>
        <w:rPr>
          <w:vertAlign w:val="subscript"/>
        </w:rPr>
        <w:t>1</w:t>
      </w:r>
      <w:r w:rsidRPr="005B4216">
        <w:rPr>
          <w:vertAlign w:val="subscript"/>
        </w:rPr>
        <w:t>L</w:t>
      </w:r>
      <w:r>
        <w:rPr>
          <w:vertAlign w:val="subscript"/>
        </w:rPr>
        <w:t>E</w:t>
      </w:r>
      <w:r>
        <w:t xml:space="preserve"> = </w:t>
      </w:r>
      <w:r w:rsidR="00F43558">
        <w:t>(</w:t>
      </w:r>
      <w:r>
        <w:t>P</w:t>
      </w:r>
      <w:r w:rsidR="00F43558">
        <w:rPr>
          <w:vertAlign w:val="subscript"/>
        </w:rPr>
        <w:t>FRAME</w:t>
      </w:r>
      <w:r w:rsidR="00F43558">
        <w:t>/N</w:t>
      </w:r>
      <w:r w:rsidR="00F43558" w:rsidRPr="00080E92">
        <w:rPr>
          <w:vertAlign w:val="subscript"/>
        </w:rPr>
        <w:t>TOTAL</w:t>
      </w:r>
      <w:r w:rsidR="00F43558">
        <w:t xml:space="preserve">) * </w:t>
      </w:r>
      <w:r>
        <w:t>N</w:t>
      </w:r>
      <w:r w:rsidRPr="00080E92">
        <w:rPr>
          <w:vertAlign w:val="subscript"/>
        </w:rPr>
        <w:t>F</w:t>
      </w:r>
      <w:r>
        <w:rPr>
          <w:vertAlign w:val="subscript"/>
        </w:rPr>
        <w:t>1</w:t>
      </w:r>
      <w:r w:rsidRPr="00080E92">
        <w:rPr>
          <w:vertAlign w:val="subscript"/>
        </w:rPr>
        <w:t>L</w:t>
      </w:r>
      <w:r>
        <w:rPr>
          <w:vertAlign w:val="subscript"/>
        </w:rPr>
        <w:t>E</w:t>
      </w:r>
      <w:r w:rsidR="00832519">
        <w:t xml:space="preserve"> </w:t>
      </w:r>
    </w:p>
    <w:p w14:paraId="5134A7A7" w14:textId="54905C49" w:rsidR="00B63FF1" w:rsidRDefault="00B63FF1" w:rsidP="00B63FF1">
      <w:pPr>
        <w:tabs>
          <w:tab w:val="left" w:pos="1440"/>
          <w:tab w:val="left" w:pos="2520"/>
        </w:tabs>
        <w:spacing w:before="0" w:after="0" w:line="360" w:lineRule="auto"/>
      </w:pPr>
      <w:r>
        <w:tab/>
        <w:t>T</w:t>
      </w:r>
      <w:r w:rsidRPr="005B4216">
        <w:rPr>
          <w:vertAlign w:val="subscript"/>
        </w:rPr>
        <w:t>F</w:t>
      </w:r>
      <w:r>
        <w:rPr>
          <w:vertAlign w:val="subscript"/>
        </w:rPr>
        <w:t>2</w:t>
      </w:r>
      <w:r w:rsidRPr="005B4216">
        <w:rPr>
          <w:vertAlign w:val="subscript"/>
        </w:rPr>
        <w:t>LS</w:t>
      </w:r>
      <w:r>
        <w:t xml:space="preserve"> = </w:t>
      </w:r>
      <w:r w:rsidR="00F43558">
        <w:t>(</w:t>
      </w:r>
      <w:r>
        <w:t>P</w:t>
      </w:r>
      <w:r w:rsidR="00F43558">
        <w:rPr>
          <w:vertAlign w:val="subscript"/>
        </w:rPr>
        <w:t>FRAME</w:t>
      </w:r>
      <w:r w:rsidR="00F43558">
        <w:t>/N</w:t>
      </w:r>
      <w:r w:rsidR="00F43558" w:rsidRPr="00080E92">
        <w:rPr>
          <w:vertAlign w:val="subscript"/>
        </w:rPr>
        <w:t>TOTAL</w:t>
      </w:r>
      <w:r w:rsidR="00F43558">
        <w:t xml:space="preserve">) * </w:t>
      </w:r>
      <w:r>
        <w:t>N</w:t>
      </w:r>
      <w:r w:rsidRPr="00080E92">
        <w:rPr>
          <w:vertAlign w:val="subscript"/>
        </w:rPr>
        <w:t>F</w:t>
      </w:r>
      <w:r>
        <w:rPr>
          <w:vertAlign w:val="subscript"/>
        </w:rPr>
        <w:t>2</w:t>
      </w:r>
      <w:r w:rsidRPr="00080E92">
        <w:rPr>
          <w:vertAlign w:val="subscript"/>
        </w:rPr>
        <w:t>LS</w:t>
      </w:r>
      <w:r>
        <w:t xml:space="preserve"> </w:t>
      </w:r>
    </w:p>
    <w:p w14:paraId="548237CE" w14:textId="07C448B0" w:rsidR="00B63FF1" w:rsidRDefault="00B63FF1" w:rsidP="00B63FF1">
      <w:pPr>
        <w:tabs>
          <w:tab w:val="left" w:pos="1440"/>
          <w:tab w:val="left" w:pos="2520"/>
        </w:tabs>
        <w:spacing w:before="0" w:after="0" w:line="360" w:lineRule="auto"/>
      </w:pPr>
      <w:r>
        <w:tab/>
        <w:t>T</w:t>
      </w:r>
      <w:r w:rsidRPr="005B4216">
        <w:rPr>
          <w:vertAlign w:val="subscript"/>
        </w:rPr>
        <w:t>FLE</w:t>
      </w:r>
      <w:r>
        <w:t xml:space="preserve"> </w:t>
      </w:r>
      <w:r w:rsidR="00F43558">
        <w:t xml:space="preserve">  </w:t>
      </w:r>
      <w:r>
        <w:t xml:space="preserve">= </w:t>
      </w:r>
      <w:r w:rsidR="00F43558">
        <w:t>(</w:t>
      </w:r>
      <w:r>
        <w:t>P</w:t>
      </w:r>
      <w:r w:rsidR="00F43558">
        <w:rPr>
          <w:vertAlign w:val="subscript"/>
        </w:rPr>
        <w:t>FRAME</w:t>
      </w:r>
      <w:r w:rsidR="00F43558">
        <w:t>/N</w:t>
      </w:r>
      <w:r w:rsidR="00F43558" w:rsidRPr="00080E92">
        <w:rPr>
          <w:vertAlign w:val="subscript"/>
        </w:rPr>
        <w:t>TOTAL</w:t>
      </w:r>
      <w:r w:rsidR="00F43558">
        <w:t xml:space="preserve">) * </w:t>
      </w:r>
      <w:r>
        <w:t>N</w:t>
      </w:r>
      <w:r>
        <w:rPr>
          <w:vertAlign w:val="subscript"/>
        </w:rPr>
        <w:t>FLE</w:t>
      </w:r>
    </w:p>
    <w:p w14:paraId="22A3C98E" w14:textId="1F3A9952" w:rsidR="00B63FF1" w:rsidRDefault="00B63FF1" w:rsidP="00B63FF1">
      <w:pPr>
        <w:tabs>
          <w:tab w:val="left" w:pos="1440"/>
          <w:tab w:val="left" w:pos="2520"/>
        </w:tabs>
        <w:spacing w:before="0" w:after="0" w:line="360" w:lineRule="auto"/>
      </w:pPr>
      <w:r>
        <w:tab/>
        <w:t>LPS = (T</w:t>
      </w:r>
      <w:r w:rsidRPr="005B4216">
        <w:rPr>
          <w:vertAlign w:val="subscript"/>
        </w:rPr>
        <w:t>F</w:t>
      </w:r>
      <w:r>
        <w:rPr>
          <w:vertAlign w:val="subscript"/>
        </w:rPr>
        <w:t>1</w:t>
      </w:r>
      <w:r w:rsidRPr="005B4216">
        <w:rPr>
          <w:vertAlign w:val="subscript"/>
        </w:rPr>
        <w:t>LE</w:t>
      </w:r>
      <w:r>
        <w:t xml:space="preserve"> </w:t>
      </w:r>
      <w:r>
        <w:rPr>
          <w:vertAlign w:val="subscript"/>
        </w:rPr>
        <w:t xml:space="preserve">+ </w:t>
      </w:r>
      <w:r>
        <w:t>T</w:t>
      </w:r>
      <w:r w:rsidRPr="005B4216">
        <w:rPr>
          <w:vertAlign w:val="subscript"/>
        </w:rPr>
        <w:t>FLE</w:t>
      </w:r>
      <w:r>
        <w:t xml:space="preserve"> – T</w:t>
      </w:r>
      <w:r w:rsidRPr="005B4216">
        <w:rPr>
          <w:vertAlign w:val="subscript"/>
        </w:rPr>
        <w:t>F</w:t>
      </w:r>
      <w:r>
        <w:rPr>
          <w:vertAlign w:val="subscript"/>
        </w:rPr>
        <w:t>2</w:t>
      </w:r>
      <w:r w:rsidRPr="005B4216">
        <w:rPr>
          <w:vertAlign w:val="subscript"/>
        </w:rPr>
        <w:t>LS</w:t>
      </w:r>
      <w:r>
        <w:t>) / N</w:t>
      </w:r>
      <w:r w:rsidR="00F43558">
        <w:rPr>
          <w:vertAlign w:val="subscript"/>
        </w:rPr>
        <w:t>PACKETS</w:t>
      </w:r>
    </w:p>
    <w:p w14:paraId="00781FC3" w14:textId="27E6E256" w:rsidR="00B63FF1" w:rsidRDefault="00B63FF1" w:rsidP="00B63FF1">
      <w:pPr>
        <w:tabs>
          <w:tab w:val="left" w:pos="1440"/>
          <w:tab w:val="left" w:pos="2520"/>
        </w:tabs>
        <w:spacing w:before="0" w:after="0" w:line="360" w:lineRule="auto"/>
      </w:pPr>
      <w:r>
        <w:tab/>
      </w:r>
      <w:r w:rsidR="00F43558">
        <w:t>T</w:t>
      </w:r>
      <w:r>
        <w:t>L</w:t>
      </w:r>
      <w:r w:rsidR="00F43558">
        <w:t>P</w:t>
      </w:r>
      <w:r w:rsidR="00F43558">
        <w:rPr>
          <w:vertAlign w:val="subscript"/>
        </w:rPr>
        <w:t>J</w:t>
      </w:r>
      <w:r>
        <w:t xml:space="preserve"> = </w:t>
      </w:r>
      <w:r w:rsidR="00F43558">
        <w:t>J * LPS</w:t>
      </w:r>
      <w:r w:rsidR="00F43558">
        <w:tab/>
      </w:r>
      <w:r w:rsidR="00F43558">
        <w:tab/>
        <w:t>[for values of J</w:t>
      </w:r>
      <w:r>
        <w:t xml:space="preserve"> from 0 to (N</w:t>
      </w:r>
      <w:r w:rsidR="00F43558">
        <w:rPr>
          <w:vertAlign w:val="subscript"/>
        </w:rPr>
        <w:t>PACKETS</w:t>
      </w:r>
      <w:r>
        <w:t>/2)-1]</w:t>
      </w:r>
    </w:p>
    <w:p w14:paraId="5EAC7B20" w14:textId="37F90612" w:rsidR="003F59C1" w:rsidRDefault="00B63FF1" w:rsidP="00B63FF1">
      <w:pPr>
        <w:tabs>
          <w:tab w:val="left" w:pos="1440"/>
          <w:tab w:val="left" w:pos="2520"/>
        </w:tabs>
        <w:spacing w:before="0" w:after="0" w:line="360" w:lineRule="auto"/>
      </w:pPr>
      <w:r>
        <w:tab/>
      </w:r>
      <w:r w:rsidR="00F43558">
        <w:t>T</w:t>
      </w:r>
      <w:r>
        <w:t>L</w:t>
      </w:r>
      <w:r w:rsidR="00F43558">
        <w:t>P</w:t>
      </w:r>
      <w:r w:rsidR="00F43558">
        <w:rPr>
          <w:vertAlign w:val="subscript"/>
        </w:rPr>
        <w:t>J</w:t>
      </w:r>
      <w:r>
        <w:t xml:space="preserve"> = T</w:t>
      </w:r>
      <w:r w:rsidRPr="005B4216">
        <w:rPr>
          <w:vertAlign w:val="subscript"/>
        </w:rPr>
        <w:t>F</w:t>
      </w:r>
      <w:r>
        <w:rPr>
          <w:vertAlign w:val="subscript"/>
        </w:rPr>
        <w:t>2</w:t>
      </w:r>
      <w:r w:rsidRPr="005B4216">
        <w:rPr>
          <w:vertAlign w:val="subscript"/>
        </w:rPr>
        <w:t>LS</w:t>
      </w:r>
      <w:r w:rsidR="00F43558">
        <w:t xml:space="preserve"> + (J </w:t>
      </w:r>
      <w:r>
        <w:t>-</w:t>
      </w:r>
      <w:r w:rsidR="00F43558">
        <w:t xml:space="preserve"> (</w:t>
      </w:r>
      <w:r>
        <w:t>N</w:t>
      </w:r>
      <w:r w:rsidR="00F43558">
        <w:rPr>
          <w:vertAlign w:val="subscript"/>
        </w:rPr>
        <w:t>PACKETS</w:t>
      </w:r>
      <w:r>
        <w:t>/2)</w:t>
      </w:r>
      <w:r w:rsidR="00F43558">
        <w:t>) * LPS</w:t>
      </w:r>
      <w:r w:rsidR="00F43558">
        <w:tab/>
        <w:t>[for values of J</w:t>
      </w:r>
      <w:r>
        <w:t xml:space="preserve"> from N</w:t>
      </w:r>
      <w:r w:rsidR="00F43558">
        <w:rPr>
          <w:vertAlign w:val="subscript"/>
        </w:rPr>
        <w:t>PACKETS</w:t>
      </w:r>
      <w:r>
        <w:t>/2 to N</w:t>
      </w:r>
      <w:r w:rsidR="00F43558">
        <w:rPr>
          <w:vertAlign w:val="subscript"/>
        </w:rPr>
        <w:t>PACKETS</w:t>
      </w:r>
      <w:r w:rsidR="003F59C1">
        <w:t>-1]</w:t>
      </w:r>
    </w:p>
    <w:p w14:paraId="2FE06CD8" w14:textId="52769075" w:rsidR="003F59C1" w:rsidRDefault="003F59C1" w:rsidP="002A2D0D">
      <w:pPr>
        <w:pStyle w:val="Caption"/>
      </w:pPr>
      <w:r>
        <w:t xml:space="preserve">Table </w:t>
      </w:r>
      <w:fldSimple w:instr=" SEQ Table \* ARABIC ">
        <w:r w:rsidR="00577655">
          <w:rPr>
            <w:noProof/>
          </w:rPr>
          <w:t>1</w:t>
        </w:r>
      </w:fldSimple>
      <w:r>
        <w:t xml:space="preserve"> – Field offset values for interlaced systems</w:t>
      </w:r>
    </w:p>
    <w:tbl>
      <w:tblPr>
        <w:tblStyle w:val="TableGrid"/>
        <w:tblW w:w="0" w:type="auto"/>
        <w:jc w:val="center"/>
        <w:tblLook w:val="04A0" w:firstRow="1" w:lastRow="0" w:firstColumn="1" w:lastColumn="0" w:noHBand="0" w:noVBand="1"/>
      </w:tblPr>
      <w:tblGrid>
        <w:gridCol w:w="1356"/>
        <w:gridCol w:w="1074"/>
        <w:gridCol w:w="1080"/>
        <w:gridCol w:w="990"/>
        <w:gridCol w:w="900"/>
      </w:tblGrid>
      <w:tr w:rsidR="00F43558" w14:paraId="76C312BF" w14:textId="77777777" w:rsidTr="00832519">
        <w:trPr>
          <w:cnfStyle w:val="100000000000" w:firstRow="1" w:lastRow="0" w:firstColumn="0" w:lastColumn="0" w:oddVBand="0" w:evenVBand="0" w:oddHBand="0" w:evenHBand="0" w:firstRowFirstColumn="0" w:firstRowLastColumn="0" w:lastRowFirstColumn="0" w:lastRowLastColumn="0"/>
          <w:jc w:val="center"/>
        </w:trPr>
        <w:tc>
          <w:tcPr>
            <w:tcW w:w="1356" w:type="dxa"/>
          </w:tcPr>
          <w:p w14:paraId="5E616130" w14:textId="77777777" w:rsidR="00F43558" w:rsidRDefault="00F43558" w:rsidP="00B63FF1">
            <w:pPr>
              <w:tabs>
                <w:tab w:val="left" w:pos="1440"/>
                <w:tab w:val="left" w:pos="2520"/>
              </w:tabs>
              <w:jc w:val="center"/>
            </w:pPr>
            <w:r>
              <w:t>System</w:t>
            </w:r>
          </w:p>
        </w:tc>
        <w:tc>
          <w:tcPr>
            <w:tcW w:w="1074" w:type="dxa"/>
          </w:tcPr>
          <w:p w14:paraId="58DA4D2F" w14:textId="77777777" w:rsidR="00F43558" w:rsidRDefault="00F43558" w:rsidP="00B63FF1">
            <w:pPr>
              <w:tabs>
                <w:tab w:val="left" w:pos="1440"/>
                <w:tab w:val="left" w:pos="2520"/>
              </w:tabs>
              <w:jc w:val="center"/>
            </w:pPr>
            <w:r>
              <w:t>N</w:t>
            </w:r>
            <w:r w:rsidRPr="00080E92">
              <w:rPr>
                <w:vertAlign w:val="subscript"/>
              </w:rPr>
              <w:t>TOTAL</w:t>
            </w:r>
          </w:p>
        </w:tc>
        <w:tc>
          <w:tcPr>
            <w:tcW w:w="1080" w:type="dxa"/>
          </w:tcPr>
          <w:p w14:paraId="47923F65" w14:textId="77777777" w:rsidR="00F43558" w:rsidRDefault="00F43558" w:rsidP="00B63FF1">
            <w:pPr>
              <w:tabs>
                <w:tab w:val="left" w:pos="1440"/>
                <w:tab w:val="left" w:pos="2520"/>
              </w:tabs>
              <w:jc w:val="center"/>
            </w:pPr>
            <w:r>
              <w:t>N</w:t>
            </w:r>
            <w:r w:rsidRPr="00080E92">
              <w:rPr>
                <w:vertAlign w:val="subscript"/>
              </w:rPr>
              <w:t>F</w:t>
            </w:r>
            <w:r>
              <w:rPr>
                <w:vertAlign w:val="subscript"/>
              </w:rPr>
              <w:t>1</w:t>
            </w:r>
            <w:r w:rsidRPr="00080E92">
              <w:rPr>
                <w:vertAlign w:val="subscript"/>
              </w:rPr>
              <w:t>L</w:t>
            </w:r>
            <w:r>
              <w:rPr>
                <w:vertAlign w:val="subscript"/>
              </w:rPr>
              <w:t>E</w:t>
            </w:r>
          </w:p>
        </w:tc>
        <w:tc>
          <w:tcPr>
            <w:tcW w:w="990" w:type="dxa"/>
          </w:tcPr>
          <w:p w14:paraId="5096D736" w14:textId="77777777" w:rsidR="00F43558" w:rsidRDefault="00F43558" w:rsidP="00B63FF1">
            <w:pPr>
              <w:tabs>
                <w:tab w:val="left" w:pos="1440"/>
                <w:tab w:val="left" w:pos="2520"/>
              </w:tabs>
              <w:jc w:val="center"/>
            </w:pPr>
            <w:r>
              <w:t>N</w:t>
            </w:r>
            <w:r w:rsidRPr="00080E92">
              <w:rPr>
                <w:vertAlign w:val="subscript"/>
              </w:rPr>
              <w:t>F</w:t>
            </w:r>
            <w:r>
              <w:rPr>
                <w:vertAlign w:val="subscript"/>
              </w:rPr>
              <w:t>2</w:t>
            </w:r>
            <w:r w:rsidRPr="00080E92">
              <w:rPr>
                <w:vertAlign w:val="subscript"/>
              </w:rPr>
              <w:t>LS</w:t>
            </w:r>
          </w:p>
        </w:tc>
        <w:tc>
          <w:tcPr>
            <w:tcW w:w="900" w:type="dxa"/>
          </w:tcPr>
          <w:p w14:paraId="45CB246F" w14:textId="77777777" w:rsidR="00F43558" w:rsidRDefault="00F43558" w:rsidP="00B63FF1">
            <w:pPr>
              <w:tabs>
                <w:tab w:val="left" w:pos="1440"/>
                <w:tab w:val="left" w:pos="2520"/>
              </w:tabs>
              <w:jc w:val="center"/>
            </w:pPr>
            <w:r>
              <w:t>N</w:t>
            </w:r>
            <w:r>
              <w:rPr>
                <w:vertAlign w:val="subscript"/>
              </w:rPr>
              <w:t>FLE</w:t>
            </w:r>
          </w:p>
        </w:tc>
      </w:tr>
      <w:tr w:rsidR="00F43558" w14:paraId="4265B7CA" w14:textId="77777777" w:rsidTr="00832519">
        <w:trPr>
          <w:jc w:val="center"/>
        </w:trPr>
        <w:tc>
          <w:tcPr>
            <w:tcW w:w="1356" w:type="dxa"/>
          </w:tcPr>
          <w:p w14:paraId="34B322C6" w14:textId="77777777" w:rsidR="00F43558" w:rsidRDefault="00F43558" w:rsidP="00B63FF1">
            <w:pPr>
              <w:tabs>
                <w:tab w:val="left" w:pos="1440"/>
                <w:tab w:val="left" w:pos="2520"/>
              </w:tabs>
              <w:jc w:val="center"/>
            </w:pPr>
            <w:r>
              <w:t>480i</w:t>
            </w:r>
          </w:p>
        </w:tc>
        <w:tc>
          <w:tcPr>
            <w:tcW w:w="1074" w:type="dxa"/>
          </w:tcPr>
          <w:p w14:paraId="5749C34B" w14:textId="77777777" w:rsidR="00F43558" w:rsidRDefault="00F43558" w:rsidP="00B63FF1">
            <w:pPr>
              <w:tabs>
                <w:tab w:val="left" w:pos="1440"/>
                <w:tab w:val="left" w:pos="2520"/>
              </w:tabs>
              <w:jc w:val="center"/>
            </w:pPr>
            <w:r>
              <w:t>525</w:t>
            </w:r>
          </w:p>
        </w:tc>
        <w:tc>
          <w:tcPr>
            <w:tcW w:w="1080" w:type="dxa"/>
          </w:tcPr>
          <w:p w14:paraId="057F811A" w14:textId="179C0097" w:rsidR="00F43558" w:rsidRDefault="00F43558" w:rsidP="00F43558">
            <w:pPr>
              <w:tabs>
                <w:tab w:val="left" w:pos="1440"/>
                <w:tab w:val="left" w:pos="2520"/>
              </w:tabs>
              <w:jc w:val="center"/>
            </w:pPr>
            <w:r>
              <w:t>240</w:t>
            </w:r>
          </w:p>
        </w:tc>
        <w:tc>
          <w:tcPr>
            <w:tcW w:w="990" w:type="dxa"/>
          </w:tcPr>
          <w:p w14:paraId="07887566" w14:textId="1FEE2198" w:rsidR="00F43558" w:rsidRDefault="00F43558" w:rsidP="00B63FF1">
            <w:pPr>
              <w:tabs>
                <w:tab w:val="left" w:pos="1440"/>
                <w:tab w:val="left" w:pos="2520"/>
              </w:tabs>
              <w:jc w:val="center"/>
            </w:pPr>
            <w:r>
              <w:t>263</w:t>
            </w:r>
          </w:p>
        </w:tc>
        <w:tc>
          <w:tcPr>
            <w:tcW w:w="900" w:type="dxa"/>
          </w:tcPr>
          <w:p w14:paraId="190C9150" w14:textId="1EBABF31" w:rsidR="00F43558" w:rsidRDefault="00F43558" w:rsidP="00B63FF1">
            <w:pPr>
              <w:tabs>
                <w:tab w:val="left" w:pos="1440"/>
                <w:tab w:val="left" w:pos="2520"/>
              </w:tabs>
              <w:jc w:val="center"/>
            </w:pPr>
            <w:r>
              <w:t>503</w:t>
            </w:r>
          </w:p>
        </w:tc>
      </w:tr>
      <w:tr w:rsidR="00F43558" w14:paraId="2B9EA964" w14:textId="77777777" w:rsidTr="00832519">
        <w:trPr>
          <w:jc w:val="center"/>
        </w:trPr>
        <w:tc>
          <w:tcPr>
            <w:tcW w:w="1356" w:type="dxa"/>
          </w:tcPr>
          <w:p w14:paraId="5348A4C9" w14:textId="77777777" w:rsidR="00F43558" w:rsidRDefault="00F43558" w:rsidP="00B63FF1">
            <w:pPr>
              <w:tabs>
                <w:tab w:val="left" w:pos="1440"/>
                <w:tab w:val="left" w:pos="2520"/>
              </w:tabs>
              <w:jc w:val="center"/>
            </w:pPr>
            <w:r>
              <w:lastRenderedPageBreak/>
              <w:t>576i</w:t>
            </w:r>
          </w:p>
        </w:tc>
        <w:tc>
          <w:tcPr>
            <w:tcW w:w="1074" w:type="dxa"/>
          </w:tcPr>
          <w:p w14:paraId="24E69C25" w14:textId="77777777" w:rsidR="00F43558" w:rsidRDefault="00F43558" w:rsidP="00B63FF1">
            <w:pPr>
              <w:tabs>
                <w:tab w:val="left" w:pos="1440"/>
                <w:tab w:val="left" w:pos="2520"/>
              </w:tabs>
              <w:jc w:val="center"/>
            </w:pPr>
            <w:r>
              <w:t>625</w:t>
            </w:r>
          </w:p>
        </w:tc>
        <w:tc>
          <w:tcPr>
            <w:tcW w:w="1080" w:type="dxa"/>
          </w:tcPr>
          <w:p w14:paraId="4917F34E" w14:textId="288B6FB9" w:rsidR="00F43558" w:rsidRDefault="00F43558" w:rsidP="00B63FF1">
            <w:pPr>
              <w:tabs>
                <w:tab w:val="left" w:pos="1440"/>
                <w:tab w:val="left" w:pos="2520"/>
              </w:tabs>
              <w:jc w:val="center"/>
            </w:pPr>
            <w:r>
              <w:t>288</w:t>
            </w:r>
          </w:p>
        </w:tc>
        <w:tc>
          <w:tcPr>
            <w:tcW w:w="990" w:type="dxa"/>
          </w:tcPr>
          <w:p w14:paraId="36DDC543" w14:textId="2BC3AF07" w:rsidR="00F43558" w:rsidRDefault="00F43558" w:rsidP="00B63FF1">
            <w:pPr>
              <w:tabs>
                <w:tab w:val="left" w:pos="1440"/>
                <w:tab w:val="left" w:pos="2520"/>
              </w:tabs>
              <w:jc w:val="center"/>
            </w:pPr>
            <w:r>
              <w:t>313</w:t>
            </w:r>
          </w:p>
        </w:tc>
        <w:tc>
          <w:tcPr>
            <w:tcW w:w="900" w:type="dxa"/>
          </w:tcPr>
          <w:p w14:paraId="74E57194" w14:textId="2720E2A9" w:rsidR="00F43558" w:rsidRDefault="00F43558" w:rsidP="00B63FF1">
            <w:pPr>
              <w:tabs>
                <w:tab w:val="left" w:pos="1440"/>
                <w:tab w:val="left" w:pos="2520"/>
              </w:tabs>
              <w:jc w:val="center"/>
            </w:pPr>
            <w:r>
              <w:t>601</w:t>
            </w:r>
          </w:p>
        </w:tc>
      </w:tr>
      <w:tr w:rsidR="00F43558" w14:paraId="247B6B40" w14:textId="77777777" w:rsidTr="00832519">
        <w:trPr>
          <w:jc w:val="center"/>
        </w:trPr>
        <w:tc>
          <w:tcPr>
            <w:tcW w:w="1356" w:type="dxa"/>
          </w:tcPr>
          <w:p w14:paraId="00D52B83" w14:textId="77777777" w:rsidR="00F43558" w:rsidRDefault="00F43558" w:rsidP="00B63FF1">
            <w:pPr>
              <w:tabs>
                <w:tab w:val="left" w:pos="1440"/>
                <w:tab w:val="left" w:pos="2520"/>
              </w:tabs>
              <w:jc w:val="center"/>
            </w:pPr>
            <w:r>
              <w:t>1080i</w:t>
            </w:r>
          </w:p>
        </w:tc>
        <w:tc>
          <w:tcPr>
            <w:tcW w:w="1074" w:type="dxa"/>
          </w:tcPr>
          <w:p w14:paraId="0CF2ED53" w14:textId="77777777" w:rsidR="00F43558" w:rsidRDefault="00F43558" w:rsidP="00B63FF1">
            <w:pPr>
              <w:tabs>
                <w:tab w:val="left" w:pos="1440"/>
                <w:tab w:val="left" w:pos="2520"/>
              </w:tabs>
              <w:jc w:val="center"/>
            </w:pPr>
            <w:r>
              <w:t>1125</w:t>
            </w:r>
          </w:p>
        </w:tc>
        <w:tc>
          <w:tcPr>
            <w:tcW w:w="1080" w:type="dxa"/>
          </w:tcPr>
          <w:p w14:paraId="07B48C91" w14:textId="2281C3EB" w:rsidR="00F43558" w:rsidRDefault="00F43558" w:rsidP="00B63FF1">
            <w:pPr>
              <w:tabs>
                <w:tab w:val="left" w:pos="1440"/>
                <w:tab w:val="left" w:pos="2520"/>
              </w:tabs>
              <w:jc w:val="center"/>
            </w:pPr>
            <w:r>
              <w:t>540</w:t>
            </w:r>
          </w:p>
        </w:tc>
        <w:tc>
          <w:tcPr>
            <w:tcW w:w="990" w:type="dxa"/>
          </w:tcPr>
          <w:p w14:paraId="348151DF" w14:textId="7C0A7453" w:rsidR="00F43558" w:rsidRDefault="00F43558" w:rsidP="00B63FF1">
            <w:pPr>
              <w:tabs>
                <w:tab w:val="left" w:pos="1440"/>
                <w:tab w:val="left" w:pos="2520"/>
              </w:tabs>
              <w:jc w:val="center"/>
            </w:pPr>
            <w:r>
              <w:t>563</w:t>
            </w:r>
          </w:p>
        </w:tc>
        <w:tc>
          <w:tcPr>
            <w:tcW w:w="900" w:type="dxa"/>
          </w:tcPr>
          <w:p w14:paraId="602E9E85" w14:textId="35F6034B" w:rsidR="00F43558" w:rsidRDefault="00F43558" w:rsidP="00B63FF1">
            <w:pPr>
              <w:tabs>
                <w:tab w:val="left" w:pos="1440"/>
                <w:tab w:val="left" w:pos="2520"/>
              </w:tabs>
              <w:jc w:val="center"/>
            </w:pPr>
            <w:r>
              <w:t>1103</w:t>
            </w:r>
          </w:p>
        </w:tc>
      </w:tr>
    </w:tbl>
    <w:p w14:paraId="17882EE4" w14:textId="77777777" w:rsidR="00B63FF1" w:rsidRPr="00F76CED" w:rsidRDefault="00B63FF1" w:rsidP="00B63FF1">
      <w:pPr>
        <w:tabs>
          <w:tab w:val="left" w:pos="1440"/>
          <w:tab w:val="left" w:pos="2520"/>
        </w:tabs>
        <w:rPr>
          <w:vertAlign w:val="subscript"/>
        </w:rPr>
      </w:pPr>
    </w:p>
    <w:p w14:paraId="1684E335" w14:textId="77777777" w:rsidR="00577655" w:rsidRDefault="00577655">
      <w:pPr>
        <w:spacing w:before="0" w:after="0" w:line="240" w:lineRule="auto"/>
        <w:rPr>
          <w:rFonts w:cs="Times New Roman"/>
          <w:b/>
          <w:bCs/>
        </w:rPr>
      </w:pPr>
      <w:bookmarkStart w:id="31" w:name="_Ref470605005"/>
      <w:r>
        <w:br w:type="page"/>
      </w:r>
    </w:p>
    <w:p w14:paraId="47093998" w14:textId="3518E138" w:rsidR="00B63FF1" w:rsidRDefault="00B63FF1" w:rsidP="00B63FF1">
      <w:pPr>
        <w:pStyle w:val="Heading2"/>
        <w:ind w:left="360" w:hanging="360"/>
      </w:pPr>
      <w:bookmarkStart w:id="32" w:name="_Toc471383344"/>
      <w:r>
        <w:lastRenderedPageBreak/>
        <w:t>Transmission Traffic Shape Model</w:t>
      </w:r>
      <w:bookmarkEnd w:id="31"/>
      <w:bookmarkEnd w:id="32"/>
      <w:r>
        <w:t xml:space="preserve"> </w:t>
      </w:r>
    </w:p>
    <w:p w14:paraId="47F3499F" w14:textId="7603FDF3" w:rsidR="00B63FF1" w:rsidRDefault="00577655" w:rsidP="00B63FF1">
      <w:pPr>
        <w:tabs>
          <w:tab w:val="left" w:pos="1440"/>
          <w:tab w:val="left" w:pos="2520"/>
        </w:tabs>
      </w:pPr>
      <w:bookmarkStart w:id="33" w:name="_Ref453056849"/>
      <w:bookmarkStart w:id="34" w:name="_Toc465776614"/>
      <w:r>
        <w:rPr>
          <w:noProof/>
        </w:rPr>
        <mc:AlternateContent>
          <mc:Choice Requires="wps">
            <w:drawing>
              <wp:anchor distT="0" distB="0" distL="114300" distR="114300" simplePos="0" relativeHeight="251713024" behindDoc="0" locked="0" layoutInCell="1" allowOverlap="1" wp14:anchorId="23569DAF" wp14:editId="617FA403">
                <wp:simplePos x="0" y="0"/>
                <wp:positionH relativeFrom="page">
                  <wp:align>center</wp:align>
                </wp:positionH>
                <wp:positionV relativeFrom="paragraph">
                  <wp:posOffset>3236595</wp:posOffset>
                </wp:positionV>
                <wp:extent cx="6116955" cy="635"/>
                <wp:effectExtent l="0" t="0" r="0" b="1905"/>
                <wp:wrapTopAndBottom/>
                <wp:docPr id="5" name="Text Box 5"/>
                <wp:cNvGraphicFramePr/>
                <a:graphic xmlns:a="http://schemas.openxmlformats.org/drawingml/2006/main">
                  <a:graphicData uri="http://schemas.microsoft.com/office/word/2010/wordprocessingShape">
                    <wps:wsp>
                      <wps:cNvSpPr txBox="1"/>
                      <wps:spPr>
                        <a:xfrm>
                          <a:off x="0" y="0"/>
                          <a:ext cx="6116955" cy="635"/>
                        </a:xfrm>
                        <a:prstGeom prst="rect">
                          <a:avLst/>
                        </a:prstGeom>
                        <a:solidFill>
                          <a:prstClr val="white"/>
                        </a:solidFill>
                        <a:ln>
                          <a:noFill/>
                        </a:ln>
                        <a:effectLst/>
                      </wps:spPr>
                      <wps:txbx>
                        <w:txbxContent>
                          <w:p w14:paraId="133C1BAE" w14:textId="6BD69141" w:rsidR="00D245B6" w:rsidRPr="00D4587F" w:rsidRDefault="00D245B6" w:rsidP="002A2D0D">
                            <w:pPr>
                              <w:pStyle w:val="Caption"/>
                              <w:rPr>
                                <w:noProof/>
                              </w:rPr>
                            </w:pPr>
                            <w:r>
                              <w:t xml:space="preserve">Figure </w:t>
                            </w:r>
                            <w:fldSimple w:instr=" SEQ Figure \* ARABIC ">
                              <w:r w:rsidR="00577655">
                                <w:rPr>
                                  <w:noProof/>
                                </w:rPr>
                                <w:t>2</w:t>
                              </w:r>
                            </w:fldSimple>
                            <w:r>
                              <w:t xml:space="preserve"> – Dual Leaky Bucket Transmission Traffic Shape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69DAF" id="Text Box 5" o:spid="_x0000_s1027" type="#_x0000_t202" style="position:absolute;margin-left:0;margin-top:254.85pt;width:481.65pt;height:.05pt;z-index:2517130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" stroked="f">
                <v:textbox style="mso-fit-shape-to-text:t" inset="0,0,0,0">
                  <w:txbxContent>
                    <w:p w14:paraId="133C1BAE" w14:textId="6BD69141" w:rsidR="00D245B6" w:rsidRPr="00D4587F" w:rsidRDefault="00D245B6" w:rsidP="002A2D0D">
                      <w:pPr>
                        <w:pStyle w:val="Caption"/>
                        <w:rPr>
                          <w:noProof/>
                        </w:rPr>
                      </w:pPr>
                      <w:r>
                        <w:t xml:space="preserve">Figure </w:t>
                      </w:r>
                      <w:fldSimple w:instr=" SEQ Figure \* ARABIC ">
                        <w:r w:rsidR="00577655">
                          <w:rPr>
                            <w:noProof/>
                          </w:rPr>
                          <w:t>2</w:t>
                        </w:r>
                      </w:fldSimple>
                      <w:r>
                        <w:t xml:space="preserve"> – Dual Leaky Bucket Transmission Traffic Shape Model</w:t>
                      </w:r>
                    </w:p>
                  </w:txbxContent>
                </v:textbox>
                <w10:wrap type="topAndBottom" anchorx="page"/>
              </v:shape>
            </w:pict>
          </mc:Fallback>
        </mc:AlternateContent>
      </w:r>
      <w:r w:rsidR="00244409">
        <w:rPr>
          <w:noProof/>
        </w:rPr>
        <w:drawing>
          <wp:anchor distT="0" distB="0" distL="114300" distR="114300" simplePos="0" relativeHeight="251714048" behindDoc="0" locked="0" layoutInCell="1" allowOverlap="0" wp14:anchorId="5B6825C8" wp14:editId="4E212512">
            <wp:simplePos x="0" y="0"/>
            <wp:positionH relativeFrom="margin">
              <wp:align>center</wp:align>
            </wp:positionH>
            <wp:positionV relativeFrom="paragraph">
              <wp:posOffset>404495</wp:posOffset>
            </wp:positionV>
            <wp:extent cx="6117336" cy="2779776"/>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7336" cy="2779776"/>
                    </a:xfrm>
                    <a:prstGeom prst="rect">
                      <a:avLst/>
                    </a:prstGeom>
                    <a:noFill/>
                  </pic:spPr>
                </pic:pic>
              </a:graphicData>
            </a:graphic>
            <wp14:sizeRelH relativeFrom="margin">
              <wp14:pctWidth>0</wp14:pctWidth>
            </wp14:sizeRelH>
            <wp14:sizeRelV relativeFrom="margin">
              <wp14:pctHeight>0</wp14:pctHeight>
            </wp14:sizeRelV>
          </wp:anchor>
        </w:drawing>
      </w:r>
      <w:r w:rsidR="00B63FF1">
        <w:t>Senders shall ensure that their sequence of actual transmission instants passes the dual-leaky-bucket model</w:t>
      </w:r>
      <w:r w:rsidR="003F59C1">
        <w:t xml:space="preserve"> described in this section</w:t>
      </w:r>
      <w:r w:rsidR="00B63FF1">
        <w:t xml:space="preserve">, and that neither bucket overflows </w:t>
      </w:r>
      <w:r w:rsidR="003F59C1">
        <w:t>at any time</w:t>
      </w:r>
      <w:r w:rsidR="00B63FF1">
        <w:t>.</w:t>
      </w:r>
    </w:p>
    <w:p w14:paraId="78F487CC" w14:textId="3AB0D76C" w:rsidR="00B63FF1" w:rsidRDefault="00B63FF1" w:rsidP="00B63FF1">
      <w:pPr>
        <w:tabs>
          <w:tab w:val="left" w:pos="1440"/>
          <w:tab w:val="left" w:pos="2520"/>
        </w:tabs>
      </w:pPr>
      <w:r>
        <w:t>C</w:t>
      </w:r>
      <w:r>
        <w:rPr>
          <w:vertAlign w:val="subscript"/>
        </w:rPr>
        <w:t>full</w:t>
      </w:r>
      <w:r>
        <w:t xml:space="preserve">  ==   INT( 1 / (24000 * IPS))   (units of packets)</w:t>
      </w:r>
    </w:p>
    <w:p w14:paraId="580AA03C" w14:textId="7BC8FFD8" w:rsidR="00B63FF1" w:rsidRDefault="00B63FF1" w:rsidP="00B63FF1">
      <w:pPr>
        <w:tabs>
          <w:tab w:val="left" w:pos="1440"/>
          <w:tab w:val="left" w:pos="2520"/>
        </w:tabs>
        <w:rPr>
          <w:rFonts w:ascii="Symbol" w:hAnsi="Symbol"/>
        </w:rPr>
      </w:pPr>
      <w:r w:rsidRPr="00B52846">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2AB1F2D8" w14:textId="7247E2F2" w:rsidR="00B63FF1" w:rsidRDefault="00B63FF1" w:rsidP="00B63FF1">
      <w:r w:rsidRPr="00D5624C">
        <w:t xml:space="preserve">IPS </w:t>
      </w:r>
      <w:r>
        <w:t xml:space="preserve">and </w:t>
      </w:r>
      <w:r w:rsidR="00BD5248">
        <w:t>T</w:t>
      </w:r>
      <w:r>
        <w:t>L</w:t>
      </w:r>
      <w:r w:rsidR="00BD5248">
        <w:t>P</w:t>
      </w:r>
      <w:r w:rsidR="00BD5248">
        <w:rPr>
          <w:vertAlign w:val="subscript"/>
        </w:rPr>
        <w:t>J</w:t>
      </w:r>
      <w:r>
        <w:t xml:space="preserve"> </w:t>
      </w:r>
      <w:r w:rsidRPr="00D5624C">
        <w:t xml:space="preserve">as defined in section </w:t>
      </w:r>
      <w:r w:rsidR="00577655">
        <w:fldChar w:fldCharType="begin"/>
      </w:r>
      <w:r w:rsidR="00577655">
        <w:instrText xml:space="preserve"> REF _Ref471383102 \r \h </w:instrText>
      </w:r>
      <w:r w:rsidR="00577655">
        <w:fldChar w:fldCharType="separate"/>
      </w:r>
      <w:r w:rsidR="00577655">
        <w:t>5.1</w:t>
      </w:r>
      <w:r w:rsidR="00577655">
        <w:fldChar w:fldCharType="end"/>
      </w:r>
      <w:r w:rsidRPr="00D5624C">
        <w:t>.</w:t>
      </w:r>
    </w:p>
    <w:p w14:paraId="07BE022B" w14:textId="12F6A19C" w:rsidR="00B63FF1" w:rsidRPr="00D5624C" w:rsidRDefault="00B63FF1" w:rsidP="00B63FF1">
      <w:r>
        <w:t>VRX</w:t>
      </w:r>
      <w:r w:rsidRPr="000749D0">
        <w:rPr>
          <w:vertAlign w:val="subscript"/>
        </w:rPr>
        <w:t>full</w:t>
      </w:r>
      <w:r>
        <w:t xml:space="preserve"> is defined in section </w:t>
      </w:r>
      <w:r w:rsidR="00577655">
        <w:fldChar w:fldCharType="begin"/>
      </w:r>
      <w:r w:rsidR="00577655">
        <w:instrText xml:space="preserve"> REF _Ref470605005 \r \h </w:instrText>
      </w:r>
      <w:r w:rsidR="00577655">
        <w:fldChar w:fldCharType="separate"/>
      </w:r>
      <w:r w:rsidR="00577655">
        <w:t>5.3</w:t>
      </w:r>
      <w:r w:rsidR="00577655">
        <w:fldChar w:fldCharType="end"/>
      </w:r>
      <w:r w:rsidR="00577655">
        <w:t>.</w:t>
      </w:r>
    </w:p>
    <w:p w14:paraId="1F65D9DB" w14:textId="7E707AA2" w:rsidR="00B63FF1" w:rsidRDefault="00B63FF1" w:rsidP="00B63FF1">
      <w:r>
        <w:t>Packets from the sender simultaneously enter both buckets</w:t>
      </w:r>
      <w:r w:rsidR="003F59C1">
        <w:t xml:space="preserve"> at the instant they are emitted from the sender</w:t>
      </w:r>
      <w:r>
        <w:t>.  The “C</w:t>
      </w:r>
      <w:r w:rsidRPr="000C4272">
        <w:rPr>
          <w:vertAlign w:val="subscript"/>
        </w:rPr>
        <w:t>full</w:t>
      </w:r>
      <w:r>
        <w:t xml:space="preserve">” bucket drains a packet every </w:t>
      </w:r>
      <w:r w:rsidR="003F59C1" w:rsidRPr="002A2D0D">
        <w:rPr>
          <w:rFonts w:ascii="Symbol" w:hAnsi="Symbol"/>
        </w:rPr>
        <w:t></w:t>
      </w:r>
      <w:r>
        <w:t>/IPS seconds, if a packet is available.  The sender shall never overflow this bucket.</w:t>
      </w:r>
      <w:r w:rsidR="00BD5248">
        <w:t xml:space="preserve">  Background on the value for C</w:t>
      </w:r>
      <w:r w:rsidR="00BD5248" w:rsidRPr="002A2D0D">
        <w:rPr>
          <w:vertAlign w:val="subscript"/>
        </w:rPr>
        <w:t>full</w:t>
      </w:r>
      <w:r w:rsidR="00BD5248">
        <w:t xml:space="preserve"> can be found in </w:t>
      </w:r>
      <w:r w:rsidR="00BD5248">
        <w:fldChar w:fldCharType="begin"/>
      </w:r>
      <w:r w:rsidR="00BD5248">
        <w:instrText xml:space="preserve"> REF _Ref470605085 \r \h </w:instrText>
      </w:r>
      <w:r w:rsidR="00BD5248">
        <w:fldChar w:fldCharType="separate"/>
      </w:r>
      <w:r w:rsidR="00577655">
        <w:t>Annex A</w:t>
      </w:r>
      <w:r w:rsidR="00BD5248">
        <w:fldChar w:fldCharType="end"/>
      </w:r>
      <w:r w:rsidR="00BD5248">
        <w:t>.</w:t>
      </w:r>
    </w:p>
    <w:p w14:paraId="21635CCF" w14:textId="5A678B37" w:rsidR="00B63FF1" w:rsidRDefault="00B63FF1" w:rsidP="00B63FF1">
      <w:r>
        <w:t>The “VRX</w:t>
      </w:r>
      <w:r w:rsidRPr="000C4272">
        <w:rPr>
          <w:vertAlign w:val="subscript"/>
        </w:rPr>
        <w:t>full</w:t>
      </w:r>
      <w:r w:rsidR="003F59C1">
        <w:t>” bucket drains packet J</w:t>
      </w:r>
      <w:r>
        <w:t xml:space="preserve"> at the Last Allowed Transmission (LAT) instant </w:t>
      </w:r>
      <w:r w:rsidR="003F59C1">
        <w:t>T</w:t>
      </w:r>
      <w:r>
        <w:t>L</w:t>
      </w:r>
      <w:r w:rsidR="003F59C1">
        <w:t>P</w:t>
      </w:r>
      <w:r w:rsidR="003F59C1">
        <w:rPr>
          <w:vertAlign w:val="subscript"/>
        </w:rPr>
        <w:t>J</w:t>
      </w:r>
      <w:r>
        <w:t xml:space="preserve">.  The sender shall ensure that this bucket does not overflow, and the sender shall ensure that packet </w:t>
      </w:r>
      <w:r w:rsidR="008315BA">
        <w:t>J</w:t>
      </w:r>
      <w:r>
        <w:t xml:space="preserve"> is available in the bucket no later than time instant </w:t>
      </w:r>
      <w:r w:rsidR="008315BA">
        <w:t>T</w:t>
      </w:r>
      <w:r>
        <w:t>L</w:t>
      </w:r>
      <w:r w:rsidR="008315BA">
        <w:t>P</w:t>
      </w:r>
      <w:r w:rsidR="008315BA">
        <w:rPr>
          <w:vertAlign w:val="subscript"/>
        </w:rPr>
        <w:t>J</w:t>
      </w:r>
      <w:r>
        <w:t xml:space="preserve">.  </w:t>
      </w:r>
    </w:p>
    <w:p w14:paraId="7BEC3827" w14:textId="35F43E3A" w:rsidR="00B63FF1" w:rsidRDefault="00B63FF1" w:rsidP="00B63FF1">
      <w:r w:rsidRPr="00D5624C">
        <w:t>All senders under thi</w:t>
      </w:r>
      <w:r>
        <w:t>s standard shall comply with this dual-leaky-bucket</w:t>
      </w:r>
      <w:r w:rsidRPr="00D5624C">
        <w:t xml:space="preserve"> transmission traffic shape model at all times.</w:t>
      </w:r>
      <w:r>
        <w:t xml:space="preserve">  The model is tested at the output of the Sender, prior to any network delivery impairments.</w:t>
      </w:r>
    </w:p>
    <w:p w14:paraId="303330E5" w14:textId="77777777" w:rsidR="00B63FF1" w:rsidRDefault="00B63FF1" w:rsidP="00B63FF1"/>
    <w:bookmarkEnd w:id="33"/>
    <w:bookmarkEnd w:id="34"/>
    <w:p w14:paraId="2E4CCEE4" w14:textId="77777777" w:rsidR="008315BA" w:rsidRPr="006C275E" w:rsidRDefault="008315BA" w:rsidP="00B63FF1">
      <w:pPr>
        <w:tabs>
          <w:tab w:val="left" w:pos="1440"/>
          <w:tab w:val="left" w:pos="2520"/>
        </w:tabs>
      </w:pPr>
    </w:p>
    <w:p w14:paraId="6AF38951" w14:textId="77777777" w:rsidR="00B63FF1" w:rsidRDefault="00B63FF1" w:rsidP="00577655">
      <w:pPr>
        <w:pStyle w:val="Heading1"/>
      </w:pPr>
      <w:bookmarkStart w:id="35" w:name="_Ref470609099"/>
      <w:bookmarkStart w:id="36" w:name="_Toc471383345"/>
      <w:r>
        <w:lastRenderedPageBreak/>
        <w:t>Compliance Definitions</w:t>
      </w:r>
      <w:bookmarkEnd w:id="35"/>
      <w:bookmarkEnd w:id="36"/>
    </w:p>
    <w:p w14:paraId="1BE7E3E9" w14:textId="77777777" w:rsidR="00B63FF1" w:rsidRDefault="00B63FF1" w:rsidP="00577655">
      <w:pPr>
        <w:pStyle w:val="Heading2"/>
      </w:pPr>
      <w:bookmarkStart w:id="37" w:name="_Toc471383346"/>
      <w:r w:rsidRPr="00577655">
        <w:t>VRXfull</w:t>
      </w:r>
      <w:bookmarkEnd w:id="37"/>
    </w:p>
    <w:p w14:paraId="2A1F224F" w14:textId="3F0F78B6" w:rsidR="00B63FF1" w:rsidRPr="00160120" w:rsidRDefault="00B63FF1" w:rsidP="00B63FF1">
      <w:r>
        <w:t xml:space="preserve">In order to constrain the traffic shape and characterize the streams, a virtual receiver buffer model is used.  VRXfull is the parameter of this model, and part of the dual-leaky-bucket model in section </w:t>
      </w:r>
      <w:r w:rsidR="00577655">
        <w:fldChar w:fldCharType="begin"/>
      </w:r>
      <w:r w:rsidR="00577655">
        <w:instrText xml:space="preserve"> REF _Ref470605005 \r \h </w:instrText>
      </w:r>
      <w:r w:rsidR="00577655">
        <w:fldChar w:fldCharType="separate"/>
      </w:r>
      <w:r w:rsidR="00577655">
        <w:t>5.3</w:t>
      </w:r>
      <w:r w:rsidR="00577655">
        <w:fldChar w:fldCharType="end"/>
      </w:r>
      <w:r>
        <w:t>.  VRXfull is the capacity of the virtual receiver’s buffer, and it constrains the number of outstanding packets between the sender’s emission time and the virtual receiver’s drain time</w:t>
      </w:r>
      <w:r w:rsidR="000C0033">
        <w:t xml:space="preserve"> TLP</w:t>
      </w:r>
      <w:r w:rsidR="000C0033" w:rsidRPr="002A2D0D">
        <w:rPr>
          <w:vertAlign w:val="subscript"/>
        </w:rPr>
        <w:t>J</w:t>
      </w:r>
      <w:r>
        <w:t>.</w:t>
      </w:r>
    </w:p>
    <w:p w14:paraId="0774012D" w14:textId="77777777" w:rsidR="00B63FF1" w:rsidRDefault="00B63FF1" w:rsidP="00577655">
      <w:pPr>
        <w:pStyle w:val="Heading2"/>
      </w:pPr>
      <w:bookmarkStart w:id="38" w:name="_Toc471383347"/>
      <w:r>
        <w:t>Senders</w:t>
      </w:r>
      <w:bookmarkEnd w:id="38"/>
    </w:p>
    <w:p w14:paraId="124D00E5" w14:textId="0EFC6A6B" w:rsidR="00B63FF1" w:rsidRDefault="00B63FF1" w:rsidP="00B63FF1">
      <w:pPr>
        <w:pStyle w:val="BodyText"/>
      </w:pPr>
      <w:r>
        <w:t xml:space="preserve">Senders shall </w:t>
      </w:r>
      <w:r w:rsidR="00E25042">
        <w:t xml:space="preserve">comply with the model in section </w:t>
      </w:r>
      <w:r w:rsidR="00E25042">
        <w:fldChar w:fldCharType="begin"/>
      </w:r>
      <w:r w:rsidR="00E25042">
        <w:instrText xml:space="preserve"> REF _Ref470605005 \r \h </w:instrText>
      </w:r>
      <w:r w:rsidR="00E25042">
        <w:fldChar w:fldCharType="separate"/>
      </w:r>
      <w:r w:rsidR="00577655">
        <w:t>5.3</w:t>
      </w:r>
      <w:r w:rsidR="00E25042">
        <w:fldChar w:fldCharType="end"/>
      </w:r>
      <w:r w:rsidR="00E25042">
        <w:t xml:space="preserve">, and shall </w:t>
      </w:r>
      <w:r>
        <w:t xml:space="preserve">signal compliance with a Media Type Parameter “TP” of value “2110TPA”.  </w:t>
      </w:r>
    </w:p>
    <w:p w14:paraId="5750216A" w14:textId="798A1467" w:rsidR="00E25042" w:rsidRDefault="00E25042" w:rsidP="00B63FF1">
      <w:pPr>
        <w:pStyle w:val="BodyText"/>
      </w:pPr>
      <w:r>
        <w:t xml:space="preserve">The model defines the latest instant a Sender is allowed to send each packet.  Senders are allowed to send packets earlier than the LAT instant, but must maintain compliance with the model.  The VRXfull parameter of the model constrains how much data a sender can transmit early – how far ahead (how early) a sender can transmit packets.  </w:t>
      </w:r>
    </w:p>
    <w:p w14:paraId="2F2816F3" w14:textId="77777777" w:rsidR="00B63FF1" w:rsidRDefault="00B63FF1" w:rsidP="00B63FF1">
      <w:pPr>
        <w:pStyle w:val="BodyText"/>
      </w:pPr>
      <w:r>
        <w:t xml:space="preserve">Senders shall signal the minimum value of VRXfull required by their output characteristic with a Media Type Parameter “VRXFULL” expressed as a decimal value number of packets.  </w:t>
      </w:r>
    </w:p>
    <w:p w14:paraId="3005463D" w14:textId="5E6B4134" w:rsidR="00B63FF1" w:rsidRDefault="00B63FF1" w:rsidP="00B63FF1">
      <w:pPr>
        <w:pStyle w:val="BodyText"/>
      </w:pPr>
      <w:r>
        <w:t xml:space="preserve">Sender devices shall be clear in their product specifications in regards to their VRXfull </w:t>
      </w:r>
      <w:r w:rsidR="000C0033">
        <w:t xml:space="preserve">and TXOFF </w:t>
      </w:r>
      <w:r>
        <w:t>requirements.</w:t>
      </w:r>
    </w:p>
    <w:p w14:paraId="07485C6B" w14:textId="77777777" w:rsidR="00B63FF1" w:rsidRDefault="00B63FF1" w:rsidP="00577655">
      <w:pPr>
        <w:pStyle w:val="Heading2"/>
      </w:pPr>
      <w:bookmarkStart w:id="39" w:name="_Toc471383348"/>
      <w:r>
        <w:t>Receivers</w:t>
      </w:r>
      <w:bookmarkEnd w:id="39"/>
    </w:p>
    <w:p w14:paraId="7E0E3156" w14:textId="3DD868B2" w:rsidR="00B63FF1" w:rsidRDefault="00B63FF1" w:rsidP="00B63FF1">
      <w:r>
        <w:t>Receiver devices shall be clear in their product specifications in regards to the maximum value of VRX</w:t>
      </w:r>
      <w:r w:rsidR="008315BA">
        <w:t>full</w:t>
      </w:r>
      <w:r>
        <w:t xml:space="preserve"> (in packets) </w:t>
      </w:r>
      <w:r w:rsidR="00244409">
        <w:t>which the receiver can tolerate, as well as any constraints on values of TXOFF.</w:t>
      </w:r>
    </w:p>
    <w:p w14:paraId="0187A07D" w14:textId="158AB390" w:rsidR="00B63FF1" w:rsidRDefault="008315BA" w:rsidP="002A2D0D">
      <w:pPr>
        <w:pStyle w:val="SNote"/>
      </w:pPr>
      <w:r>
        <w:t>Note: Practical R</w:t>
      </w:r>
      <w:r w:rsidR="00B63FF1">
        <w:t xml:space="preserve">eceivers will typically have additional buffering beyond VRXFULL in order to provide tolerance for network-induced jitter, </w:t>
      </w:r>
      <w:r>
        <w:t xml:space="preserve">transmission </w:t>
      </w:r>
      <w:r w:rsidR="00B63FF1">
        <w:t xml:space="preserve">latency, and 2022-7 hitless merge re-alignment.  </w:t>
      </w:r>
    </w:p>
    <w:p w14:paraId="6784C5EF" w14:textId="3147E080" w:rsidR="00B63FF1" w:rsidRDefault="00B63FF1">
      <w:pPr>
        <w:spacing w:before="0" w:after="0" w:line="240" w:lineRule="auto"/>
        <w:rPr>
          <w:rFonts w:cs="Times New Roman"/>
          <w:b/>
          <w:bCs/>
          <w:sz w:val="24"/>
          <w:szCs w:val="24"/>
        </w:rPr>
      </w:pPr>
      <w:bookmarkStart w:id="40" w:name="_Toc459310270"/>
      <w:bookmarkStart w:id="41" w:name="_Toc459393449"/>
      <w:bookmarkStart w:id="42" w:name="_Toc459310271"/>
      <w:bookmarkStart w:id="43" w:name="_Toc459393450"/>
      <w:bookmarkStart w:id="44" w:name="_Toc459310272"/>
      <w:bookmarkStart w:id="45" w:name="_Toc459393451"/>
      <w:bookmarkStart w:id="46" w:name="_Toc459310273"/>
      <w:bookmarkStart w:id="47" w:name="_Toc459393452"/>
      <w:bookmarkStart w:id="48" w:name="_Toc459310274"/>
      <w:bookmarkStart w:id="49" w:name="_Toc459393453"/>
      <w:bookmarkStart w:id="50" w:name="_Toc459310275"/>
      <w:bookmarkStart w:id="51" w:name="_Toc459393454"/>
      <w:bookmarkStart w:id="52" w:name="_Toc459310276"/>
      <w:bookmarkStart w:id="53" w:name="_Toc459393455"/>
      <w:bookmarkStart w:id="54" w:name="_Toc459310302"/>
      <w:bookmarkStart w:id="55" w:name="_Toc459393481"/>
      <w:bookmarkStart w:id="56" w:name="_Toc459310307"/>
      <w:bookmarkStart w:id="57" w:name="_Toc459393486"/>
      <w:bookmarkStart w:id="58" w:name="_Toc459310308"/>
      <w:bookmarkStart w:id="59" w:name="_Toc459393487"/>
      <w:bookmarkStart w:id="60" w:name="_Toc459310309"/>
      <w:bookmarkStart w:id="61" w:name="_Toc459393488"/>
      <w:bookmarkStart w:id="62" w:name="_Toc459310320"/>
      <w:bookmarkStart w:id="63" w:name="_Toc459393499"/>
      <w:bookmarkStart w:id="64" w:name="_Toc459310330"/>
      <w:bookmarkStart w:id="65" w:name="_Toc459393509"/>
      <w:bookmarkStart w:id="66" w:name="_Toc459310335"/>
      <w:bookmarkStart w:id="67" w:name="_Toc459393514"/>
      <w:bookmarkStart w:id="68" w:name="_Toc459310345"/>
      <w:bookmarkStart w:id="69" w:name="_Toc459393524"/>
      <w:bookmarkStart w:id="70" w:name="_Toc459310350"/>
      <w:bookmarkStart w:id="71" w:name="_Toc459393529"/>
      <w:bookmarkStart w:id="72" w:name="_Toc459310355"/>
      <w:bookmarkStart w:id="73" w:name="_Toc459393534"/>
      <w:bookmarkStart w:id="74" w:name="_Toc459310365"/>
      <w:bookmarkStart w:id="75" w:name="_Toc459393544"/>
      <w:bookmarkStart w:id="76" w:name="_Toc459310370"/>
      <w:bookmarkStart w:id="77" w:name="_Toc459393549"/>
      <w:bookmarkStart w:id="78" w:name="_Toc459310375"/>
      <w:bookmarkStart w:id="79" w:name="_Toc459393554"/>
      <w:bookmarkStart w:id="80" w:name="_Toc459310380"/>
      <w:bookmarkStart w:id="81" w:name="_Toc459393559"/>
      <w:bookmarkStart w:id="82" w:name="_Toc459310385"/>
      <w:bookmarkStart w:id="83" w:name="_Toc459393564"/>
      <w:bookmarkStart w:id="84" w:name="_Toc459310390"/>
      <w:bookmarkStart w:id="85" w:name="_Toc459393569"/>
      <w:bookmarkStart w:id="86" w:name="_Toc459310395"/>
      <w:bookmarkStart w:id="87" w:name="_Toc459393574"/>
      <w:bookmarkStart w:id="88" w:name="_Toc459310396"/>
      <w:bookmarkStart w:id="89" w:name="_Toc459393575"/>
      <w:bookmarkStart w:id="90" w:name="_Toc459310417"/>
      <w:bookmarkStart w:id="91" w:name="_Toc459393596"/>
      <w:bookmarkStart w:id="92" w:name="_Toc459310418"/>
      <w:bookmarkStart w:id="93" w:name="_Toc459393597"/>
      <w:bookmarkStart w:id="94" w:name="_Toc459310419"/>
      <w:bookmarkStart w:id="95" w:name="_Toc459310420"/>
      <w:bookmarkStart w:id="96" w:name="_Toc459393599"/>
      <w:bookmarkStart w:id="97" w:name="_Toc459310421"/>
      <w:bookmarkStart w:id="98" w:name="_Toc459393600"/>
      <w:bookmarkStart w:id="99" w:name="_Toc459310422"/>
      <w:bookmarkStart w:id="100" w:name="_Toc459393601"/>
      <w:bookmarkStart w:id="101" w:name="_Toc459310423"/>
      <w:bookmarkStart w:id="102" w:name="_Toc459393602"/>
      <w:bookmarkStart w:id="103" w:name="_Toc459310424"/>
      <w:bookmarkStart w:id="104" w:name="_Toc459393603"/>
      <w:bookmarkStart w:id="105" w:name="_Toc459310426"/>
      <w:bookmarkStart w:id="106" w:name="_Toc459393605"/>
      <w:bookmarkStart w:id="107" w:name="_Toc459310427"/>
      <w:bookmarkStart w:id="108" w:name="_Toc459393606"/>
      <w:bookmarkStart w:id="109" w:name="_Toc459310428"/>
      <w:bookmarkStart w:id="110" w:name="_Toc459393607"/>
      <w:bookmarkStart w:id="111" w:name="_Toc459310430"/>
      <w:bookmarkStart w:id="112" w:name="_Toc459393609"/>
      <w:bookmarkStart w:id="113" w:name="_Toc459310431"/>
      <w:bookmarkStart w:id="114" w:name="_Toc459393610"/>
      <w:bookmarkStart w:id="115" w:name="_Toc459310432"/>
      <w:bookmarkStart w:id="116" w:name="_Toc459393611"/>
      <w:bookmarkStart w:id="117" w:name="_Toc459310434"/>
      <w:bookmarkStart w:id="118" w:name="_Toc459393613"/>
      <w:bookmarkStart w:id="119" w:name="_Toc459310435"/>
      <w:bookmarkStart w:id="120" w:name="_Toc459393614"/>
      <w:bookmarkStart w:id="121" w:name="_Toc459310436"/>
      <w:bookmarkStart w:id="122" w:name="_Toc459393615"/>
      <w:bookmarkStart w:id="123" w:name="_Toc459310438"/>
      <w:bookmarkStart w:id="124" w:name="_Toc459393617"/>
      <w:bookmarkStart w:id="125" w:name="_Toc459310439"/>
      <w:bookmarkStart w:id="126" w:name="_Toc459393618"/>
      <w:bookmarkStart w:id="127" w:name="_Toc459310440"/>
      <w:bookmarkStart w:id="128" w:name="_Toc459393619"/>
      <w:bookmarkStart w:id="129" w:name="_Toc459310442"/>
      <w:bookmarkStart w:id="130" w:name="_Toc459393621"/>
      <w:bookmarkStart w:id="131" w:name="_Toc459310443"/>
      <w:bookmarkStart w:id="132" w:name="_Toc459393622"/>
      <w:bookmarkStart w:id="133" w:name="_Toc459310444"/>
      <w:bookmarkStart w:id="134" w:name="_Toc459393623"/>
      <w:bookmarkStart w:id="135" w:name="_Toc459310446"/>
      <w:bookmarkStart w:id="136" w:name="_Toc459393625"/>
      <w:bookmarkStart w:id="137" w:name="_Toc459310447"/>
      <w:bookmarkStart w:id="138" w:name="_Toc459393626"/>
      <w:bookmarkStart w:id="139" w:name="_Toc459310448"/>
      <w:bookmarkStart w:id="140" w:name="_Toc459393627"/>
      <w:bookmarkStart w:id="141" w:name="_Toc459310450"/>
      <w:bookmarkStart w:id="142" w:name="_Toc459393629"/>
      <w:bookmarkStart w:id="143" w:name="_Toc459310451"/>
      <w:bookmarkStart w:id="144" w:name="_Toc459393630"/>
      <w:bookmarkStart w:id="145" w:name="_Toc459310452"/>
      <w:bookmarkStart w:id="146" w:name="_Toc459393631"/>
      <w:bookmarkStart w:id="147" w:name="_Toc459310454"/>
      <w:bookmarkStart w:id="148" w:name="_Toc459393633"/>
      <w:bookmarkStart w:id="149" w:name="_Toc459310455"/>
      <w:bookmarkStart w:id="150" w:name="_Toc459393634"/>
      <w:bookmarkStart w:id="151" w:name="_Toc459310456"/>
      <w:bookmarkStart w:id="152" w:name="_Toc459393635"/>
      <w:bookmarkStart w:id="153" w:name="_Toc459310458"/>
      <w:bookmarkStart w:id="154" w:name="_Toc459393637"/>
      <w:bookmarkStart w:id="155" w:name="_Toc459310459"/>
      <w:bookmarkStart w:id="156" w:name="_Toc459393638"/>
      <w:bookmarkStart w:id="157" w:name="_Toc459310460"/>
      <w:bookmarkStart w:id="158" w:name="_Toc459393639"/>
      <w:bookmarkStart w:id="159" w:name="_Toc459310462"/>
      <w:bookmarkStart w:id="160" w:name="_Toc459393641"/>
      <w:bookmarkStart w:id="161" w:name="_Toc459310463"/>
      <w:bookmarkStart w:id="162" w:name="_Toc459393642"/>
      <w:bookmarkStart w:id="163" w:name="_Toc459310464"/>
      <w:bookmarkStart w:id="164" w:name="_Toc459393643"/>
      <w:bookmarkStart w:id="165" w:name="_Toc459310466"/>
      <w:bookmarkStart w:id="166" w:name="_Toc459393645"/>
      <w:bookmarkStart w:id="167" w:name="_Toc459310467"/>
      <w:bookmarkStart w:id="168" w:name="_Toc459393646"/>
      <w:bookmarkStart w:id="169" w:name="_Toc459310468"/>
      <w:bookmarkStart w:id="170" w:name="_Toc459393647"/>
      <w:bookmarkStart w:id="171" w:name="_Toc459310470"/>
      <w:bookmarkStart w:id="172" w:name="_Toc459393649"/>
      <w:bookmarkStart w:id="173" w:name="_Toc459310471"/>
      <w:bookmarkStart w:id="174" w:name="_Toc459393650"/>
      <w:bookmarkStart w:id="175" w:name="_Toc459310472"/>
      <w:bookmarkStart w:id="176" w:name="_Toc459393651"/>
      <w:bookmarkStart w:id="177" w:name="_Toc459310474"/>
      <w:bookmarkStart w:id="178" w:name="_Toc459393653"/>
      <w:bookmarkStart w:id="179" w:name="_Toc459310475"/>
      <w:bookmarkStart w:id="180" w:name="_Toc459393654"/>
      <w:bookmarkStart w:id="181" w:name="_Toc459310476"/>
      <w:bookmarkStart w:id="182" w:name="_Toc459393655"/>
      <w:bookmarkStart w:id="183" w:name="_Toc459310478"/>
      <w:bookmarkStart w:id="184" w:name="_Toc459393657"/>
      <w:bookmarkStart w:id="185" w:name="_Toc459310479"/>
      <w:bookmarkStart w:id="186" w:name="_Toc459393658"/>
      <w:bookmarkStart w:id="187" w:name="_Ref460235494"/>
      <w:bookmarkStart w:id="188" w:name="_Ref447195080"/>
      <w:bookmarkEnd w:id="18"/>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0D550396" w14:textId="6D3212D1" w:rsidR="00097DA4" w:rsidRDefault="008315BA" w:rsidP="002A2D0D">
      <w:pPr>
        <w:pStyle w:val="SAnnexHeading1"/>
      </w:pPr>
      <w:bookmarkStart w:id="189" w:name="_Toc470608846"/>
      <w:bookmarkStart w:id="190" w:name="_Toc358907492"/>
      <w:bookmarkStart w:id="191" w:name="_Ref364428479"/>
      <w:bookmarkStart w:id="192" w:name="_Ref470605085"/>
      <w:bookmarkStart w:id="193" w:name="_Toc471383349"/>
      <w:bookmarkEnd w:id="0"/>
      <w:bookmarkEnd w:id="187"/>
      <w:bookmarkEnd w:id="188"/>
      <w:bookmarkEnd w:id="189"/>
      <w:bookmarkEnd w:id="190"/>
      <w:r>
        <w:lastRenderedPageBreak/>
        <w:t>Notes Regarding Buffer Capacity in Network Switches (Informative)</w:t>
      </w:r>
      <w:bookmarkEnd w:id="192"/>
      <w:bookmarkEnd w:id="193"/>
    </w:p>
    <w:p w14:paraId="70399C67" w14:textId="32F82EA3" w:rsidR="008315BA" w:rsidRPr="008315BA" w:rsidRDefault="008315BA" w:rsidP="008315BA">
      <w:pPr>
        <w:pStyle w:val="BodyText"/>
      </w:pPr>
      <w:r>
        <w:t>Network Switches available in the mark</w:t>
      </w:r>
      <w:r w:rsidR="00BD5248">
        <w:t>etplace today contain buffer memory</w:t>
      </w:r>
      <w:r>
        <w:t xml:space="preserve"> which is used to queue packets </w:t>
      </w:r>
      <w:r w:rsidR="00BD5248">
        <w:t>waiting to egress the switch on a given interface.  Switch architectures vary significantly across the industry, and the amount of memory available to queue packets for a given egress interface is different in different switches.  Typically the presence of more memory for packet queuing is a feature associated with the more expensive switches within the Commercial Off The Shelf (COTS) marketplace.</w:t>
      </w:r>
    </w:p>
    <w:p w14:paraId="15B091AD" w14:textId="0F26183C" w:rsidR="0000123E" w:rsidRDefault="008315BA" w:rsidP="002A2D0D">
      <w:pPr>
        <w:pStyle w:val="BodyText"/>
      </w:pPr>
      <w:r>
        <w:t>The value of C</w:t>
      </w:r>
      <w:r>
        <w:rPr>
          <w:vertAlign w:val="subscript"/>
        </w:rPr>
        <w:t>full</w:t>
      </w:r>
      <w:r>
        <w:t xml:space="preserve"> </w:t>
      </w:r>
      <w:r w:rsidR="00BD5248">
        <w:t xml:space="preserve">in the transmission packet model of section </w:t>
      </w:r>
      <w:r w:rsidR="00BD5248">
        <w:fldChar w:fldCharType="begin"/>
      </w:r>
      <w:r w:rsidR="00BD5248">
        <w:instrText xml:space="preserve"> REF _Ref470605005 \r \h </w:instrText>
      </w:r>
      <w:r w:rsidR="00BD5248">
        <w:fldChar w:fldCharType="separate"/>
      </w:r>
      <w:r w:rsidR="00577655">
        <w:t>5.3</w:t>
      </w:r>
      <w:r w:rsidR="00BD5248">
        <w:fldChar w:fldCharType="end"/>
      </w:r>
      <w:r w:rsidR="00BD5248">
        <w:t xml:space="preserve"> </w:t>
      </w:r>
      <w:r>
        <w:t xml:space="preserve">scales with the </w:t>
      </w:r>
      <w:r w:rsidR="00BD5248">
        <w:t>nominal rate of the stream.</w:t>
      </w:r>
    </w:p>
    <w:p w14:paraId="6EAA915A" w14:textId="1145E700" w:rsidR="00BD5248" w:rsidRDefault="00BD5248" w:rsidP="002A2D0D">
      <w:pPr>
        <w:pStyle w:val="SBodyEquation"/>
        <w:jc w:val="center"/>
      </w:pPr>
      <w:r>
        <w:t>R</w:t>
      </w:r>
      <w:r w:rsidR="0000123E">
        <w:t>P</w:t>
      </w:r>
      <w:r w:rsidRPr="002A2D0D">
        <w:rPr>
          <w:vertAlign w:val="subscript"/>
        </w:rPr>
        <w:t>NOMINAL</w:t>
      </w:r>
      <w:r>
        <w:t xml:space="preserve"> = 1/IPS</w:t>
      </w:r>
      <w:r w:rsidR="0000123E">
        <w:t xml:space="preserve">   (packets per second)</w:t>
      </w:r>
    </w:p>
    <w:p w14:paraId="16E9B463" w14:textId="6C4843FB" w:rsidR="0000123E" w:rsidRDefault="0000123E" w:rsidP="002A2D0D">
      <w:pPr>
        <w:pStyle w:val="SBodyEquation"/>
        <w:jc w:val="center"/>
      </w:pPr>
      <w:r>
        <w:t>R</w:t>
      </w:r>
      <w:r w:rsidRPr="002A2D0D">
        <w:rPr>
          <w:vertAlign w:val="subscript"/>
        </w:rPr>
        <w:t>NOMINAL</w:t>
      </w:r>
      <w:r>
        <w:t xml:space="preserve"> = (8*1500) / IPS    (bits per second)</w:t>
      </w:r>
    </w:p>
    <w:p w14:paraId="30485483" w14:textId="63728A4C" w:rsidR="008315BA" w:rsidRDefault="008315BA" w:rsidP="002A2D0D">
      <w:pPr>
        <w:pStyle w:val="BodyText"/>
      </w:pPr>
      <w:r>
        <w:t xml:space="preserve">While implementations </w:t>
      </w:r>
      <w:r w:rsidR="0000123E">
        <w:t xml:space="preserve">within COTS switches </w:t>
      </w:r>
      <w:r>
        <w:t>vary significantly, a typical open-market switch ASIC has about 10000 packets of buffering, shared amongst 3.2 Tbits/sec of egress ports.  Assuming 90% utilization on the egress ports (</w:t>
      </w:r>
      <w:r w:rsidRPr="00B52846">
        <w:rPr>
          <w:rFonts w:ascii="Symbol" w:hAnsi="Symbol"/>
        </w:rPr>
        <w:t></w:t>
      </w:r>
      <w:r>
        <w:t xml:space="preserve"> = 1.1) and standard-sized </w:t>
      </w:r>
      <w:r w:rsidR="0000123E">
        <w:t xml:space="preserve">(1500 octet) </w:t>
      </w:r>
      <w:r>
        <w:t xml:space="preserve">packets, this equates to 3.5 packets per gigabit of stream.  </w:t>
      </w:r>
    </w:p>
    <w:p w14:paraId="7CD4A155" w14:textId="545F09C5" w:rsidR="0000123E" w:rsidRDefault="008315BA" w:rsidP="002A2D0D">
      <w:pPr>
        <w:pStyle w:val="BodyText"/>
      </w:pPr>
      <w:r>
        <w:t>For a stream of rate R</w:t>
      </w:r>
      <w:r w:rsidR="0000123E" w:rsidRPr="002A2D0D">
        <w:rPr>
          <w:vertAlign w:val="subscript"/>
        </w:rPr>
        <w:t>NOMINAL</w:t>
      </w:r>
      <w:r w:rsidR="0000123E">
        <w:t xml:space="preserve">, </w:t>
      </w:r>
      <w:r>
        <w:t>the proportional shar</w:t>
      </w:r>
      <w:r w:rsidR="0000123E">
        <w:t>e of the shared buffer capacity would be:</w:t>
      </w:r>
    </w:p>
    <w:p w14:paraId="47115372" w14:textId="77BF1D79" w:rsidR="0000123E" w:rsidRDefault="0000123E" w:rsidP="002A2D0D">
      <w:pPr>
        <w:pStyle w:val="SBodyEquation"/>
        <w:jc w:val="center"/>
      </w:pPr>
      <w:r>
        <w:t xml:space="preserve">C = INT( </w:t>
      </w:r>
      <w:r w:rsidR="008315BA" w:rsidRPr="00F2405D">
        <w:t>3.5</w:t>
      </w:r>
      <w:r w:rsidR="008315BA">
        <w:t xml:space="preserve"> * R</w:t>
      </w:r>
      <w:r w:rsidRPr="002A2D0D">
        <w:rPr>
          <w:vertAlign w:val="subscript"/>
        </w:rPr>
        <w:t>NOMINAL</w:t>
      </w:r>
      <w:r>
        <w:t xml:space="preserve"> / 1,000,000,000 )  (packets)</w:t>
      </w:r>
    </w:p>
    <w:p w14:paraId="42C0554E" w14:textId="414FD707" w:rsidR="00EF17FD" w:rsidRDefault="00EF17FD" w:rsidP="002A2D0D">
      <w:pPr>
        <w:pStyle w:val="SBodyEquation"/>
        <w:jc w:val="center"/>
      </w:pPr>
      <w:r>
        <w:t>C = INT( 3.5 * 8 * 1500 / (IPS * 1000000000) )</w:t>
      </w:r>
    </w:p>
    <w:p w14:paraId="1200BC98" w14:textId="2B3A1B7D" w:rsidR="00EF17FD" w:rsidRDefault="00EF17FD" w:rsidP="002A2D0D">
      <w:pPr>
        <w:pStyle w:val="SBodyEquation"/>
        <w:jc w:val="center"/>
      </w:pPr>
      <w:r>
        <w:t>C = INT( 1 / (IPS * (1000000000/(3.5 * 8 * 1500))) )</w:t>
      </w:r>
    </w:p>
    <w:p w14:paraId="61DEFA08" w14:textId="68C1171B" w:rsidR="008315BA" w:rsidRDefault="0000123E" w:rsidP="002A2D0D">
      <w:pPr>
        <w:pStyle w:val="SBodyEquation"/>
        <w:jc w:val="center"/>
      </w:pPr>
      <w:r>
        <w:t>C = INT</w:t>
      </w:r>
      <w:r w:rsidR="008315BA">
        <w:t>(</w:t>
      </w:r>
      <w:r>
        <w:t xml:space="preserve"> </w:t>
      </w:r>
      <w:r w:rsidR="008315BA">
        <w:t>1 / (IPS * 24000)</w:t>
      </w:r>
      <w:r>
        <w:t xml:space="preserve"> </w:t>
      </w:r>
      <w:r w:rsidR="008315BA">
        <w:t>) with s</w:t>
      </w:r>
      <w:r w:rsidR="00EF17FD">
        <w:t>ome</w:t>
      </w:r>
      <w:r w:rsidR="008315BA">
        <w:t xml:space="preserve"> rounding</w:t>
      </w:r>
      <w:r>
        <w:t xml:space="preserve"> (packets)</w:t>
      </w:r>
    </w:p>
    <w:p w14:paraId="5D187AF7" w14:textId="1C7A0263" w:rsidR="008315BA" w:rsidRDefault="0000123E" w:rsidP="0068582B">
      <w:pPr>
        <w:pStyle w:val="BodyText"/>
      </w:pPr>
      <w:r>
        <w:t xml:space="preserve">The values above are based on specific commonly available implementations of switching ASICs as of the time of this writing, which are typically found in the trade.  Switches with substantially more buffer memory are available.  This analysis also assumes that there is no “statistical” favorability – specifically it plans the buffer capacity for the case in which all of the streams going through a switch have bursts which simultaneously hit the buffer, such that each stream utilizes its share of the buffer capacity at the same time.  This analysis further assumes that all of the egress ports of the switch are fully utilized.  </w:t>
      </w:r>
    </w:p>
    <w:p w14:paraId="7BE5FF19" w14:textId="77777777" w:rsidR="00EF17FD" w:rsidRPr="0068582B" w:rsidRDefault="00EF17FD" w:rsidP="0068582B">
      <w:pPr>
        <w:pStyle w:val="BodyText"/>
      </w:pPr>
    </w:p>
    <w:bookmarkEnd w:id="191"/>
    <w:p w14:paraId="551E96EC" w14:textId="77777777" w:rsidR="006737DD" w:rsidRDefault="006737DD" w:rsidP="00BE358A">
      <w:pPr>
        <w:pStyle w:val="BodyText"/>
      </w:pPr>
    </w:p>
    <w:p w14:paraId="2A896536" w14:textId="77777777" w:rsidR="00276313" w:rsidRDefault="00276313" w:rsidP="00BE358A">
      <w:pPr>
        <w:pStyle w:val="BodyText"/>
      </w:pPr>
    </w:p>
    <w:p w14:paraId="73FC9185" w14:textId="77777777" w:rsidR="008432C1" w:rsidRPr="00B1291D" w:rsidRDefault="008432C1" w:rsidP="00741C8E">
      <w:pPr>
        <w:pStyle w:val="BodyText"/>
      </w:pPr>
    </w:p>
    <w:p w14:paraId="3B679167" w14:textId="77777777" w:rsidR="00275366" w:rsidRPr="00F50488" w:rsidRDefault="00275366" w:rsidP="00F50488">
      <w:pPr>
        <w:pStyle w:val="BodyText"/>
      </w:pPr>
    </w:p>
    <w:sectPr w:rsidR="00275366" w:rsidRPr="00F50488" w:rsidSect="00660BFD">
      <w:headerReference w:type="even" r:id="rId11"/>
      <w:headerReference w:type="default" r:id="rId12"/>
      <w:footerReference w:type="even" r:id="rId13"/>
      <w:footerReference w:type="default" r:id="rId14"/>
      <w:footerReference w:type="first" r:id="rId15"/>
      <w:pgSz w:w="12240" w:h="15840" w:code="1"/>
      <w:pgMar w:top="1440" w:right="1440" w:bottom="1440" w:left="1080" w:header="720"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9A2CF" w14:textId="77777777" w:rsidR="00F50DD0" w:rsidRDefault="00F50DD0" w:rsidP="00C64D6A">
      <w:r>
        <w:separator/>
      </w:r>
    </w:p>
    <w:p w14:paraId="35578351" w14:textId="77777777" w:rsidR="00F50DD0" w:rsidRDefault="00F50DD0"/>
    <w:p w14:paraId="79558307" w14:textId="77777777" w:rsidR="00F50DD0" w:rsidRDefault="00F50DD0"/>
  </w:endnote>
  <w:endnote w:type="continuationSeparator" w:id="0">
    <w:p w14:paraId="29AE4399" w14:textId="77777777" w:rsidR="00F50DD0" w:rsidRDefault="00F50DD0" w:rsidP="00C64D6A">
      <w:r>
        <w:continuationSeparator/>
      </w:r>
    </w:p>
    <w:p w14:paraId="1D642072" w14:textId="77777777" w:rsidR="00F50DD0" w:rsidRDefault="00F50DD0"/>
    <w:p w14:paraId="253D836B" w14:textId="77777777" w:rsidR="00F50DD0" w:rsidRDefault="00F50D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OHAHCC+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7B948" w14:textId="3C7A41D8" w:rsidR="00D245B6" w:rsidRPr="00404BFD" w:rsidRDefault="00D245B6" w:rsidP="00404BFD">
    <w:pPr>
      <w:pStyle w:val="Footer"/>
      <w:jc w:val="left"/>
      <w:rPr>
        <w:b w:val="0"/>
      </w:rPr>
    </w:pPr>
    <w:r w:rsidRPr="00E52F24">
      <w:t xml:space="preserve">Page </w:t>
    </w:r>
    <w:r>
      <w:fldChar w:fldCharType="begin"/>
    </w:r>
    <w:r>
      <w:instrText xml:space="preserve"> PAGE </w:instrText>
    </w:r>
    <w:r>
      <w:fldChar w:fldCharType="separate"/>
    </w:r>
    <w:r w:rsidR="003872FE">
      <w:rPr>
        <w:noProof/>
      </w:rPr>
      <w:t>10</w:t>
    </w:r>
    <w:r>
      <w:rPr>
        <w:noProof/>
      </w:rPr>
      <w:fldChar w:fldCharType="end"/>
    </w:r>
    <w:r w:rsidRPr="00E52F24">
      <w:t xml:space="preserve"> of </w:t>
    </w:r>
    <w:fldSimple w:instr=" NUMPAGES  ">
      <w:r w:rsidR="003872FE">
        <w:rPr>
          <w:noProof/>
        </w:rPr>
        <w:t>10</w:t>
      </w:r>
    </w:fldSimple>
    <w:r w:rsidRPr="00E52F24">
      <w:t xml:space="preserve"> pages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069C2" w14:textId="03F111C1" w:rsidR="00D245B6" w:rsidRDefault="00D245B6" w:rsidP="00404BFD">
    <w:pPr>
      <w:pStyle w:val="Footer"/>
    </w:pPr>
    <w:r w:rsidRPr="003C60A1">
      <w:t xml:space="preserve">Page </w:t>
    </w:r>
    <w:r>
      <w:fldChar w:fldCharType="begin"/>
    </w:r>
    <w:r>
      <w:instrText xml:space="preserve"> PAGE </w:instrText>
    </w:r>
    <w:r>
      <w:fldChar w:fldCharType="separate"/>
    </w:r>
    <w:r w:rsidR="003872FE">
      <w:rPr>
        <w:noProof/>
      </w:rPr>
      <w:t>9</w:t>
    </w:r>
    <w:r>
      <w:rPr>
        <w:noProof/>
      </w:rPr>
      <w:fldChar w:fldCharType="end"/>
    </w:r>
    <w:r w:rsidRPr="003C60A1">
      <w:t xml:space="preserve"> of </w:t>
    </w:r>
    <w:fldSimple w:instr=" NUMPAGES ">
      <w:r w:rsidR="003872FE">
        <w:rPr>
          <w:noProof/>
        </w:rPr>
        <w:t>10</w:t>
      </w:r>
    </w:fldSimple>
    <w:r w:rsidRPr="003C60A1">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A01" w14:textId="25B74C61" w:rsidR="00D245B6" w:rsidRDefault="00D245B6" w:rsidP="00C64D6A">
    <w:pPr>
      <w:pStyle w:val="Footer"/>
    </w:pPr>
    <w:r>
      <w:rPr>
        <w:noProof/>
      </w:rPr>
      <mc:AlternateContent>
        <mc:Choice Requires="wps">
          <w:drawing>
            <wp:anchor distT="0" distB="0" distL="114300" distR="114300" simplePos="0" relativeHeight="251657728" behindDoc="0" locked="0" layoutInCell="1" allowOverlap="1" wp14:anchorId="234C47AB" wp14:editId="5CF7B3BD">
              <wp:simplePos x="0" y="0"/>
              <wp:positionH relativeFrom="column">
                <wp:posOffset>-19050</wp:posOffset>
              </wp:positionH>
              <wp:positionV relativeFrom="paragraph">
                <wp:posOffset>-208280</wp:posOffset>
              </wp:positionV>
              <wp:extent cx="4359275" cy="262890"/>
              <wp:effectExtent l="0" t="0" r="3175" b="381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4755EC" w14:textId="77777777" w:rsidR="00D245B6" w:rsidRPr="00BC3E2D" w:rsidRDefault="00D245B6" w:rsidP="00C64D6A">
                          <w:pPr>
                            <w:pStyle w:val="SFirstPageCopyright"/>
                          </w:pPr>
                          <w:r w:rsidRPr="00BC3E2D">
                            <w:t>Copyright © 20</w:t>
                          </w:r>
                          <w:r>
                            <w:t>1X</w:t>
                          </w:r>
                          <w:r w:rsidRPr="00BC3E2D">
                            <w:t xml:space="preserve"> by THE SOCIETY OF MOTION PICTURE AND TELEVISION ENGINEERS</w:t>
                          </w:r>
                          <w:r w:rsidRPr="00BC3E2D">
                            <w:br/>
                            <w:t>3 Barker Avenue., White Plains, NY 10601</w:t>
                          </w:r>
                          <w:r w:rsidRPr="00BC3E2D">
                            <w:br/>
                            <w:t>(914) 761-1100</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34C47AB" id="_x0000_t202" coordsize="21600,21600" o:spt="202" path="m,l,21600r21600,l21600,xe">
              <v:stroke joinstyle="miter"/>
              <v:path gradientshapeok="t" o:connecttype="rect"/>
            </v:shapetype>
            <v:shape id="Text Box 2" o:spid="_x0000_s1028" type="#_x0000_t202" style="position:absolute;left:0;text-align:left;margin-left:-1.5pt;margin-top:-16.4pt;width:343.25pt;height:20.7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" stroked="f">
              <v:textbox style="mso-fit-shape-to-text:t" inset="0,0,0,0">
                <w:txbxContent>
                  <w:p w14:paraId="394755EC" w14:textId="77777777" w:rsidR="00D245B6" w:rsidRPr="00BC3E2D" w:rsidRDefault="00D245B6" w:rsidP="00C64D6A">
                    <w:pPr>
                      <w:pStyle w:val="SFirstPageCopyright"/>
                    </w:pPr>
                    <w:r w:rsidRPr="00BC3E2D">
                      <w:t>Copyright © 20</w:t>
                    </w:r>
                    <w:r>
                      <w:t>1X</w:t>
                    </w:r>
                    <w:r w:rsidRPr="00BC3E2D">
                      <w:t xml:space="preserve"> by THE SOCIETY OF MOTION PICTURE AND TELEVISION ENGINEERS</w:t>
                    </w:r>
                    <w:r w:rsidRPr="00BC3E2D">
                      <w:br/>
                      <w:t>3 Barker Avenue., White Plains, NY 10601</w:t>
                    </w:r>
                    <w:r w:rsidRPr="00BC3E2D">
                      <w:br/>
                      <w:t>(914) 761-1100</w:t>
                    </w:r>
                  </w:p>
                </w:txbxContent>
              </v:textbox>
            </v:shape>
          </w:pict>
        </mc:Fallback>
      </mc:AlternateContent>
    </w:r>
    <w:r>
      <w:tab/>
    </w:r>
    <w:r w:rsidRPr="0009614C">
      <w:t xml:space="preserve">Approved </w:t>
    </w:r>
    <w:r w:rsidRPr="00DD0ECE">
      <w:rPr>
        <w:highlight w:val="cyan"/>
      </w:rPr>
      <w:t>&lt;TBD&gt;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CB4B2" w14:textId="77777777" w:rsidR="00F50DD0" w:rsidRDefault="00F50DD0" w:rsidP="00C64D6A">
      <w:r>
        <w:separator/>
      </w:r>
    </w:p>
    <w:p w14:paraId="2ADCBF32" w14:textId="77777777" w:rsidR="00F50DD0" w:rsidRDefault="00F50DD0"/>
    <w:p w14:paraId="719FB348" w14:textId="77777777" w:rsidR="00F50DD0" w:rsidRDefault="00F50DD0"/>
  </w:footnote>
  <w:footnote w:type="continuationSeparator" w:id="0">
    <w:p w14:paraId="25B882FF" w14:textId="77777777" w:rsidR="00F50DD0" w:rsidRDefault="00F50DD0" w:rsidP="00C64D6A">
      <w:r>
        <w:continuationSeparator/>
      </w:r>
    </w:p>
    <w:p w14:paraId="3286459B" w14:textId="77777777" w:rsidR="00F50DD0" w:rsidRDefault="00F50DD0"/>
    <w:p w14:paraId="64292465" w14:textId="77777777" w:rsidR="00F50DD0" w:rsidRDefault="00F50D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37BEF" w14:textId="3EC877F8" w:rsidR="00D245B6" w:rsidRDefault="00D245B6" w:rsidP="00404BFD">
    <w:pPr>
      <w:pStyle w:val="Header"/>
    </w:pPr>
    <w:r w:rsidRPr="00444524">
      <w:t xml:space="preserve">SMPTE </w:t>
    </w:r>
    <w:r>
      <w:t>ST 2110-21:201y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5421D" w14:textId="17DD2F1D" w:rsidR="00D245B6" w:rsidRDefault="00D245B6" w:rsidP="00404BFD">
    <w:pPr>
      <w:pStyle w:val="Header"/>
    </w:pPr>
    <w:r>
      <w:tab/>
    </w:r>
    <w:r w:rsidRPr="00444524">
      <w:t xml:space="preserve">SMPTE </w:t>
    </w:r>
    <w:r>
      <w:t>ST 2110-21:201y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C4313"/>
    <w:multiLevelType w:val="hybridMultilevel"/>
    <w:tmpl w:val="F46A3512"/>
    <w:lvl w:ilvl="0" w:tplc="7EFE41D0">
      <w:start w:val="1"/>
      <w:numFmt w:val="bullet"/>
      <w:pStyle w:val="SBodyTex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A465BA"/>
    <w:multiLevelType w:val="multilevel"/>
    <w:tmpl w:val="B3B60046"/>
    <w:lvl w:ilvl="0">
      <w:start w:val="1"/>
      <w:numFmt w:val="decimal"/>
      <w:lvlText w:val="%1"/>
      <w:lvlJc w:val="left"/>
      <w:pPr>
        <w:ind w:left="612" w:firstLine="180"/>
      </w:pPr>
    </w:lvl>
    <w:lvl w:ilvl="1">
      <w:start w:val="1"/>
      <w:numFmt w:val="decimal"/>
      <w:lvlText w:val="%1.%2"/>
      <w:lvlJc w:val="left"/>
      <w:pPr>
        <w:ind w:left="1386" w:firstLine="810"/>
      </w:pPr>
    </w:lvl>
    <w:lvl w:ilvl="2">
      <w:start w:val="1"/>
      <w:numFmt w:val="decimal"/>
      <w:lvlText w:val="%1.%2.%3"/>
      <w:lvlJc w:val="left"/>
      <w:pPr>
        <w:ind w:left="1710" w:firstLine="99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15:restartNumberingAfterBreak="0">
    <w:nsid w:val="461C732A"/>
    <w:multiLevelType w:val="multilevel"/>
    <w:tmpl w:val="B6321828"/>
    <w:styleLink w:val="Annex"/>
    <w:lvl w:ilvl="0">
      <w:start w:val="1"/>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484A99"/>
    <w:multiLevelType w:val="multilevel"/>
    <w:tmpl w:val="D4A0A496"/>
    <w:styleLink w:val="AnnexPrime"/>
    <w:lvl w:ilvl="0">
      <w:start w:val="1"/>
      <w:numFmt w:val="upperLetter"/>
      <w:pStyle w:val="SAnnexHeading1"/>
      <w:lvlText w:val="Annex %1"/>
      <w:lvlJc w:val="left"/>
      <w:pPr>
        <w:tabs>
          <w:tab w:val="num" w:pos="1440"/>
        </w:tabs>
        <w:ind w:left="1440" w:hanging="1440"/>
      </w:pPr>
      <w:rPr>
        <w:rFonts w:hint="default"/>
      </w:rPr>
    </w:lvl>
    <w:lvl w:ilvl="1">
      <w:start w:val="1"/>
      <w:numFmt w:val="decimal"/>
      <w:pStyle w:val="SAnnexHeading2"/>
      <w:suff w:val="space"/>
      <w:lvlText w:val="%1.%2"/>
      <w:lvlJc w:val="left"/>
      <w:pPr>
        <w:ind w:left="1116" w:hanging="1116"/>
      </w:pPr>
      <w:rPr>
        <w:rFonts w:hint="default"/>
      </w:rPr>
    </w:lvl>
    <w:lvl w:ilvl="2">
      <w:start w:val="1"/>
      <w:numFmt w:val="decimal"/>
      <w:suff w:val="space"/>
      <w:lvlText w:val="%1.%2.%3"/>
      <w:lvlJc w:val="left"/>
      <w:pPr>
        <w:ind w:left="1123" w:hanging="1123"/>
      </w:pPr>
      <w:rPr>
        <w:rFonts w:hint="default"/>
      </w:rPr>
    </w:lvl>
    <w:lvl w:ilvl="3">
      <w:start w:val="1"/>
      <w:numFmt w:val="decimal"/>
      <w:suff w:val="space"/>
      <w:lvlText w:val="%1.%2.%3.%4"/>
      <w:lvlJc w:val="left"/>
      <w:pPr>
        <w:ind w:left="1123" w:hanging="1123"/>
      </w:pPr>
      <w:rPr>
        <w:rFonts w:hint="default"/>
      </w:rPr>
    </w:lvl>
    <w:lvl w:ilvl="4">
      <w:start w:val="1"/>
      <w:numFmt w:val="decimal"/>
      <w:suff w:val="space"/>
      <w:lvlText w:val="%1.%2.%3.%4.%5"/>
      <w:lvlJc w:val="left"/>
      <w:pPr>
        <w:ind w:left="1123" w:hanging="1123"/>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2D44D27"/>
    <w:multiLevelType w:val="multilevel"/>
    <w:tmpl w:val="D4A0A496"/>
    <w:numStyleLink w:val="AnnexPrime"/>
  </w:abstractNum>
  <w:abstractNum w:abstractNumId="5" w15:restartNumberingAfterBreak="0">
    <w:nsid w:val="6B864F28"/>
    <w:multiLevelType w:val="multilevel"/>
    <w:tmpl w:val="CC1CF1B8"/>
    <w:lvl w:ilvl="0">
      <w:start w:val="1"/>
      <w:numFmt w:val="decimal"/>
      <w:pStyle w:val="Heading1"/>
      <w:lvlText w:val="%1"/>
      <w:lvlJc w:val="left"/>
      <w:pPr>
        <w:ind w:left="612" w:hanging="432"/>
      </w:pPr>
    </w:lvl>
    <w:lvl w:ilvl="1">
      <w:start w:val="1"/>
      <w:numFmt w:val="decimal"/>
      <w:pStyle w:val="Heading2"/>
      <w:lvlText w:val="%1.%2"/>
      <w:lvlJc w:val="left"/>
      <w:pPr>
        <w:ind w:left="138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5"/>
  </w:num>
  <w:num w:numId="3">
    <w:abstractNumId w:val="2"/>
  </w:num>
  <w:num w:numId="4">
    <w:abstractNumId w:val="3"/>
  </w:num>
  <w:num w:numId="5">
    <w:abstractNumId w:val="4"/>
  </w:num>
  <w:num w:numId="6">
    <w:abstractNumId w:val="5"/>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ilhot, John">
    <w15:presenceInfo w15:providerId="AD" w15:userId="S-1-5-21-18941601-333428972-794037153-1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GrammaticalErrors/>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evenAndOddHeaders/>
  <w:drawingGridHorizontalSpacing w:val="110"/>
  <w:displayHorizontalDrawingGridEvery w:val="0"/>
  <w:displayVerticalDrawingGridEvery w:val="0"/>
  <w:noPunctuationKerning/>
  <w:characterSpacingControl w:val="doNotCompress"/>
  <w:hdrShapeDefaults>
    <o:shapedefaults v:ext="edit" spidmax="2049" o:allowincell="f" o:allowoverlap="f"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AB"/>
    <w:rsid w:val="0000041C"/>
    <w:rsid w:val="0000123E"/>
    <w:rsid w:val="00001757"/>
    <w:rsid w:val="0000348E"/>
    <w:rsid w:val="000044F3"/>
    <w:rsid w:val="0000580D"/>
    <w:rsid w:val="00007C35"/>
    <w:rsid w:val="00010A9B"/>
    <w:rsid w:val="00011DD8"/>
    <w:rsid w:val="00013CB3"/>
    <w:rsid w:val="00015B3B"/>
    <w:rsid w:val="000161FE"/>
    <w:rsid w:val="000179BD"/>
    <w:rsid w:val="00017A49"/>
    <w:rsid w:val="00020661"/>
    <w:rsid w:val="00020844"/>
    <w:rsid w:val="00020BE2"/>
    <w:rsid w:val="0002154A"/>
    <w:rsid w:val="00023C42"/>
    <w:rsid w:val="00024911"/>
    <w:rsid w:val="0002658C"/>
    <w:rsid w:val="00027D58"/>
    <w:rsid w:val="00031B92"/>
    <w:rsid w:val="000329B6"/>
    <w:rsid w:val="00035D29"/>
    <w:rsid w:val="00036766"/>
    <w:rsid w:val="000367BA"/>
    <w:rsid w:val="00037818"/>
    <w:rsid w:val="00040876"/>
    <w:rsid w:val="00040BBF"/>
    <w:rsid w:val="0004280F"/>
    <w:rsid w:val="000439E0"/>
    <w:rsid w:val="00044FA5"/>
    <w:rsid w:val="00045315"/>
    <w:rsid w:val="000459DF"/>
    <w:rsid w:val="00046E0A"/>
    <w:rsid w:val="00047F30"/>
    <w:rsid w:val="00055581"/>
    <w:rsid w:val="000559DF"/>
    <w:rsid w:val="00056255"/>
    <w:rsid w:val="000565F0"/>
    <w:rsid w:val="00056650"/>
    <w:rsid w:val="00057E2A"/>
    <w:rsid w:val="00062CA2"/>
    <w:rsid w:val="00063DC3"/>
    <w:rsid w:val="0006607A"/>
    <w:rsid w:val="00066115"/>
    <w:rsid w:val="00067A10"/>
    <w:rsid w:val="00071E8C"/>
    <w:rsid w:val="00072AF6"/>
    <w:rsid w:val="000738B6"/>
    <w:rsid w:val="0007405F"/>
    <w:rsid w:val="000757DD"/>
    <w:rsid w:val="00075B21"/>
    <w:rsid w:val="00077562"/>
    <w:rsid w:val="0007794F"/>
    <w:rsid w:val="00077B8E"/>
    <w:rsid w:val="00081C38"/>
    <w:rsid w:val="00082E03"/>
    <w:rsid w:val="000863E0"/>
    <w:rsid w:val="00087474"/>
    <w:rsid w:val="000874E3"/>
    <w:rsid w:val="00090226"/>
    <w:rsid w:val="00090335"/>
    <w:rsid w:val="00090A30"/>
    <w:rsid w:val="00090EB2"/>
    <w:rsid w:val="00091620"/>
    <w:rsid w:val="0009162F"/>
    <w:rsid w:val="00092D98"/>
    <w:rsid w:val="000938B2"/>
    <w:rsid w:val="00093B73"/>
    <w:rsid w:val="00095A36"/>
    <w:rsid w:val="00095CE6"/>
    <w:rsid w:val="00096CEF"/>
    <w:rsid w:val="000976FB"/>
    <w:rsid w:val="00097DA4"/>
    <w:rsid w:val="000A025C"/>
    <w:rsid w:val="000A2273"/>
    <w:rsid w:val="000A3234"/>
    <w:rsid w:val="000A3F45"/>
    <w:rsid w:val="000A5FA1"/>
    <w:rsid w:val="000A6337"/>
    <w:rsid w:val="000A6601"/>
    <w:rsid w:val="000A6BD3"/>
    <w:rsid w:val="000A6E57"/>
    <w:rsid w:val="000A7F9E"/>
    <w:rsid w:val="000B0E7B"/>
    <w:rsid w:val="000B116E"/>
    <w:rsid w:val="000B3D1A"/>
    <w:rsid w:val="000B40E6"/>
    <w:rsid w:val="000B5165"/>
    <w:rsid w:val="000B5A17"/>
    <w:rsid w:val="000B5D17"/>
    <w:rsid w:val="000B66DE"/>
    <w:rsid w:val="000B6A5B"/>
    <w:rsid w:val="000C0033"/>
    <w:rsid w:val="000C297A"/>
    <w:rsid w:val="000C638D"/>
    <w:rsid w:val="000C6F51"/>
    <w:rsid w:val="000C76C7"/>
    <w:rsid w:val="000C7AAF"/>
    <w:rsid w:val="000C7DDA"/>
    <w:rsid w:val="000D0AC0"/>
    <w:rsid w:val="000D0F92"/>
    <w:rsid w:val="000D2662"/>
    <w:rsid w:val="000D4476"/>
    <w:rsid w:val="000D660A"/>
    <w:rsid w:val="000D6750"/>
    <w:rsid w:val="000D6A1D"/>
    <w:rsid w:val="000E0DCC"/>
    <w:rsid w:val="000E18C4"/>
    <w:rsid w:val="000E1D2C"/>
    <w:rsid w:val="000E2D39"/>
    <w:rsid w:val="000E2F89"/>
    <w:rsid w:val="000E4194"/>
    <w:rsid w:val="000E4A74"/>
    <w:rsid w:val="000F2CFE"/>
    <w:rsid w:val="000F4586"/>
    <w:rsid w:val="000F5398"/>
    <w:rsid w:val="00101756"/>
    <w:rsid w:val="00101960"/>
    <w:rsid w:val="00102399"/>
    <w:rsid w:val="00103926"/>
    <w:rsid w:val="001044C9"/>
    <w:rsid w:val="00104826"/>
    <w:rsid w:val="00106C5E"/>
    <w:rsid w:val="00110030"/>
    <w:rsid w:val="001111EF"/>
    <w:rsid w:val="00111833"/>
    <w:rsid w:val="00111EEE"/>
    <w:rsid w:val="00111FA7"/>
    <w:rsid w:val="00112413"/>
    <w:rsid w:val="0011262A"/>
    <w:rsid w:val="001127AA"/>
    <w:rsid w:val="001128E6"/>
    <w:rsid w:val="00112AB1"/>
    <w:rsid w:val="0011303E"/>
    <w:rsid w:val="00116608"/>
    <w:rsid w:val="00117E2B"/>
    <w:rsid w:val="00120756"/>
    <w:rsid w:val="001210D7"/>
    <w:rsid w:val="00122AB3"/>
    <w:rsid w:val="001231FE"/>
    <w:rsid w:val="00123AEB"/>
    <w:rsid w:val="00125D90"/>
    <w:rsid w:val="00125E61"/>
    <w:rsid w:val="00141632"/>
    <w:rsid w:val="00143E50"/>
    <w:rsid w:val="0014422E"/>
    <w:rsid w:val="00144C9E"/>
    <w:rsid w:val="00145177"/>
    <w:rsid w:val="0015064F"/>
    <w:rsid w:val="001512C4"/>
    <w:rsid w:val="001526BF"/>
    <w:rsid w:val="0015382D"/>
    <w:rsid w:val="001550E3"/>
    <w:rsid w:val="001569DF"/>
    <w:rsid w:val="0015706C"/>
    <w:rsid w:val="00157D16"/>
    <w:rsid w:val="00160E54"/>
    <w:rsid w:val="00161E12"/>
    <w:rsid w:val="00164405"/>
    <w:rsid w:val="0016724F"/>
    <w:rsid w:val="0016793B"/>
    <w:rsid w:val="00167D02"/>
    <w:rsid w:val="0017280C"/>
    <w:rsid w:val="00174665"/>
    <w:rsid w:val="00174744"/>
    <w:rsid w:val="001750F8"/>
    <w:rsid w:val="00177090"/>
    <w:rsid w:val="0017710E"/>
    <w:rsid w:val="00177268"/>
    <w:rsid w:val="00177487"/>
    <w:rsid w:val="00177B39"/>
    <w:rsid w:val="00181583"/>
    <w:rsid w:val="001826AC"/>
    <w:rsid w:val="00182B68"/>
    <w:rsid w:val="00182E7E"/>
    <w:rsid w:val="001836F0"/>
    <w:rsid w:val="001867BB"/>
    <w:rsid w:val="00187365"/>
    <w:rsid w:val="00187C30"/>
    <w:rsid w:val="001900E7"/>
    <w:rsid w:val="001908FA"/>
    <w:rsid w:val="001923CD"/>
    <w:rsid w:val="00194A4D"/>
    <w:rsid w:val="0019525F"/>
    <w:rsid w:val="001956B2"/>
    <w:rsid w:val="00195BCA"/>
    <w:rsid w:val="001A2346"/>
    <w:rsid w:val="001A3430"/>
    <w:rsid w:val="001A3F43"/>
    <w:rsid w:val="001A42EF"/>
    <w:rsid w:val="001A524A"/>
    <w:rsid w:val="001A741B"/>
    <w:rsid w:val="001B23D3"/>
    <w:rsid w:val="001B2BD2"/>
    <w:rsid w:val="001B4A98"/>
    <w:rsid w:val="001B51E3"/>
    <w:rsid w:val="001B5F6F"/>
    <w:rsid w:val="001B78BC"/>
    <w:rsid w:val="001C1635"/>
    <w:rsid w:val="001C1FFB"/>
    <w:rsid w:val="001C3DF9"/>
    <w:rsid w:val="001C6158"/>
    <w:rsid w:val="001C74DB"/>
    <w:rsid w:val="001C78C7"/>
    <w:rsid w:val="001D0F18"/>
    <w:rsid w:val="001D1198"/>
    <w:rsid w:val="001D552F"/>
    <w:rsid w:val="001D5824"/>
    <w:rsid w:val="001D6CA5"/>
    <w:rsid w:val="001D7189"/>
    <w:rsid w:val="001E03B7"/>
    <w:rsid w:val="001E0BF1"/>
    <w:rsid w:val="001E3317"/>
    <w:rsid w:val="001E39D1"/>
    <w:rsid w:val="001E5E00"/>
    <w:rsid w:val="001E6D0C"/>
    <w:rsid w:val="001E7DFA"/>
    <w:rsid w:val="001F28DB"/>
    <w:rsid w:val="001F6870"/>
    <w:rsid w:val="001F6FCD"/>
    <w:rsid w:val="001F6FF0"/>
    <w:rsid w:val="001F77AC"/>
    <w:rsid w:val="001F7FA8"/>
    <w:rsid w:val="00200922"/>
    <w:rsid w:val="00200C98"/>
    <w:rsid w:val="00201073"/>
    <w:rsid w:val="00201334"/>
    <w:rsid w:val="00201723"/>
    <w:rsid w:val="00202070"/>
    <w:rsid w:val="0020212F"/>
    <w:rsid w:val="00204922"/>
    <w:rsid w:val="00204CEF"/>
    <w:rsid w:val="002058E5"/>
    <w:rsid w:val="002058FD"/>
    <w:rsid w:val="00205EDB"/>
    <w:rsid w:val="00206DB9"/>
    <w:rsid w:val="00211B0B"/>
    <w:rsid w:val="00212DF4"/>
    <w:rsid w:val="002156B5"/>
    <w:rsid w:val="0021573E"/>
    <w:rsid w:val="00215CC5"/>
    <w:rsid w:val="00216434"/>
    <w:rsid w:val="0021706A"/>
    <w:rsid w:val="00217785"/>
    <w:rsid w:val="00223223"/>
    <w:rsid w:val="00227323"/>
    <w:rsid w:val="00231910"/>
    <w:rsid w:val="00231AFD"/>
    <w:rsid w:val="002326B9"/>
    <w:rsid w:val="0023291D"/>
    <w:rsid w:val="00232DE4"/>
    <w:rsid w:val="002347AE"/>
    <w:rsid w:val="002405D7"/>
    <w:rsid w:val="002414B1"/>
    <w:rsid w:val="00242349"/>
    <w:rsid w:val="00243D36"/>
    <w:rsid w:val="00243F2D"/>
    <w:rsid w:val="00244409"/>
    <w:rsid w:val="002461EF"/>
    <w:rsid w:val="00246E81"/>
    <w:rsid w:val="00250940"/>
    <w:rsid w:val="00252385"/>
    <w:rsid w:val="002564DD"/>
    <w:rsid w:val="00261615"/>
    <w:rsid w:val="00261A64"/>
    <w:rsid w:val="00262A06"/>
    <w:rsid w:val="00262F8C"/>
    <w:rsid w:val="00263582"/>
    <w:rsid w:val="00263AAF"/>
    <w:rsid w:val="0026441D"/>
    <w:rsid w:val="00265A6B"/>
    <w:rsid w:val="00266BE1"/>
    <w:rsid w:val="00266F43"/>
    <w:rsid w:val="002703F8"/>
    <w:rsid w:val="002707FA"/>
    <w:rsid w:val="00271158"/>
    <w:rsid w:val="00272932"/>
    <w:rsid w:val="0027390F"/>
    <w:rsid w:val="00274111"/>
    <w:rsid w:val="00274E6F"/>
    <w:rsid w:val="00275366"/>
    <w:rsid w:val="00275EF1"/>
    <w:rsid w:val="00276313"/>
    <w:rsid w:val="00276A40"/>
    <w:rsid w:val="00281491"/>
    <w:rsid w:val="002835E2"/>
    <w:rsid w:val="0028588F"/>
    <w:rsid w:val="00286CB0"/>
    <w:rsid w:val="00286E1A"/>
    <w:rsid w:val="00287172"/>
    <w:rsid w:val="00290EF7"/>
    <w:rsid w:val="00291211"/>
    <w:rsid w:val="00293FCF"/>
    <w:rsid w:val="00294877"/>
    <w:rsid w:val="00296D38"/>
    <w:rsid w:val="002A0BBC"/>
    <w:rsid w:val="002A0CEC"/>
    <w:rsid w:val="002A1925"/>
    <w:rsid w:val="002A2691"/>
    <w:rsid w:val="002A2705"/>
    <w:rsid w:val="002A2D0D"/>
    <w:rsid w:val="002A3858"/>
    <w:rsid w:val="002A38F4"/>
    <w:rsid w:val="002A3F0F"/>
    <w:rsid w:val="002A4777"/>
    <w:rsid w:val="002A4A3F"/>
    <w:rsid w:val="002A587D"/>
    <w:rsid w:val="002B21A2"/>
    <w:rsid w:val="002B34F6"/>
    <w:rsid w:val="002B372E"/>
    <w:rsid w:val="002B3DCA"/>
    <w:rsid w:val="002B4535"/>
    <w:rsid w:val="002B5AA0"/>
    <w:rsid w:val="002B5AB3"/>
    <w:rsid w:val="002B5B88"/>
    <w:rsid w:val="002B66B7"/>
    <w:rsid w:val="002B7043"/>
    <w:rsid w:val="002C059E"/>
    <w:rsid w:val="002C1408"/>
    <w:rsid w:val="002C1E67"/>
    <w:rsid w:val="002C4F8C"/>
    <w:rsid w:val="002C5044"/>
    <w:rsid w:val="002C5AF4"/>
    <w:rsid w:val="002C698D"/>
    <w:rsid w:val="002C7435"/>
    <w:rsid w:val="002D1BE6"/>
    <w:rsid w:val="002D4DBF"/>
    <w:rsid w:val="002D59C0"/>
    <w:rsid w:val="002E1463"/>
    <w:rsid w:val="002E28B6"/>
    <w:rsid w:val="002E4228"/>
    <w:rsid w:val="002E43B2"/>
    <w:rsid w:val="002E5115"/>
    <w:rsid w:val="002E5E25"/>
    <w:rsid w:val="002E670A"/>
    <w:rsid w:val="002E69FB"/>
    <w:rsid w:val="002E6DFA"/>
    <w:rsid w:val="002E7E27"/>
    <w:rsid w:val="002E7F47"/>
    <w:rsid w:val="002F24C9"/>
    <w:rsid w:val="002F26CD"/>
    <w:rsid w:val="002F2B0A"/>
    <w:rsid w:val="002F3FC7"/>
    <w:rsid w:val="002F5619"/>
    <w:rsid w:val="002F6B8C"/>
    <w:rsid w:val="0030031B"/>
    <w:rsid w:val="003005EA"/>
    <w:rsid w:val="00301470"/>
    <w:rsid w:val="00304A5C"/>
    <w:rsid w:val="0030502F"/>
    <w:rsid w:val="00312FB2"/>
    <w:rsid w:val="00316954"/>
    <w:rsid w:val="00316EEF"/>
    <w:rsid w:val="00317619"/>
    <w:rsid w:val="00317819"/>
    <w:rsid w:val="00317AEA"/>
    <w:rsid w:val="00322430"/>
    <w:rsid w:val="0032269A"/>
    <w:rsid w:val="003228CD"/>
    <w:rsid w:val="003242BC"/>
    <w:rsid w:val="00327461"/>
    <w:rsid w:val="003276EF"/>
    <w:rsid w:val="00337617"/>
    <w:rsid w:val="00342AA8"/>
    <w:rsid w:val="00345C06"/>
    <w:rsid w:val="0034676F"/>
    <w:rsid w:val="00346909"/>
    <w:rsid w:val="00354603"/>
    <w:rsid w:val="00355070"/>
    <w:rsid w:val="003555DA"/>
    <w:rsid w:val="0035740B"/>
    <w:rsid w:val="00357641"/>
    <w:rsid w:val="00357A3C"/>
    <w:rsid w:val="003640CC"/>
    <w:rsid w:val="003641C2"/>
    <w:rsid w:val="0036446D"/>
    <w:rsid w:val="00365FC6"/>
    <w:rsid w:val="003663ED"/>
    <w:rsid w:val="00367204"/>
    <w:rsid w:val="00367820"/>
    <w:rsid w:val="0036792A"/>
    <w:rsid w:val="003704A1"/>
    <w:rsid w:val="003707CF"/>
    <w:rsid w:val="00373A81"/>
    <w:rsid w:val="00374569"/>
    <w:rsid w:val="0037569E"/>
    <w:rsid w:val="00375B6C"/>
    <w:rsid w:val="00375CB6"/>
    <w:rsid w:val="00376062"/>
    <w:rsid w:val="003766F1"/>
    <w:rsid w:val="003825CA"/>
    <w:rsid w:val="003836D7"/>
    <w:rsid w:val="00383711"/>
    <w:rsid w:val="00385863"/>
    <w:rsid w:val="00385979"/>
    <w:rsid w:val="0038660A"/>
    <w:rsid w:val="003872FE"/>
    <w:rsid w:val="003876FB"/>
    <w:rsid w:val="00392D1A"/>
    <w:rsid w:val="00395E16"/>
    <w:rsid w:val="00396C06"/>
    <w:rsid w:val="003A14D9"/>
    <w:rsid w:val="003A1E53"/>
    <w:rsid w:val="003A2D3F"/>
    <w:rsid w:val="003A5B10"/>
    <w:rsid w:val="003A5E79"/>
    <w:rsid w:val="003A666B"/>
    <w:rsid w:val="003B0BA9"/>
    <w:rsid w:val="003B231C"/>
    <w:rsid w:val="003B2813"/>
    <w:rsid w:val="003B2C00"/>
    <w:rsid w:val="003B3162"/>
    <w:rsid w:val="003B33A1"/>
    <w:rsid w:val="003B3C25"/>
    <w:rsid w:val="003B5440"/>
    <w:rsid w:val="003B65E0"/>
    <w:rsid w:val="003B74A8"/>
    <w:rsid w:val="003C2014"/>
    <w:rsid w:val="003C24E2"/>
    <w:rsid w:val="003C37B3"/>
    <w:rsid w:val="003C69B9"/>
    <w:rsid w:val="003C6B34"/>
    <w:rsid w:val="003D028F"/>
    <w:rsid w:val="003D04C6"/>
    <w:rsid w:val="003D1BCC"/>
    <w:rsid w:val="003D30C9"/>
    <w:rsid w:val="003D32CB"/>
    <w:rsid w:val="003D43C7"/>
    <w:rsid w:val="003D49C6"/>
    <w:rsid w:val="003D784B"/>
    <w:rsid w:val="003D7CAA"/>
    <w:rsid w:val="003E0478"/>
    <w:rsid w:val="003E0DC2"/>
    <w:rsid w:val="003E19DE"/>
    <w:rsid w:val="003E2ABC"/>
    <w:rsid w:val="003E3696"/>
    <w:rsid w:val="003E373E"/>
    <w:rsid w:val="003E5286"/>
    <w:rsid w:val="003E550D"/>
    <w:rsid w:val="003E5803"/>
    <w:rsid w:val="003E7E11"/>
    <w:rsid w:val="003E7E5D"/>
    <w:rsid w:val="003F0F21"/>
    <w:rsid w:val="003F12E1"/>
    <w:rsid w:val="003F34FD"/>
    <w:rsid w:val="003F4C94"/>
    <w:rsid w:val="003F59C1"/>
    <w:rsid w:val="00404BFD"/>
    <w:rsid w:val="004058AD"/>
    <w:rsid w:val="004104C7"/>
    <w:rsid w:val="00410C8D"/>
    <w:rsid w:val="00412639"/>
    <w:rsid w:val="00413EFB"/>
    <w:rsid w:val="0041527B"/>
    <w:rsid w:val="0041537F"/>
    <w:rsid w:val="004154A5"/>
    <w:rsid w:val="00415BFB"/>
    <w:rsid w:val="0041747D"/>
    <w:rsid w:val="00421F12"/>
    <w:rsid w:val="00423917"/>
    <w:rsid w:val="0042491E"/>
    <w:rsid w:val="004265D5"/>
    <w:rsid w:val="00427772"/>
    <w:rsid w:val="004302B7"/>
    <w:rsid w:val="00431330"/>
    <w:rsid w:val="00433A40"/>
    <w:rsid w:val="004341E5"/>
    <w:rsid w:val="00436F79"/>
    <w:rsid w:val="00437524"/>
    <w:rsid w:val="00441348"/>
    <w:rsid w:val="00442AA2"/>
    <w:rsid w:val="00442C96"/>
    <w:rsid w:val="00444352"/>
    <w:rsid w:val="00445D74"/>
    <w:rsid w:val="00446C8E"/>
    <w:rsid w:val="004471EF"/>
    <w:rsid w:val="004475C9"/>
    <w:rsid w:val="0045016B"/>
    <w:rsid w:val="004507CB"/>
    <w:rsid w:val="00450ED4"/>
    <w:rsid w:val="004542F7"/>
    <w:rsid w:val="00454CA1"/>
    <w:rsid w:val="0045782B"/>
    <w:rsid w:val="0045784A"/>
    <w:rsid w:val="00460CD0"/>
    <w:rsid w:val="00461557"/>
    <w:rsid w:val="00462192"/>
    <w:rsid w:val="004628F5"/>
    <w:rsid w:val="004666BE"/>
    <w:rsid w:val="004673EA"/>
    <w:rsid w:val="0047030F"/>
    <w:rsid w:val="00471B1B"/>
    <w:rsid w:val="00473C42"/>
    <w:rsid w:val="00476605"/>
    <w:rsid w:val="004769C9"/>
    <w:rsid w:val="00482960"/>
    <w:rsid w:val="00484420"/>
    <w:rsid w:val="00485214"/>
    <w:rsid w:val="00485733"/>
    <w:rsid w:val="00485F18"/>
    <w:rsid w:val="00490B5F"/>
    <w:rsid w:val="00494123"/>
    <w:rsid w:val="00494181"/>
    <w:rsid w:val="00494B81"/>
    <w:rsid w:val="00495863"/>
    <w:rsid w:val="00495890"/>
    <w:rsid w:val="00495FB4"/>
    <w:rsid w:val="00497E5B"/>
    <w:rsid w:val="004A1827"/>
    <w:rsid w:val="004A2267"/>
    <w:rsid w:val="004A3053"/>
    <w:rsid w:val="004A52FB"/>
    <w:rsid w:val="004A66B0"/>
    <w:rsid w:val="004B10E9"/>
    <w:rsid w:val="004B3635"/>
    <w:rsid w:val="004B3EC3"/>
    <w:rsid w:val="004B4A9B"/>
    <w:rsid w:val="004B5B8D"/>
    <w:rsid w:val="004B600E"/>
    <w:rsid w:val="004B658C"/>
    <w:rsid w:val="004C40C8"/>
    <w:rsid w:val="004C4D3E"/>
    <w:rsid w:val="004C63CF"/>
    <w:rsid w:val="004D03B3"/>
    <w:rsid w:val="004D0EEE"/>
    <w:rsid w:val="004D1C73"/>
    <w:rsid w:val="004D1CDD"/>
    <w:rsid w:val="004D24B4"/>
    <w:rsid w:val="004D2CA8"/>
    <w:rsid w:val="004D3851"/>
    <w:rsid w:val="004D64C7"/>
    <w:rsid w:val="004D69CC"/>
    <w:rsid w:val="004E112D"/>
    <w:rsid w:val="004E45C3"/>
    <w:rsid w:val="004E5982"/>
    <w:rsid w:val="004E64CC"/>
    <w:rsid w:val="004E7BF5"/>
    <w:rsid w:val="004F0B20"/>
    <w:rsid w:val="004F19FA"/>
    <w:rsid w:val="004F1F94"/>
    <w:rsid w:val="004F2269"/>
    <w:rsid w:val="004F2784"/>
    <w:rsid w:val="004F3D60"/>
    <w:rsid w:val="004F428B"/>
    <w:rsid w:val="004F4706"/>
    <w:rsid w:val="004F5A31"/>
    <w:rsid w:val="00502AE0"/>
    <w:rsid w:val="00503DF3"/>
    <w:rsid w:val="00504B87"/>
    <w:rsid w:val="00506337"/>
    <w:rsid w:val="005064AD"/>
    <w:rsid w:val="00507305"/>
    <w:rsid w:val="005134DB"/>
    <w:rsid w:val="005148DB"/>
    <w:rsid w:val="005165D6"/>
    <w:rsid w:val="00516AE0"/>
    <w:rsid w:val="005177CA"/>
    <w:rsid w:val="00520035"/>
    <w:rsid w:val="0052066F"/>
    <w:rsid w:val="00525375"/>
    <w:rsid w:val="00526B95"/>
    <w:rsid w:val="00530827"/>
    <w:rsid w:val="00532E50"/>
    <w:rsid w:val="0053317E"/>
    <w:rsid w:val="005349B7"/>
    <w:rsid w:val="00535695"/>
    <w:rsid w:val="0053656C"/>
    <w:rsid w:val="0054086E"/>
    <w:rsid w:val="00541AD7"/>
    <w:rsid w:val="00541B7E"/>
    <w:rsid w:val="00546852"/>
    <w:rsid w:val="00546BCB"/>
    <w:rsid w:val="00547A3D"/>
    <w:rsid w:val="00550F27"/>
    <w:rsid w:val="00551881"/>
    <w:rsid w:val="00554623"/>
    <w:rsid w:val="0055690F"/>
    <w:rsid w:val="00556A5E"/>
    <w:rsid w:val="0055702C"/>
    <w:rsid w:val="0055783D"/>
    <w:rsid w:val="00557917"/>
    <w:rsid w:val="00557D2D"/>
    <w:rsid w:val="00561C33"/>
    <w:rsid w:val="005624DA"/>
    <w:rsid w:val="00565D20"/>
    <w:rsid w:val="00565D8C"/>
    <w:rsid w:val="00565EDF"/>
    <w:rsid w:val="0056643A"/>
    <w:rsid w:val="0056679A"/>
    <w:rsid w:val="0056696F"/>
    <w:rsid w:val="005676F1"/>
    <w:rsid w:val="00567E03"/>
    <w:rsid w:val="00570C8E"/>
    <w:rsid w:val="005710C0"/>
    <w:rsid w:val="005712E5"/>
    <w:rsid w:val="00571B09"/>
    <w:rsid w:val="00572870"/>
    <w:rsid w:val="00572C20"/>
    <w:rsid w:val="00574FCC"/>
    <w:rsid w:val="005750CF"/>
    <w:rsid w:val="00575AD2"/>
    <w:rsid w:val="005760FB"/>
    <w:rsid w:val="00576938"/>
    <w:rsid w:val="00577655"/>
    <w:rsid w:val="00580273"/>
    <w:rsid w:val="00585A52"/>
    <w:rsid w:val="005863D1"/>
    <w:rsid w:val="00592BA7"/>
    <w:rsid w:val="00592C3E"/>
    <w:rsid w:val="00593B02"/>
    <w:rsid w:val="00597C31"/>
    <w:rsid w:val="005A0BE4"/>
    <w:rsid w:val="005A0E7C"/>
    <w:rsid w:val="005A1B77"/>
    <w:rsid w:val="005A36B8"/>
    <w:rsid w:val="005A3844"/>
    <w:rsid w:val="005A4EAB"/>
    <w:rsid w:val="005A5ABE"/>
    <w:rsid w:val="005B0293"/>
    <w:rsid w:val="005B030C"/>
    <w:rsid w:val="005B16C2"/>
    <w:rsid w:val="005B32DB"/>
    <w:rsid w:val="005B3717"/>
    <w:rsid w:val="005B5214"/>
    <w:rsid w:val="005B5A2D"/>
    <w:rsid w:val="005B6453"/>
    <w:rsid w:val="005B7B7B"/>
    <w:rsid w:val="005C08F6"/>
    <w:rsid w:val="005C0F28"/>
    <w:rsid w:val="005C373A"/>
    <w:rsid w:val="005C4807"/>
    <w:rsid w:val="005C5E18"/>
    <w:rsid w:val="005C760D"/>
    <w:rsid w:val="005D08B1"/>
    <w:rsid w:val="005D110F"/>
    <w:rsid w:val="005D1F88"/>
    <w:rsid w:val="005D2CFE"/>
    <w:rsid w:val="005D38E8"/>
    <w:rsid w:val="005D620A"/>
    <w:rsid w:val="005D6D29"/>
    <w:rsid w:val="005D6E71"/>
    <w:rsid w:val="005D74B3"/>
    <w:rsid w:val="005D769A"/>
    <w:rsid w:val="005E2549"/>
    <w:rsid w:val="005E377D"/>
    <w:rsid w:val="005E3D62"/>
    <w:rsid w:val="005E3F86"/>
    <w:rsid w:val="005E561D"/>
    <w:rsid w:val="005E662B"/>
    <w:rsid w:val="005F0BD9"/>
    <w:rsid w:val="005F1B6E"/>
    <w:rsid w:val="005F2612"/>
    <w:rsid w:val="005F269A"/>
    <w:rsid w:val="005F39E2"/>
    <w:rsid w:val="005F42ED"/>
    <w:rsid w:val="005F627F"/>
    <w:rsid w:val="005F745D"/>
    <w:rsid w:val="00601F5F"/>
    <w:rsid w:val="006037A9"/>
    <w:rsid w:val="00605628"/>
    <w:rsid w:val="00605F70"/>
    <w:rsid w:val="00607105"/>
    <w:rsid w:val="00610DE8"/>
    <w:rsid w:val="00611947"/>
    <w:rsid w:val="00611B02"/>
    <w:rsid w:val="006128C3"/>
    <w:rsid w:val="00617F6D"/>
    <w:rsid w:val="00620BE5"/>
    <w:rsid w:val="00622B14"/>
    <w:rsid w:val="00623321"/>
    <w:rsid w:val="00625691"/>
    <w:rsid w:val="006258A3"/>
    <w:rsid w:val="00625960"/>
    <w:rsid w:val="00626450"/>
    <w:rsid w:val="00626998"/>
    <w:rsid w:val="0063072A"/>
    <w:rsid w:val="0063331D"/>
    <w:rsid w:val="006361DA"/>
    <w:rsid w:val="00636964"/>
    <w:rsid w:val="00636F30"/>
    <w:rsid w:val="00637315"/>
    <w:rsid w:val="006401B9"/>
    <w:rsid w:val="00642D53"/>
    <w:rsid w:val="00644170"/>
    <w:rsid w:val="006455E9"/>
    <w:rsid w:val="00650476"/>
    <w:rsid w:val="006517E6"/>
    <w:rsid w:val="0065361B"/>
    <w:rsid w:val="00653FD4"/>
    <w:rsid w:val="0065537E"/>
    <w:rsid w:val="006558F2"/>
    <w:rsid w:val="00655D84"/>
    <w:rsid w:val="006560FF"/>
    <w:rsid w:val="00657015"/>
    <w:rsid w:val="00660BFD"/>
    <w:rsid w:val="00662629"/>
    <w:rsid w:val="0066310D"/>
    <w:rsid w:val="00663F88"/>
    <w:rsid w:val="006641E8"/>
    <w:rsid w:val="006643C6"/>
    <w:rsid w:val="00664C4B"/>
    <w:rsid w:val="0066534B"/>
    <w:rsid w:val="00672451"/>
    <w:rsid w:val="00672617"/>
    <w:rsid w:val="00673480"/>
    <w:rsid w:val="006737DD"/>
    <w:rsid w:val="0067497F"/>
    <w:rsid w:val="00674B41"/>
    <w:rsid w:val="006759A6"/>
    <w:rsid w:val="00676279"/>
    <w:rsid w:val="00681172"/>
    <w:rsid w:val="00681924"/>
    <w:rsid w:val="00682649"/>
    <w:rsid w:val="006852F0"/>
    <w:rsid w:val="006856D3"/>
    <w:rsid w:val="0068582B"/>
    <w:rsid w:val="006870E6"/>
    <w:rsid w:val="0068731E"/>
    <w:rsid w:val="00692A2D"/>
    <w:rsid w:val="00694411"/>
    <w:rsid w:val="006A00B6"/>
    <w:rsid w:val="006A0C5F"/>
    <w:rsid w:val="006A31F0"/>
    <w:rsid w:val="006A35DA"/>
    <w:rsid w:val="006A6ECA"/>
    <w:rsid w:val="006A732C"/>
    <w:rsid w:val="006A733D"/>
    <w:rsid w:val="006B273E"/>
    <w:rsid w:val="006B449F"/>
    <w:rsid w:val="006B4CB1"/>
    <w:rsid w:val="006B4D75"/>
    <w:rsid w:val="006B5E1D"/>
    <w:rsid w:val="006C05DA"/>
    <w:rsid w:val="006C1BEF"/>
    <w:rsid w:val="006C4410"/>
    <w:rsid w:val="006C4525"/>
    <w:rsid w:val="006C47D1"/>
    <w:rsid w:val="006C7230"/>
    <w:rsid w:val="006D10D3"/>
    <w:rsid w:val="006D1F45"/>
    <w:rsid w:val="006D277F"/>
    <w:rsid w:val="006D487F"/>
    <w:rsid w:val="006D4FA6"/>
    <w:rsid w:val="006D56A9"/>
    <w:rsid w:val="006D711C"/>
    <w:rsid w:val="006E0697"/>
    <w:rsid w:val="006E638C"/>
    <w:rsid w:val="006F03DC"/>
    <w:rsid w:val="006F478C"/>
    <w:rsid w:val="006F5088"/>
    <w:rsid w:val="006F60BF"/>
    <w:rsid w:val="006F6FBB"/>
    <w:rsid w:val="006F71F2"/>
    <w:rsid w:val="006F7767"/>
    <w:rsid w:val="006F7FFA"/>
    <w:rsid w:val="00700141"/>
    <w:rsid w:val="0070120B"/>
    <w:rsid w:val="007028DB"/>
    <w:rsid w:val="00702B37"/>
    <w:rsid w:val="0070372F"/>
    <w:rsid w:val="00703A46"/>
    <w:rsid w:val="00704AA0"/>
    <w:rsid w:val="00704B3D"/>
    <w:rsid w:val="007110D1"/>
    <w:rsid w:val="00711CB1"/>
    <w:rsid w:val="0071596D"/>
    <w:rsid w:val="00716493"/>
    <w:rsid w:val="007170B5"/>
    <w:rsid w:val="007205E0"/>
    <w:rsid w:val="007206F7"/>
    <w:rsid w:val="00720AA3"/>
    <w:rsid w:val="00721F31"/>
    <w:rsid w:val="00724156"/>
    <w:rsid w:val="00724F5D"/>
    <w:rsid w:val="00725142"/>
    <w:rsid w:val="0072772D"/>
    <w:rsid w:val="0073435E"/>
    <w:rsid w:val="007345B6"/>
    <w:rsid w:val="007348AE"/>
    <w:rsid w:val="007350C1"/>
    <w:rsid w:val="00735466"/>
    <w:rsid w:val="00735D5F"/>
    <w:rsid w:val="007373D9"/>
    <w:rsid w:val="0073742F"/>
    <w:rsid w:val="0073778D"/>
    <w:rsid w:val="00741C8E"/>
    <w:rsid w:val="007421DB"/>
    <w:rsid w:val="00742CBA"/>
    <w:rsid w:val="00744C3E"/>
    <w:rsid w:val="0074573D"/>
    <w:rsid w:val="00747342"/>
    <w:rsid w:val="007512DB"/>
    <w:rsid w:val="00754F74"/>
    <w:rsid w:val="0075542A"/>
    <w:rsid w:val="00757178"/>
    <w:rsid w:val="00762864"/>
    <w:rsid w:val="00762EE3"/>
    <w:rsid w:val="00764410"/>
    <w:rsid w:val="00765E4D"/>
    <w:rsid w:val="00767F89"/>
    <w:rsid w:val="007706C3"/>
    <w:rsid w:val="00774D91"/>
    <w:rsid w:val="00775048"/>
    <w:rsid w:val="00775352"/>
    <w:rsid w:val="00777312"/>
    <w:rsid w:val="0078124E"/>
    <w:rsid w:val="00781531"/>
    <w:rsid w:val="00782509"/>
    <w:rsid w:val="00782539"/>
    <w:rsid w:val="0078262F"/>
    <w:rsid w:val="007852BB"/>
    <w:rsid w:val="0078634F"/>
    <w:rsid w:val="007867F4"/>
    <w:rsid w:val="00786C12"/>
    <w:rsid w:val="007922F7"/>
    <w:rsid w:val="00792A14"/>
    <w:rsid w:val="00796165"/>
    <w:rsid w:val="00796F80"/>
    <w:rsid w:val="007A2938"/>
    <w:rsid w:val="007A55B7"/>
    <w:rsid w:val="007A586C"/>
    <w:rsid w:val="007A5949"/>
    <w:rsid w:val="007A6393"/>
    <w:rsid w:val="007A6ED3"/>
    <w:rsid w:val="007A7C20"/>
    <w:rsid w:val="007B0020"/>
    <w:rsid w:val="007B0685"/>
    <w:rsid w:val="007B18AF"/>
    <w:rsid w:val="007B209F"/>
    <w:rsid w:val="007B3B4E"/>
    <w:rsid w:val="007C0D16"/>
    <w:rsid w:val="007C121E"/>
    <w:rsid w:val="007C2A79"/>
    <w:rsid w:val="007C2E94"/>
    <w:rsid w:val="007C3074"/>
    <w:rsid w:val="007C3D86"/>
    <w:rsid w:val="007C5175"/>
    <w:rsid w:val="007C51A9"/>
    <w:rsid w:val="007C5E7D"/>
    <w:rsid w:val="007C61E2"/>
    <w:rsid w:val="007C6D74"/>
    <w:rsid w:val="007C729D"/>
    <w:rsid w:val="007D00D6"/>
    <w:rsid w:val="007D08BF"/>
    <w:rsid w:val="007D28EF"/>
    <w:rsid w:val="007D48A0"/>
    <w:rsid w:val="007D556B"/>
    <w:rsid w:val="007D5D40"/>
    <w:rsid w:val="007D7874"/>
    <w:rsid w:val="007D7FE6"/>
    <w:rsid w:val="007E032F"/>
    <w:rsid w:val="007E04C5"/>
    <w:rsid w:val="007E09CB"/>
    <w:rsid w:val="007E0A4F"/>
    <w:rsid w:val="007E0D62"/>
    <w:rsid w:val="007E52B0"/>
    <w:rsid w:val="007E5FB9"/>
    <w:rsid w:val="007E604D"/>
    <w:rsid w:val="007E7F5D"/>
    <w:rsid w:val="007F0468"/>
    <w:rsid w:val="007F2168"/>
    <w:rsid w:val="007F2712"/>
    <w:rsid w:val="007F2ABD"/>
    <w:rsid w:val="007F31E5"/>
    <w:rsid w:val="007F3F39"/>
    <w:rsid w:val="007F669A"/>
    <w:rsid w:val="007F697B"/>
    <w:rsid w:val="007F6AA9"/>
    <w:rsid w:val="007F6B07"/>
    <w:rsid w:val="008013BA"/>
    <w:rsid w:val="00802AE4"/>
    <w:rsid w:val="00803F7A"/>
    <w:rsid w:val="00804A7C"/>
    <w:rsid w:val="00805C83"/>
    <w:rsid w:val="00810FDD"/>
    <w:rsid w:val="008144E4"/>
    <w:rsid w:val="00816F3A"/>
    <w:rsid w:val="008233F8"/>
    <w:rsid w:val="00823E20"/>
    <w:rsid w:val="00826003"/>
    <w:rsid w:val="008263AE"/>
    <w:rsid w:val="00826EDD"/>
    <w:rsid w:val="008272B1"/>
    <w:rsid w:val="008302AD"/>
    <w:rsid w:val="008309BF"/>
    <w:rsid w:val="008315BA"/>
    <w:rsid w:val="008323C5"/>
    <w:rsid w:val="00832519"/>
    <w:rsid w:val="00832820"/>
    <w:rsid w:val="00833724"/>
    <w:rsid w:val="00834029"/>
    <w:rsid w:val="0083518A"/>
    <w:rsid w:val="0084101A"/>
    <w:rsid w:val="00841517"/>
    <w:rsid w:val="00841D6B"/>
    <w:rsid w:val="008432C1"/>
    <w:rsid w:val="0084371D"/>
    <w:rsid w:val="0084579C"/>
    <w:rsid w:val="008464FA"/>
    <w:rsid w:val="00846BC2"/>
    <w:rsid w:val="0084798C"/>
    <w:rsid w:val="00847F6B"/>
    <w:rsid w:val="008503F3"/>
    <w:rsid w:val="008520E3"/>
    <w:rsid w:val="00853B80"/>
    <w:rsid w:val="008545E8"/>
    <w:rsid w:val="00854C14"/>
    <w:rsid w:val="00854C83"/>
    <w:rsid w:val="00857050"/>
    <w:rsid w:val="0085727D"/>
    <w:rsid w:val="00857D16"/>
    <w:rsid w:val="008603FF"/>
    <w:rsid w:val="00861A61"/>
    <w:rsid w:val="00864166"/>
    <w:rsid w:val="00865C30"/>
    <w:rsid w:val="008662B7"/>
    <w:rsid w:val="00867419"/>
    <w:rsid w:val="008704F6"/>
    <w:rsid w:val="008716CE"/>
    <w:rsid w:val="00871BA3"/>
    <w:rsid w:val="00872074"/>
    <w:rsid w:val="00872562"/>
    <w:rsid w:val="00874F3D"/>
    <w:rsid w:val="008756FA"/>
    <w:rsid w:val="00876032"/>
    <w:rsid w:val="00877E37"/>
    <w:rsid w:val="00880424"/>
    <w:rsid w:val="00880714"/>
    <w:rsid w:val="00880935"/>
    <w:rsid w:val="00881AEA"/>
    <w:rsid w:val="008823CD"/>
    <w:rsid w:val="00882D40"/>
    <w:rsid w:val="00885E95"/>
    <w:rsid w:val="008868FD"/>
    <w:rsid w:val="00892C3D"/>
    <w:rsid w:val="00892F8D"/>
    <w:rsid w:val="00895A42"/>
    <w:rsid w:val="00897962"/>
    <w:rsid w:val="008A0808"/>
    <w:rsid w:val="008A086E"/>
    <w:rsid w:val="008A2BA1"/>
    <w:rsid w:val="008A2BD9"/>
    <w:rsid w:val="008A3364"/>
    <w:rsid w:val="008A3B05"/>
    <w:rsid w:val="008A4453"/>
    <w:rsid w:val="008A69DA"/>
    <w:rsid w:val="008A7CE8"/>
    <w:rsid w:val="008B0910"/>
    <w:rsid w:val="008B4EE4"/>
    <w:rsid w:val="008C0770"/>
    <w:rsid w:val="008C1351"/>
    <w:rsid w:val="008C2504"/>
    <w:rsid w:val="008C4E54"/>
    <w:rsid w:val="008C60B1"/>
    <w:rsid w:val="008C67D0"/>
    <w:rsid w:val="008C6812"/>
    <w:rsid w:val="008C6F34"/>
    <w:rsid w:val="008C7424"/>
    <w:rsid w:val="008C767C"/>
    <w:rsid w:val="008D0CEF"/>
    <w:rsid w:val="008D0DD2"/>
    <w:rsid w:val="008D14DC"/>
    <w:rsid w:val="008D160B"/>
    <w:rsid w:val="008D1D49"/>
    <w:rsid w:val="008D2686"/>
    <w:rsid w:val="008D48BE"/>
    <w:rsid w:val="008E05C9"/>
    <w:rsid w:val="008E0796"/>
    <w:rsid w:val="008E092F"/>
    <w:rsid w:val="008E0B71"/>
    <w:rsid w:val="008E3751"/>
    <w:rsid w:val="008E3B0D"/>
    <w:rsid w:val="008E42D6"/>
    <w:rsid w:val="008E504E"/>
    <w:rsid w:val="008F3778"/>
    <w:rsid w:val="008F3FCE"/>
    <w:rsid w:val="008F42CF"/>
    <w:rsid w:val="008F4E0C"/>
    <w:rsid w:val="008F50FA"/>
    <w:rsid w:val="008F5E48"/>
    <w:rsid w:val="009004C6"/>
    <w:rsid w:val="00900669"/>
    <w:rsid w:val="0090081B"/>
    <w:rsid w:val="00901E6D"/>
    <w:rsid w:val="00902F9B"/>
    <w:rsid w:val="009040B0"/>
    <w:rsid w:val="0090420C"/>
    <w:rsid w:val="009061E5"/>
    <w:rsid w:val="009076FC"/>
    <w:rsid w:val="00907A06"/>
    <w:rsid w:val="00910B21"/>
    <w:rsid w:val="00912D8B"/>
    <w:rsid w:val="00913F83"/>
    <w:rsid w:val="00915028"/>
    <w:rsid w:val="00915702"/>
    <w:rsid w:val="00916010"/>
    <w:rsid w:val="00917A9A"/>
    <w:rsid w:val="00917D8D"/>
    <w:rsid w:val="0092071C"/>
    <w:rsid w:val="00920844"/>
    <w:rsid w:val="00922C78"/>
    <w:rsid w:val="00922DDE"/>
    <w:rsid w:val="00924B0A"/>
    <w:rsid w:val="009263EE"/>
    <w:rsid w:val="00926E0D"/>
    <w:rsid w:val="0092731C"/>
    <w:rsid w:val="00930298"/>
    <w:rsid w:val="00930CF0"/>
    <w:rsid w:val="00931352"/>
    <w:rsid w:val="0093170D"/>
    <w:rsid w:val="0093190F"/>
    <w:rsid w:val="009322E2"/>
    <w:rsid w:val="00934BFD"/>
    <w:rsid w:val="00936C10"/>
    <w:rsid w:val="009422FE"/>
    <w:rsid w:val="00942374"/>
    <w:rsid w:val="00942430"/>
    <w:rsid w:val="00946338"/>
    <w:rsid w:val="0094782A"/>
    <w:rsid w:val="009512B2"/>
    <w:rsid w:val="009515BC"/>
    <w:rsid w:val="00951966"/>
    <w:rsid w:val="00952592"/>
    <w:rsid w:val="009528C8"/>
    <w:rsid w:val="00952F44"/>
    <w:rsid w:val="0095340B"/>
    <w:rsid w:val="00953B04"/>
    <w:rsid w:val="00955EE6"/>
    <w:rsid w:val="0095693C"/>
    <w:rsid w:val="00956B96"/>
    <w:rsid w:val="009572EF"/>
    <w:rsid w:val="00960BBC"/>
    <w:rsid w:val="00960DD5"/>
    <w:rsid w:val="009621B9"/>
    <w:rsid w:val="009632CE"/>
    <w:rsid w:val="009637B5"/>
    <w:rsid w:val="00964E2D"/>
    <w:rsid w:val="009668D5"/>
    <w:rsid w:val="0096795A"/>
    <w:rsid w:val="00970C12"/>
    <w:rsid w:val="00971515"/>
    <w:rsid w:val="0097199A"/>
    <w:rsid w:val="00972D9C"/>
    <w:rsid w:val="00973C49"/>
    <w:rsid w:val="00974934"/>
    <w:rsid w:val="0097679B"/>
    <w:rsid w:val="00981228"/>
    <w:rsid w:val="0098394B"/>
    <w:rsid w:val="00983DB1"/>
    <w:rsid w:val="0098459B"/>
    <w:rsid w:val="00984784"/>
    <w:rsid w:val="0098724F"/>
    <w:rsid w:val="00987630"/>
    <w:rsid w:val="00987677"/>
    <w:rsid w:val="009876F3"/>
    <w:rsid w:val="009878FB"/>
    <w:rsid w:val="00990DA9"/>
    <w:rsid w:val="009920AC"/>
    <w:rsid w:val="009921FF"/>
    <w:rsid w:val="00997D43"/>
    <w:rsid w:val="009A0E49"/>
    <w:rsid w:val="009A1B8B"/>
    <w:rsid w:val="009A2A13"/>
    <w:rsid w:val="009A2D06"/>
    <w:rsid w:val="009A3ABE"/>
    <w:rsid w:val="009A436A"/>
    <w:rsid w:val="009A4517"/>
    <w:rsid w:val="009A6310"/>
    <w:rsid w:val="009B03B4"/>
    <w:rsid w:val="009B0814"/>
    <w:rsid w:val="009B0A4B"/>
    <w:rsid w:val="009B1F7B"/>
    <w:rsid w:val="009B1F84"/>
    <w:rsid w:val="009B44DA"/>
    <w:rsid w:val="009B509C"/>
    <w:rsid w:val="009B531A"/>
    <w:rsid w:val="009B62B2"/>
    <w:rsid w:val="009B6B61"/>
    <w:rsid w:val="009C1E4D"/>
    <w:rsid w:val="009C21F1"/>
    <w:rsid w:val="009C2409"/>
    <w:rsid w:val="009C2BB7"/>
    <w:rsid w:val="009C410C"/>
    <w:rsid w:val="009C4504"/>
    <w:rsid w:val="009C4B47"/>
    <w:rsid w:val="009C5B06"/>
    <w:rsid w:val="009C6123"/>
    <w:rsid w:val="009C6EFE"/>
    <w:rsid w:val="009D0DD7"/>
    <w:rsid w:val="009D4056"/>
    <w:rsid w:val="009D49BC"/>
    <w:rsid w:val="009D614C"/>
    <w:rsid w:val="009D6A16"/>
    <w:rsid w:val="009D6A49"/>
    <w:rsid w:val="009D72A2"/>
    <w:rsid w:val="009D73DB"/>
    <w:rsid w:val="009E1AAD"/>
    <w:rsid w:val="009E21AC"/>
    <w:rsid w:val="009E2DFB"/>
    <w:rsid w:val="009E3662"/>
    <w:rsid w:val="009E3F96"/>
    <w:rsid w:val="009E4C1C"/>
    <w:rsid w:val="009E6389"/>
    <w:rsid w:val="009E674F"/>
    <w:rsid w:val="009F2246"/>
    <w:rsid w:val="009F398D"/>
    <w:rsid w:val="009F4460"/>
    <w:rsid w:val="009F50D9"/>
    <w:rsid w:val="009F61A9"/>
    <w:rsid w:val="009F659C"/>
    <w:rsid w:val="00A001AE"/>
    <w:rsid w:val="00A01124"/>
    <w:rsid w:val="00A016DD"/>
    <w:rsid w:val="00A11823"/>
    <w:rsid w:val="00A121A0"/>
    <w:rsid w:val="00A12A09"/>
    <w:rsid w:val="00A13773"/>
    <w:rsid w:val="00A13D05"/>
    <w:rsid w:val="00A14163"/>
    <w:rsid w:val="00A14BED"/>
    <w:rsid w:val="00A1580F"/>
    <w:rsid w:val="00A159D8"/>
    <w:rsid w:val="00A17722"/>
    <w:rsid w:val="00A212D0"/>
    <w:rsid w:val="00A21423"/>
    <w:rsid w:val="00A21B3C"/>
    <w:rsid w:val="00A227D7"/>
    <w:rsid w:val="00A241E8"/>
    <w:rsid w:val="00A2458E"/>
    <w:rsid w:val="00A24B6A"/>
    <w:rsid w:val="00A25EFB"/>
    <w:rsid w:val="00A26C3C"/>
    <w:rsid w:val="00A31F4F"/>
    <w:rsid w:val="00A320FD"/>
    <w:rsid w:val="00A3229A"/>
    <w:rsid w:val="00A32FD9"/>
    <w:rsid w:val="00A332F2"/>
    <w:rsid w:val="00A33C70"/>
    <w:rsid w:val="00A347EF"/>
    <w:rsid w:val="00A35498"/>
    <w:rsid w:val="00A36AF2"/>
    <w:rsid w:val="00A37818"/>
    <w:rsid w:val="00A37B3E"/>
    <w:rsid w:val="00A408E0"/>
    <w:rsid w:val="00A4291E"/>
    <w:rsid w:val="00A431A0"/>
    <w:rsid w:val="00A44C08"/>
    <w:rsid w:val="00A45CF3"/>
    <w:rsid w:val="00A45FAA"/>
    <w:rsid w:val="00A468E2"/>
    <w:rsid w:val="00A47ABB"/>
    <w:rsid w:val="00A5154B"/>
    <w:rsid w:val="00A518BC"/>
    <w:rsid w:val="00A539AE"/>
    <w:rsid w:val="00A5403E"/>
    <w:rsid w:val="00A548D1"/>
    <w:rsid w:val="00A54C2D"/>
    <w:rsid w:val="00A55576"/>
    <w:rsid w:val="00A55581"/>
    <w:rsid w:val="00A5568F"/>
    <w:rsid w:val="00A558A4"/>
    <w:rsid w:val="00A55981"/>
    <w:rsid w:val="00A55CD7"/>
    <w:rsid w:val="00A55CE5"/>
    <w:rsid w:val="00A5669B"/>
    <w:rsid w:val="00A571A1"/>
    <w:rsid w:val="00A62103"/>
    <w:rsid w:val="00A652C2"/>
    <w:rsid w:val="00A65C3C"/>
    <w:rsid w:val="00A6635F"/>
    <w:rsid w:val="00A67356"/>
    <w:rsid w:val="00A70152"/>
    <w:rsid w:val="00A72040"/>
    <w:rsid w:val="00A7316E"/>
    <w:rsid w:val="00A739AC"/>
    <w:rsid w:val="00A752A6"/>
    <w:rsid w:val="00A76BB3"/>
    <w:rsid w:val="00A829AC"/>
    <w:rsid w:val="00A84500"/>
    <w:rsid w:val="00A8596F"/>
    <w:rsid w:val="00A8692C"/>
    <w:rsid w:val="00A8726C"/>
    <w:rsid w:val="00A87551"/>
    <w:rsid w:val="00A90187"/>
    <w:rsid w:val="00A9117D"/>
    <w:rsid w:val="00A92052"/>
    <w:rsid w:val="00A93292"/>
    <w:rsid w:val="00A933D8"/>
    <w:rsid w:val="00A95DC7"/>
    <w:rsid w:val="00A9626E"/>
    <w:rsid w:val="00A964A5"/>
    <w:rsid w:val="00A97D2E"/>
    <w:rsid w:val="00AA2410"/>
    <w:rsid w:val="00AA2713"/>
    <w:rsid w:val="00AA4C40"/>
    <w:rsid w:val="00AA5EAE"/>
    <w:rsid w:val="00AA7A75"/>
    <w:rsid w:val="00AA7ACE"/>
    <w:rsid w:val="00AB0F97"/>
    <w:rsid w:val="00AB1D77"/>
    <w:rsid w:val="00AB1E51"/>
    <w:rsid w:val="00AB4103"/>
    <w:rsid w:val="00AB4607"/>
    <w:rsid w:val="00AB4725"/>
    <w:rsid w:val="00AB484A"/>
    <w:rsid w:val="00AB499B"/>
    <w:rsid w:val="00AB50F3"/>
    <w:rsid w:val="00AB5556"/>
    <w:rsid w:val="00AB5FBE"/>
    <w:rsid w:val="00AB60B9"/>
    <w:rsid w:val="00AB7091"/>
    <w:rsid w:val="00AC1447"/>
    <w:rsid w:val="00AC2260"/>
    <w:rsid w:val="00AC245E"/>
    <w:rsid w:val="00AC2773"/>
    <w:rsid w:val="00AC661E"/>
    <w:rsid w:val="00AD04AE"/>
    <w:rsid w:val="00AD2BD7"/>
    <w:rsid w:val="00AD2EE9"/>
    <w:rsid w:val="00AD3E32"/>
    <w:rsid w:val="00AD45A8"/>
    <w:rsid w:val="00AD5A50"/>
    <w:rsid w:val="00AD644E"/>
    <w:rsid w:val="00AE14E4"/>
    <w:rsid w:val="00AE1E61"/>
    <w:rsid w:val="00AE300B"/>
    <w:rsid w:val="00AE3A6F"/>
    <w:rsid w:val="00AE58BA"/>
    <w:rsid w:val="00AE6A2E"/>
    <w:rsid w:val="00AE72DD"/>
    <w:rsid w:val="00AF1DE7"/>
    <w:rsid w:val="00AF333A"/>
    <w:rsid w:val="00AF37B4"/>
    <w:rsid w:val="00AF3E3E"/>
    <w:rsid w:val="00AF40B4"/>
    <w:rsid w:val="00AF4E5E"/>
    <w:rsid w:val="00AF4EB0"/>
    <w:rsid w:val="00AF5C25"/>
    <w:rsid w:val="00AF5F59"/>
    <w:rsid w:val="00AF7037"/>
    <w:rsid w:val="00AF73D3"/>
    <w:rsid w:val="00B01132"/>
    <w:rsid w:val="00B02444"/>
    <w:rsid w:val="00B0293C"/>
    <w:rsid w:val="00B041D9"/>
    <w:rsid w:val="00B04AC7"/>
    <w:rsid w:val="00B05174"/>
    <w:rsid w:val="00B06367"/>
    <w:rsid w:val="00B07DA0"/>
    <w:rsid w:val="00B10357"/>
    <w:rsid w:val="00B1048E"/>
    <w:rsid w:val="00B105AC"/>
    <w:rsid w:val="00B106E3"/>
    <w:rsid w:val="00B111C0"/>
    <w:rsid w:val="00B11419"/>
    <w:rsid w:val="00B12149"/>
    <w:rsid w:val="00B1291D"/>
    <w:rsid w:val="00B1319D"/>
    <w:rsid w:val="00B1348F"/>
    <w:rsid w:val="00B138E4"/>
    <w:rsid w:val="00B1417F"/>
    <w:rsid w:val="00B178E2"/>
    <w:rsid w:val="00B17D27"/>
    <w:rsid w:val="00B206EE"/>
    <w:rsid w:val="00B212B6"/>
    <w:rsid w:val="00B22458"/>
    <w:rsid w:val="00B22AAA"/>
    <w:rsid w:val="00B238F2"/>
    <w:rsid w:val="00B23BAA"/>
    <w:rsid w:val="00B23C27"/>
    <w:rsid w:val="00B23CC9"/>
    <w:rsid w:val="00B302BF"/>
    <w:rsid w:val="00B30AF1"/>
    <w:rsid w:val="00B30B72"/>
    <w:rsid w:val="00B34389"/>
    <w:rsid w:val="00B35031"/>
    <w:rsid w:val="00B35FE2"/>
    <w:rsid w:val="00B36075"/>
    <w:rsid w:val="00B36A91"/>
    <w:rsid w:val="00B42AAE"/>
    <w:rsid w:val="00B42B06"/>
    <w:rsid w:val="00B42D9B"/>
    <w:rsid w:val="00B43095"/>
    <w:rsid w:val="00B43135"/>
    <w:rsid w:val="00B4358E"/>
    <w:rsid w:val="00B4372A"/>
    <w:rsid w:val="00B4376F"/>
    <w:rsid w:val="00B46532"/>
    <w:rsid w:val="00B47658"/>
    <w:rsid w:val="00B47BF6"/>
    <w:rsid w:val="00B47C22"/>
    <w:rsid w:val="00B5019A"/>
    <w:rsid w:val="00B5038E"/>
    <w:rsid w:val="00B507C2"/>
    <w:rsid w:val="00B5153D"/>
    <w:rsid w:val="00B516DA"/>
    <w:rsid w:val="00B51890"/>
    <w:rsid w:val="00B52846"/>
    <w:rsid w:val="00B53D7E"/>
    <w:rsid w:val="00B55835"/>
    <w:rsid w:val="00B55AB8"/>
    <w:rsid w:val="00B56BEE"/>
    <w:rsid w:val="00B57055"/>
    <w:rsid w:val="00B577B1"/>
    <w:rsid w:val="00B57A75"/>
    <w:rsid w:val="00B60400"/>
    <w:rsid w:val="00B625B6"/>
    <w:rsid w:val="00B63FF1"/>
    <w:rsid w:val="00B64763"/>
    <w:rsid w:val="00B64DD2"/>
    <w:rsid w:val="00B65BFB"/>
    <w:rsid w:val="00B66969"/>
    <w:rsid w:val="00B6719F"/>
    <w:rsid w:val="00B6746C"/>
    <w:rsid w:val="00B7068F"/>
    <w:rsid w:val="00B70EE8"/>
    <w:rsid w:val="00B729C8"/>
    <w:rsid w:val="00B72DB0"/>
    <w:rsid w:val="00B736C4"/>
    <w:rsid w:val="00B73A2B"/>
    <w:rsid w:val="00B74B61"/>
    <w:rsid w:val="00B77308"/>
    <w:rsid w:val="00B7757F"/>
    <w:rsid w:val="00B77864"/>
    <w:rsid w:val="00B803C2"/>
    <w:rsid w:val="00B80D7B"/>
    <w:rsid w:val="00B80F23"/>
    <w:rsid w:val="00B8182A"/>
    <w:rsid w:val="00B81CCF"/>
    <w:rsid w:val="00B82343"/>
    <w:rsid w:val="00B82530"/>
    <w:rsid w:val="00B8303B"/>
    <w:rsid w:val="00B83088"/>
    <w:rsid w:val="00B83CA9"/>
    <w:rsid w:val="00B841D0"/>
    <w:rsid w:val="00B84B16"/>
    <w:rsid w:val="00B85DE8"/>
    <w:rsid w:val="00B911FB"/>
    <w:rsid w:val="00B9184E"/>
    <w:rsid w:val="00B9233D"/>
    <w:rsid w:val="00B94E68"/>
    <w:rsid w:val="00B95405"/>
    <w:rsid w:val="00B9728F"/>
    <w:rsid w:val="00BA09E4"/>
    <w:rsid w:val="00BA1561"/>
    <w:rsid w:val="00BA1E61"/>
    <w:rsid w:val="00BA37E6"/>
    <w:rsid w:val="00BA46B4"/>
    <w:rsid w:val="00BA615F"/>
    <w:rsid w:val="00BA6870"/>
    <w:rsid w:val="00BA6FB6"/>
    <w:rsid w:val="00BA77B2"/>
    <w:rsid w:val="00BB0C88"/>
    <w:rsid w:val="00BB2E56"/>
    <w:rsid w:val="00BB3180"/>
    <w:rsid w:val="00BC20AD"/>
    <w:rsid w:val="00BC216B"/>
    <w:rsid w:val="00BC2B75"/>
    <w:rsid w:val="00BC37D4"/>
    <w:rsid w:val="00BC3B1C"/>
    <w:rsid w:val="00BC4993"/>
    <w:rsid w:val="00BC53A1"/>
    <w:rsid w:val="00BC6822"/>
    <w:rsid w:val="00BD0927"/>
    <w:rsid w:val="00BD24FC"/>
    <w:rsid w:val="00BD2FAD"/>
    <w:rsid w:val="00BD5248"/>
    <w:rsid w:val="00BD5E83"/>
    <w:rsid w:val="00BD5F90"/>
    <w:rsid w:val="00BD73D5"/>
    <w:rsid w:val="00BE028F"/>
    <w:rsid w:val="00BE2BDB"/>
    <w:rsid w:val="00BE358A"/>
    <w:rsid w:val="00BE3697"/>
    <w:rsid w:val="00BE40C7"/>
    <w:rsid w:val="00BE436A"/>
    <w:rsid w:val="00BE461C"/>
    <w:rsid w:val="00BE5499"/>
    <w:rsid w:val="00BE55F7"/>
    <w:rsid w:val="00BE6761"/>
    <w:rsid w:val="00BE6B67"/>
    <w:rsid w:val="00BE70D6"/>
    <w:rsid w:val="00BE72CE"/>
    <w:rsid w:val="00BE7449"/>
    <w:rsid w:val="00BF2129"/>
    <w:rsid w:val="00BF6DD8"/>
    <w:rsid w:val="00C00B81"/>
    <w:rsid w:val="00C067B2"/>
    <w:rsid w:val="00C10BD7"/>
    <w:rsid w:val="00C1168F"/>
    <w:rsid w:val="00C12806"/>
    <w:rsid w:val="00C14537"/>
    <w:rsid w:val="00C16A72"/>
    <w:rsid w:val="00C16D10"/>
    <w:rsid w:val="00C20433"/>
    <w:rsid w:val="00C22BE7"/>
    <w:rsid w:val="00C2374D"/>
    <w:rsid w:val="00C25FFE"/>
    <w:rsid w:val="00C300DC"/>
    <w:rsid w:val="00C30446"/>
    <w:rsid w:val="00C30D68"/>
    <w:rsid w:val="00C31077"/>
    <w:rsid w:val="00C3278D"/>
    <w:rsid w:val="00C332AB"/>
    <w:rsid w:val="00C332F1"/>
    <w:rsid w:val="00C3356D"/>
    <w:rsid w:val="00C34C57"/>
    <w:rsid w:val="00C37186"/>
    <w:rsid w:val="00C4247D"/>
    <w:rsid w:val="00C42660"/>
    <w:rsid w:val="00C4272F"/>
    <w:rsid w:val="00C43117"/>
    <w:rsid w:val="00C43B6A"/>
    <w:rsid w:val="00C45958"/>
    <w:rsid w:val="00C47783"/>
    <w:rsid w:val="00C47C6F"/>
    <w:rsid w:val="00C47E97"/>
    <w:rsid w:val="00C505C1"/>
    <w:rsid w:val="00C50972"/>
    <w:rsid w:val="00C50F0C"/>
    <w:rsid w:val="00C51E0F"/>
    <w:rsid w:val="00C540C2"/>
    <w:rsid w:val="00C54488"/>
    <w:rsid w:val="00C56B4E"/>
    <w:rsid w:val="00C56C71"/>
    <w:rsid w:val="00C571A1"/>
    <w:rsid w:val="00C62D63"/>
    <w:rsid w:val="00C645BF"/>
    <w:rsid w:val="00C64D6A"/>
    <w:rsid w:val="00C64ECC"/>
    <w:rsid w:val="00C6529C"/>
    <w:rsid w:val="00C71967"/>
    <w:rsid w:val="00C7246D"/>
    <w:rsid w:val="00C7355B"/>
    <w:rsid w:val="00C75789"/>
    <w:rsid w:val="00C75A56"/>
    <w:rsid w:val="00C77442"/>
    <w:rsid w:val="00C81BC8"/>
    <w:rsid w:val="00C81DAB"/>
    <w:rsid w:val="00C82399"/>
    <w:rsid w:val="00C829DE"/>
    <w:rsid w:val="00C832DA"/>
    <w:rsid w:val="00C839E5"/>
    <w:rsid w:val="00C84F10"/>
    <w:rsid w:val="00C8668D"/>
    <w:rsid w:val="00C867F7"/>
    <w:rsid w:val="00C90A75"/>
    <w:rsid w:val="00C90D67"/>
    <w:rsid w:val="00C9105C"/>
    <w:rsid w:val="00C91CB0"/>
    <w:rsid w:val="00C92146"/>
    <w:rsid w:val="00C92168"/>
    <w:rsid w:val="00C92625"/>
    <w:rsid w:val="00C928D0"/>
    <w:rsid w:val="00C92D8D"/>
    <w:rsid w:val="00C93586"/>
    <w:rsid w:val="00CA0111"/>
    <w:rsid w:val="00CA0182"/>
    <w:rsid w:val="00CA089C"/>
    <w:rsid w:val="00CA0C48"/>
    <w:rsid w:val="00CA1197"/>
    <w:rsid w:val="00CA4D4E"/>
    <w:rsid w:val="00CA520C"/>
    <w:rsid w:val="00CB1370"/>
    <w:rsid w:val="00CB2111"/>
    <w:rsid w:val="00CB3633"/>
    <w:rsid w:val="00CB366B"/>
    <w:rsid w:val="00CB3DE0"/>
    <w:rsid w:val="00CB4ADB"/>
    <w:rsid w:val="00CB6A7F"/>
    <w:rsid w:val="00CB7817"/>
    <w:rsid w:val="00CC00AF"/>
    <w:rsid w:val="00CC1213"/>
    <w:rsid w:val="00CC12A9"/>
    <w:rsid w:val="00CC1CA4"/>
    <w:rsid w:val="00CC204C"/>
    <w:rsid w:val="00CC2E0D"/>
    <w:rsid w:val="00CC3D43"/>
    <w:rsid w:val="00CC6CE4"/>
    <w:rsid w:val="00CD009B"/>
    <w:rsid w:val="00CD0756"/>
    <w:rsid w:val="00CD1D03"/>
    <w:rsid w:val="00CD2680"/>
    <w:rsid w:val="00CD3103"/>
    <w:rsid w:val="00CD5DA6"/>
    <w:rsid w:val="00CD66AB"/>
    <w:rsid w:val="00CE0389"/>
    <w:rsid w:val="00CE1BD2"/>
    <w:rsid w:val="00CE7B7E"/>
    <w:rsid w:val="00CF0B72"/>
    <w:rsid w:val="00CF0F1C"/>
    <w:rsid w:val="00CF4606"/>
    <w:rsid w:val="00CF5AA4"/>
    <w:rsid w:val="00CF7D1C"/>
    <w:rsid w:val="00D00991"/>
    <w:rsid w:val="00D009B4"/>
    <w:rsid w:val="00D00B91"/>
    <w:rsid w:val="00D02F7A"/>
    <w:rsid w:val="00D0510B"/>
    <w:rsid w:val="00D061D3"/>
    <w:rsid w:val="00D118AA"/>
    <w:rsid w:val="00D12987"/>
    <w:rsid w:val="00D13B2A"/>
    <w:rsid w:val="00D13E25"/>
    <w:rsid w:val="00D15BD1"/>
    <w:rsid w:val="00D17C75"/>
    <w:rsid w:val="00D20ED3"/>
    <w:rsid w:val="00D21D15"/>
    <w:rsid w:val="00D221EF"/>
    <w:rsid w:val="00D22311"/>
    <w:rsid w:val="00D223B1"/>
    <w:rsid w:val="00D245B6"/>
    <w:rsid w:val="00D25154"/>
    <w:rsid w:val="00D25590"/>
    <w:rsid w:val="00D303AF"/>
    <w:rsid w:val="00D30672"/>
    <w:rsid w:val="00D32A26"/>
    <w:rsid w:val="00D34CB4"/>
    <w:rsid w:val="00D35431"/>
    <w:rsid w:val="00D3737E"/>
    <w:rsid w:val="00D37BD2"/>
    <w:rsid w:val="00D4041D"/>
    <w:rsid w:val="00D40EC7"/>
    <w:rsid w:val="00D416C4"/>
    <w:rsid w:val="00D41D31"/>
    <w:rsid w:val="00D41D90"/>
    <w:rsid w:val="00D43C03"/>
    <w:rsid w:val="00D444CF"/>
    <w:rsid w:val="00D44A13"/>
    <w:rsid w:val="00D458F0"/>
    <w:rsid w:val="00D45991"/>
    <w:rsid w:val="00D50604"/>
    <w:rsid w:val="00D51619"/>
    <w:rsid w:val="00D52952"/>
    <w:rsid w:val="00D55BC1"/>
    <w:rsid w:val="00D55DEC"/>
    <w:rsid w:val="00D566E2"/>
    <w:rsid w:val="00D572B5"/>
    <w:rsid w:val="00D62203"/>
    <w:rsid w:val="00D643F1"/>
    <w:rsid w:val="00D677A1"/>
    <w:rsid w:val="00D70ED4"/>
    <w:rsid w:val="00D7126B"/>
    <w:rsid w:val="00D73121"/>
    <w:rsid w:val="00D74017"/>
    <w:rsid w:val="00D772E5"/>
    <w:rsid w:val="00D82C2A"/>
    <w:rsid w:val="00D83254"/>
    <w:rsid w:val="00D83ABC"/>
    <w:rsid w:val="00D8424E"/>
    <w:rsid w:val="00D854A1"/>
    <w:rsid w:val="00D92186"/>
    <w:rsid w:val="00D936F8"/>
    <w:rsid w:val="00D95CCE"/>
    <w:rsid w:val="00D96041"/>
    <w:rsid w:val="00D973D3"/>
    <w:rsid w:val="00DA19C1"/>
    <w:rsid w:val="00DA2BF7"/>
    <w:rsid w:val="00DA31D1"/>
    <w:rsid w:val="00DA34F2"/>
    <w:rsid w:val="00DA3DC9"/>
    <w:rsid w:val="00DA4813"/>
    <w:rsid w:val="00DA510E"/>
    <w:rsid w:val="00DA5B1E"/>
    <w:rsid w:val="00DA5C84"/>
    <w:rsid w:val="00DA63FB"/>
    <w:rsid w:val="00DA688C"/>
    <w:rsid w:val="00DA6E49"/>
    <w:rsid w:val="00DA7CBF"/>
    <w:rsid w:val="00DB1EEE"/>
    <w:rsid w:val="00DB478E"/>
    <w:rsid w:val="00DB4BA0"/>
    <w:rsid w:val="00DB74BC"/>
    <w:rsid w:val="00DB7D94"/>
    <w:rsid w:val="00DC0A65"/>
    <w:rsid w:val="00DC2093"/>
    <w:rsid w:val="00DC241C"/>
    <w:rsid w:val="00DC2598"/>
    <w:rsid w:val="00DC2A21"/>
    <w:rsid w:val="00DC2E25"/>
    <w:rsid w:val="00DC313F"/>
    <w:rsid w:val="00DC610D"/>
    <w:rsid w:val="00DC62D0"/>
    <w:rsid w:val="00DC6963"/>
    <w:rsid w:val="00DC6AF3"/>
    <w:rsid w:val="00DD02D9"/>
    <w:rsid w:val="00DD0975"/>
    <w:rsid w:val="00DD2947"/>
    <w:rsid w:val="00DD371E"/>
    <w:rsid w:val="00DD462A"/>
    <w:rsid w:val="00DD50AA"/>
    <w:rsid w:val="00DD6B63"/>
    <w:rsid w:val="00DD7EDB"/>
    <w:rsid w:val="00DD7F4D"/>
    <w:rsid w:val="00DE2060"/>
    <w:rsid w:val="00DE635F"/>
    <w:rsid w:val="00DF25BE"/>
    <w:rsid w:val="00DF3829"/>
    <w:rsid w:val="00DF3A5B"/>
    <w:rsid w:val="00DF3B28"/>
    <w:rsid w:val="00DF46AE"/>
    <w:rsid w:val="00DF5C8D"/>
    <w:rsid w:val="00DF5E38"/>
    <w:rsid w:val="00DF782C"/>
    <w:rsid w:val="00E0079D"/>
    <w:rsid w:val="00E00FC5"/>
    <w:rsid w:val="00E01803"/>
    <w:rsid w:val="00E04A10"/>
    <w:rsid w:val="00E04BB6"/>
    <w:rsid w:val="00E0528C"/>
    <w:rsid w:val="00E07469"/>
    <w:rsid w:val="00E114E0"/>
    <w:rsid w:val="00E11C5F"/>
    <w:rsid w:val="00E12B5E"/>
    <w:rsid w:val="00E140F8"/>
    <w:rsid w:val="00E14DBC"/>
    <w:rsid w:val="00E15045"/>
    <w:rsid w:val="00E162AF"/>
    <w:rsid w:val="00E170DB"/>
    <w:rsid w:val="00E200C2"/>
    <w:rsid w:val="00E2196F"/>
    <w:rsid w:val="00E224B3"/>
    <w:rsid w:val="00E2266E"/>
    <w:rsid w:val="00E229DA"/>
    <w:rsid w:val="00E22E23"/>
    <w:rsid w:val="00E232DD"/>
    <w:rsid w:val="00E23A46"/>
    <w:rsid w:val="00E25042"/>
    <w:rsid w:val="00E2788D"/>
    <w:rsid w:val="00E27D86"/>
    <w:rsid w:val="00E310C3"/>
    <w:rsid w:val="00E32DB0"/>
    <w:rsid w:val="00E33652"/>
    <w:rsid w:val="00E348E2"/>
    <w:rsid w:val="00E35E8B"/>
    <w:rsid w:val="00E378C5"/>
    <w:rsid w:val="00E4115C"/>
    <w:rsid w:val="00E4165C"/>
    <w:rsid w:val="00E423BA"/>
    <w:rsid w:val="00E45A7E"/>
    <w:rsid w:val="00E462A9"/>
    <w:rsid w:val="00E46895"/>
    <w:rsid w:val="00E46C9D"/>
    <w:rsid w:val="00E47532"/>
    <w:rsid w:val="00E50498"/>
    <w:rsid w:val="00E50DF4"/>
    <w:rsid w:val="00E543D3"/>
    <w:rsid w:val="00E55B6A"/>
    <w:rsid w:val="00E57102"/>
    <w:rsid w:val="00E57368"/>
    <w:rsid w:val="00E61834"/>
    <w:rsid w:val="00E621B8"/>
    <w:rsid w:val="00E63A2A"/>
    <w:rsid w:val="00E64804"/>
    <w:rsid w:val="00E658C0"/>
    <w:rsid w:val="00E66FA0"/>
    <w:rsid w:val="00E7061A"/>
    <w:rsid w:val="00E7144F"/>
    <w:rsid w:val="00E73820"/>
    <w:rsid w:val="00E778DD"/>
    <w:rsid w:val="00E77F89"/>
    <w:rsid w:val="00E802A0"/>
    <w:rsid w:val="00E82A43"/>
    <w:rsid w:val="00E833D6"/>
    <w:rsid w:val="00E83525"/>
    <w:rsid w:val="00E83B28"/>
    <w:rsid w:val="00E846E4"/>
    <w:rsid w:val="00E857BA"/>
    <w:rsid w:val="00E8616B"/>
    <w:rsid w:val="00E8630C"/>
    <w:rsid w:val="00E8640C"/>
    <w:rsid w:val="00E878A3"/>
    <w:rsid w:val="00E87A7E"/>
    <w:rsid w:val="00E91BFF"/>
    <w:rsid w:val="00E93746"/>
    <w:rsid w:val="00E939A1"/>
    <w:rsid w:val="00E93ED4"/>
    <w:rsid w:val="00E943B1"/>
    <w:rsid w:val="00E950E2"/>
    <w:rsid w:val="00E97384"/>
    <w:rsid w:val="00E97649"/>
    <w:rsid w:val="00E976F9"/>
    <w:rsid w:val="00EA0943"/>
    <w:rsid w:val="00EA1611"/>
    <w:rsid w:val="00EA3825"/>
    <w:rsid w:val="00EA3857"/>
    <w:rsid w:val="00EA4270"/>
    <w:rsid w:val="00EA47E5"/>
    <w:rsid w:val="00EA5817"/>
    <w:rsid w:val="00EA5ED7"/>
    <w:rsid w:val="00EA6638"/>
    <w:rsid w:val="00EB2DB2"/>
    <w:rsid w:val="00EB37F1"/>
    <w:rsid w:val="00EB486C"/>
    <w:rsid w:val="00EB5550"/>
    <w:rsid w:val="00EB5A89"/>
    <w:rsid w:val="00EB68D0"/>
    <w:rsid w:val="00EC020D"/>
    <w:rsid w:val="00EC0238"/>
    <w:rsid w:val="00EC02B8"/>
    <w:rsid w:val="00EC03FB"/>
    <w:rsid w:val="00EC0A8C"/>
    <w:rsid w:val="00EC1045"/>
    <w:rsid w:val="00EC1805"/>
    <w:rsid w:val="00EC3F6A"/>
    <w:rsid w:val="00EC4705"/>
    <w:rsid w:val="00EC4F70"/>
    <w:rsid w:val="00EC52E9"/>
    <w:rsid w:val="00EC5CFB"/>
    <w:rsid w:val="00EC668F"/>
    <w:rsid w:val="00EC6A97"/>
    <w:rsid w:val="00EC7D8E"/>
    <w:rsid w:val="00ED039B"/>
    <w:rsid w:val="00ED0B9C"/>
    <w:rsid w:val="00ED1FEF"/>
    <w:rsid w:val="00ED2370"/>
    <w:rsid w:val="00ED307D"/>
    <w:rsid w:val="00ED317D"/>
    <w:rsid w:val="00ED45A5"/>
    <w:rsid w:val="00ED46F1"/>
    <w:rsid w:val="00ED734B"/>
    <w:rsid w:val="00ED77C4"/>
    <w:rsid w:val="00ED7951"/>
    <w:rsid w:val="00ED7961"/>
    <w:rsid w:val="00ED7F63"/>
    <w:rsid w:val="00EE078B"/>
    <w:rsid w:val="00EE3047"/>
    <w:rsid w:val="00EE658C"/>
    <w:rsid w:val="00EE6E5C"/>
    <w:rsid w:val="00EF17FD"/>
    <w:rsid w:val="00EF18B5"/>
    <w:rsid w:val="00EF1C48"/>
    <w:rsid w:val="00EF25C2"/>
    <w:rsid w:val="00EF4727"/>
    <w:rsid w:val="00EF4F40"/>
    <w:rsid w:val="00EF7F13"/>
    <w:rsid w:val="00F01641"/>
    <w:rsid w:val="00F025EA"/>
    <w:rsid w:val="00F05D4D"/>
    <w:rsid w:val="00F06416"/>
    <w:rsid w:val="00F06494"/>
    <w:rsid w:val="00F06702"/>
    <w:rsid w:val="00F10233"/>
    <w:rsid w:val="00F11429"/>
    <w:rsid w:val="00F11ED0"/>
    <w:rsid w:val="00F1415D"/>
    <w:rsid w:val="00F14746"/>
    <w:rsid w:val="00F174EB"/>
    <w:rsid w:val="00F207A0"/>
    <w:rsid w:val="00F20AEA"/>
    <w:rsid w:val="00F20DA9"/>
    <w:rsid w:val="00F22D74"/>
    <w:rsid w:val="00F23937"/>
    <w:rsid w:val="00F23AC0"/>
    <w:rsid w:val="00F241D8"/>
    <w:rsid w:val="00F24A9C"/>
    <w:rsid w:val="00F25329"/>
    <w:rsid w:val="00F25E4A"/>
    <w:rsid w:val="00F26467"/>
    <w:rsid w:val="00F265B6"/>
    <w:rsid w:val="00F312C7"/>
    <w:rsid w:val="00F314DA"/>
    <w:rsid w:val="00F31A4C"/>
    <w:rsid w:val="00F31B67"/>
    <w:rsid w:val="00F32DFD"/>
    <w:rsid w:val="00F33330"/>
    <w:rsid w:val="00F34870"/>
    <w:rsid w:val="00F42042"/>
    <w:rsid w:val="00F42942"/>
    <w:rsid w:val="00F42BD7"/>
    <w:rsid w:val="00F43558"/>
    <w:rsid w:val="00F4460D"/>
    <w:rsid w:val="00F44820"/>
    <w:rsid w:val="00F44F19"/>
    <w:rsid w:val="00F453FE"/>
    <w:rsid w:val="00F46789"/>
    <w:rsid w:val="00F471BC"/>
    <w:rsid w:val="00F473E9"/>
    <w:rsid w:val="00F475BF"/>
    <w:rsid w:val="00F50488"/>
    <w:rsid w:val="00F507D9"/>
    <w:rsid w:val="00F50DD0"/>
    <w:rsid w:val="00F53A44"/>
    <w:rsid w:val="00F53F54"/>
    <w:rsid w:val="00F5486F"/>
    <w:rsid w:val="00F54CB4"/>
    <w:rsid w:val="00F56BF5"/>
    <w:rsid w:val="00F56DBF"/>
    <w:rsid w:val="00F607EE"/>
    <w:rsid w:val="00F62393"/>
    <w:rsid w:val="00F63014"/>
    <w:rsid w:val="00F63C28"/>
    <w:rsid w:val="00F6517A"/>
    <w:rsid w:val="00F656C2"/>
    <w:rsid w:val="00F667A7"/>
    <w:rsid w:val="00F6736E"/>
    <w:rsid w:val="00F679DE"/>
    <w:rsid w:val="00F70099"/>
    <w:rsid w:val="00F7058D"/>
    <w:rsid w:val="00F7078A"/>
    <w:rsid w:val="00F709DA"/>
    <w:rsid w:val="00F73635"/>
    <w:rsid w:val="00F73EF2"/>
    <w:rsid w:val="00F77230"/>
    <w:rsid w:val="00F80D50"/>
    <w:rsid w:val="00F818AB"/>
    <w:rsid w:val="00F83200"/>
    <w:rsid w:val="00F85C64"/>
    <w:rsid w:val="00F85E8A"/>
    <w:rsid w:val="00F86B10"/>
    <w:rsid w:val="00F86DEA"/>
    <w:rsid w:val="00F8797B"/>
    <w:rsid w:val="00F87D7D"/>
    <w:rsid w:val="00F902DD"/>
    <w:rsid w:val="00F9212B"/>
    <w:rsid w:val="00F927CD"/>
    <w:rsid w:val="00F92DFF"/>
    <w:rsid w:val="00F941D7"/>
    <w:rsid w:val="00F942C1"/>
    <w:rsid w:val="00F954E2"/>
    <w:rsid w:val="00F977E6"/>
    <w:rsid w:val="00FA249A"/>
    <w:rsid w:val="00FA2ADB"/>
    <w:rsid w:val="00FA3B4A"/>
    <w:rsid w:val="00FA4417"/>
    <w:rsid w:val="00FA5A8B"/>
    <w:rsid w:val="00FA68C6"/>
    <w:rsid w:val="00FB1387"/>
    <w:rsid w:val="00FB1592"/>
    <w:rsid w:val="00FB1A3C"/>
    <w:rsid w:val="00FB1F40"/>
    <w:rsid w:val="00FB2937"/>
    <w:rsid w:val="00FB3F17"/>
    <w:rsid w:val="00FB4C06"/>
    <w:rsid w:val="00FB5B72"/>
    <w:rsid w:val="00FC016D"/>
    <w:rsid w:val="00FC208B"/>
    <w:rsid w:val="00FC2BE9"/>
    <w:rsid w:val="00FC5B99"/>
    <w:rsid w:val="00FC5E1D"/>
    <w:rsid w:val="00FC72A0"/>
    <w:rsid w:val="00FD0A1A"/>
    <w:rsid w:val="00FD0C24"/>
    <w:rsid w:val="00FD11A5"/>
    <w:rsid w:val="00FD185B"/>
    <w:rsid w:val="00FD2EAF"/>
    <w:rsid w:val="00FD38F4"/>
    <w:rsid w:val="00FD3E65"/>
    <w:rsid w:val="00FD4067"/>
    <w:rsid w:val="00FD420C"/>
    <w:rsid w:val="00FD6EE0"/>
    <w:rsid w:val="00FD7499"/>
    <w:rsid w:val="00FE2CB9"/>
    <w:rsid w:val="00FE69FD"/>
    <w:rsid w:val="00FE701D"/>
    <w:rsid w:val="00FF096F"/>
    <w:rsid w:val="00FF167C"/>
    <w:rsid w:val="00FF1839"/>
    <w:rsid w:val="00FF1890"/>
    <w:rsid w:val="00FF1D29"/>
    <w:rsid w:val="00FF1F12"/>
    <w:rsid w:val="00FF2C32"/>
    <w:rsid w:val="00FF2D6F"/>
    <w:rsid w:val="00FF451F"/>
    <w:rsid w:val="00FF4CE1"/>
    <w:rsid w:val="00FF514D"/>
    <w:rsid w:val="00FF6677"/>
    <w:rsid w:val="00FF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allowincell="f" o:allowoverlap="f" fillcolor="white">
      <v:fill color="white"/>
    </o:shapedefaults>
    <o:shapelayout v:ext="edit">
      <o:idmap v:ext="edit" data="1"/>
    </o:shapelayout>
  </w:shapeDefaults>
  <w:decimalSymbol w:val="."/>
  <w:listSeparator w:val=","/>
  <w14:docId w14:val="1BF0EE40"/>
  <w15:docId w15:val="{5EC862B0-862C-43F9-BCAA-A6C1DD40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Courier New"/>
        <w:lang w:val="en-US" w:eastAsia="en-US" w:bidi="ar-SA"/>
      </w:rPr>
    </w:rPrDefault>
    <w:pPrDefault/>
  </w:docDefaults>
  <w:latentStyles w:defLockedState="0" w:defUIPriority="0" w:defSemiHidden="0" w:defUnhideWhenUsed="0" w:defQFormat="0" w:count="372">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rsid w:val="003E5286"/>
    <w:pPr>
      <w:spacing w:before="240" w:after="120" w:line="240" w:lineRule="exact"/>
    </w:pPr>
  </w:style>
  <w:style w:type="paragraph" w:styleId="Heading1">
    <w:name w:val="heading 1"/>
    <w:aliases w:val="S Heading 1"/>
    <w:basedOn w:val="Normal"/>
    <w:next w:val="Normal"/>
    <w:link w:val="Heading1Char"/>
    <w:uiPriority w:val="9"/>
    <w:qFormat/>
    <w:rsid w:val="008C670B"/>
    <w:pPr>
      <w:keepNext/>
      <w:keepLines/>
      <w:numPr>
        <w:numId w:val="2"/>
      </w:numPr>
      <w:tabs>
        <w:tab w:val="left" w:pos="450"/>
      </w:tabs>
      <w:spacing w:before="480" w:after="240"/>
      <w:ind w:left="446" w:hanging="446"/>
      <w:outlineLvl w:val="0"/>
    </w:pPr>
    <w:rPr>
      <w:rFonts w:cs="Times New Roman"/>
      <w:b/>
      <w:bCs/>
      <w:sz w:val="24"/>
      <w:szCs w:val="24"/>
    </w:rPr>
  </w:style>
  <w:style w:type="paragraph" w:styleId="Heading2">
    <w:name w:val="heading 2"/>
    <w:aliases w:val="S Heading 2"/>
    <w:basedOn w:val="Normal"/>
    <w:next w:val="Normal"/>
    <w:link w:val="Heading2Char"/>
    <w:uiPriority w:val="9"/>
    <w:qFormat/>
    <w:rsid w:val="002414B1"/>
    <w:pPr>
      <w:keepNext/>
      <w:keepLines/>
      <w:numPr>
        <w:ilvl w:val="1"/>
        <w:numId w:val="2"/>
      </w:numPr>
      <w:spacing w:before="200" w:after="240"/>
      <w:ind w:left="630"/>
      <w:outlineLvl w:val="1"/>
    </w:pPr>
    <w:rPr>
      <w:rFonts w:cs="Times New Roman"/>
      <w:b/>
      <w:bCs/>
    </w:rPr>
  </w:style>
  <w:style w:type="paragraph" w:styleId="Heading3">
    <w:name w:val="heading 3"/>
    <w:aliases w:val="S Heading 3"/>
    <w:basedOn w:val="Normal"/>
    <w:next w:val="Normal"/>
    <w:link w:val="Heading3Char"/>
    <w:uiPriority w:val="9"/>
    <w:qFormat/>
    <w:rsid w:val="00712443"/>
    <w:pPr>
      <w:keepNext/>
      <w:keepLines/>
      <w:numPr>
        <w:ilvl w:val="2"/>
        <w:numId w:val="2"/>
      </w:numPr>
      <w:tabs>
        <w:tab w:val="left" w:pos="720"/>
      </w:tabs>
      <w:spacing w:before="200"/>
      <w:ind w:left="720"/>
      <w:outlineLvl w:val="2"/>
    </w:pPr>
    <w:rPr>
      <w:rFonts w:cs="Times New Roman"/>
      <w:b/>
      <w:bCs/>
    </w:rPr>
  </w:style>
  <w:style w:type="paragraph" w:styleId="Heading4">
    <w:name w:val="heading 4"/>
    <w:aliases w:val="S Heading 4"/>
    <w:basedOn w:val="Normal"/>
    <w:next w:val="Normal"/>
    <w:link w:val="Heading4Char"/>
    <w:uiPriority w:val="9"/>
    <w:qFormat/>
    <w:rsid w:val="00F52ECF"/>
    <w:pPr>
      <w:keepNext/>
      <w:keepLines/>
      <w:numPr>
        <w:ilvl w:val="3"/>
        <w:numId w:val="2"/>
      </w:numPr>
      <w:spacing w:before="200"/>
      <w:outlineLvl w:val="3"/>
    </w:pPr>
    <w:rPr>
      <w:rFonts w:cs="Times New Roman"/>
      <w:b/>
      <w:bCs/>
      <w:iCs/>
    </w:rPr>
  </w:style>
  <w:style w:type="paragraph" w:styleId="Heading5">
    <w:name w:val="heading 5"/>
    <w:aliases w:val="S Heading 5"/>
    <w:basedOn w:val="Normal"/>
    <w:next w:val="Normal"/>
    <w:link w:val="Heading5Char"/>
    <w:uiPriority w:val="9"/>
    <w:qFormat/>
    <w:rsid w:val="00D145D9"/>
    <w:pPr>
      <w:keepNext/>
      <w:keepLines/>
      <w:numPr>
        <w:ilvl w:val="4"/>
        <w:numId w:val="2"/>
      </w:numPr>
      <w:spacing w:before="200" w:after="0"/>
      <w:outlineLvl w:val="4"/>
    </w:pPr>
    <w:rPr>
      <w:rFonts w:cs="Times New Roman"/>
      <w:b/>
    </w:rPr>
  </w:style>
  <w:style w:type="paragraph" w:styleId="Heading6">
    <w:name w:val="heading 6"/>
    <w:aliases w:val="S Heading 6"/>
    <w:basedOn w:val="Normal"/>
    <w:next w:val="Normal"/>
    <w:link w:val="Heading6Char"/>
    <w:uiPriority w:val="9"/>
    <w:qFormat/>
    <w:rsid w:val="002E0735"/>
    <w:pPr>
      <w:keepNext/>
      <w:keepLines/>
      <w:numPr>
        <w:ilvl w:val="5"/>
        <w:numId w:val="2"/>
      </w:numPr>
      <w:spacing w:before="200" w:after="0"/>
      <w:outlineLvl w:val="5"/>
    </w:pPr>
    <w:rPr>
      <w:rFonts w:ascii="Cambria" w:hAnsi="Cambria" w:cs="Times New Roman"/>
      <w:i/>
      <w:iCs/>
      <w:color w:val="16505E"/>
      <w:sz w:val="22"/>
      <w:szCs w:val="22"/>
    </w:rPr>
  </w:style>
  <w:style w:type="paragraph" w:styleId="Heading7">
    <w:name w:val="heading 7"/>
    <w:basedOn w:val="Normal"/>
    <w:next w:val="Normal"/>
    <w:link w:val="Heading7Char"/>
    <w:uiPriority w:val="9"/>
    <w:rsid w:val="002E0735"/>
    <w:pPr>
      <w:keepNext/>
      <w:keepLines/>
      <w:numPr>
        <w:ilvl w:val="6"/>
        <w:numId w:val="2"/>
      </w:numPr>
      <w:spacing w:before="200" w:after="0"/>
      <w:outlineLvl w:val="6"/>
    </w:pPr>
    <w:rPr>
      <w:rFonts w:ascii="Cambria" w:hAnsi="Cambria" w:cs="Times New Roman"/>
      <w:i/>
      <w:iCs/>
      <w:color w:val="404040"/>
      <w:sz w:val="22"/>
      <w:szCs w:val="22"/>
    </w:rPr>
  </w:style>
  <w:style w:type="paragraph" w:styleId="Heading8">
    <w:name w:val="heading 8"/>
    <w:basedOn w:val="Normal"/>
    <w:next w:val="Normal"/>
    <w:link w:val="Heading8Char"/>
    <w:uiPriority w:val="9"/>
    <w:rsid w:val="002E0735"/>
    <w:pPr>
      <w:keepNext/>
      <w:keepLines/>
      <w:numPr>
        <w:ilvl w:val="7"/>
        <w:numId w:val="2"/>
      </w:numPr>
      <w:spacing w:before="200" w:after="0"/>
      <w:outlineLvl w:val="7"/>
    </w:pPr>
    <w:rPr>
      <w:rFonts w:ascii="Cambria" w:hAnsi="Cambria" w:cs="Times New Roman"/>
      <w:color w:val="2DA2BF"/>
    </w:rPr>
  </w:style>
  <w:style w:type="paragraph" w:styleId="Heading9">
    <w:name w:val="heading 9"/>
    <w:basedOn w:val="Normal"/>
    <w:next w:val="Normal"/>
    <w:link w:val="Heading9Char"/>
    <w:uiPriority w:val="9"/>
    <w:rsid w:val="002E0735"/>
    <w:pPr>
      <w:keepNext/>
      <w:keepLines/>
      <w:numPr>
        <w:ilvl w:val="8"/>
        <w:numId w:val="2"/>
      </w:numPr>
      <w:spacing w:before="200" w:after="0"/>
      <w:outlineLvl w:val="8"/>
    </w:pPr>
    <w:rPr>
      <w:rFonts w:ascii="Cambria" w:hAnsi="Cambria" w:cs="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 Heading 1 Char"/>
    <w:link w:val="Heading1"/>
    <w:uiPriority w:val="9"/>
    <w:locked/>
    <w:rsid w:val="008C670B"/>
    <w:rPr>
      <w:rFonts w:cs="Times New Roman"/>
      <w:b/>
      <w:bCs/>
      <w:sz w:val="24"/>
      <w:szCs w:val="24"/>
    </w:rPr>
  </w:style>
  <w:style w:type="paragraph" w:customStyle="1" w:styleId="SFirstPageWarningHeading">
    <w:name w:val="S First Page Warning Heading"/>
    <w:basedOn w:val="BodyText"/>
    <w:rsid w:val="007B3B4E"/>
    <w:pPr>
      <w:spacing w:after="0"/>
      <w:jc w:val="center"/>
    </w:pPr>
    <w:rPr>
      <w:i/>
    </w:rPr>
  </w:style>
  <w:style w:type="character" w:customStyle="1" w:styleId="Heading3Char">
    <w:name w:val="Heading 3 Char"/>
    <w:aliases w:val="S Heading 3 Char"/>
    <w:link w:val="Heading3"/>
    <w:uiPriority w:val="9"/>
    <w:locked/>
    <w:rsid w:val="00712443"/>
    <w:rPr>
      <w:rFonts w:cs="Times New Roman"/>
      <w:b/>
      <w:bCs/>
    </w:rPr>
  </w:style>
  <w:style w:type="character" w:customStyle="1" w:styleId="Heading4Char">
    <w:name w:val="Heading 4 Char"/>
    <w:aliases w:val="S Heading 4 Char"/>
    <w:link w:val="Heading4"/>
    <w:uiPriority w:val="9"/>
    <w:locked/>
    <w:rsid w:val="00F52ECF"/>
    <w:rPr>
      <w:rFonts w:cs="Times New Roman"/>
      <w:b/>
      <w:bCs/>
      <w:iCs/>
    </w:rPr>
  </w:style>
  <w:style w:type="character" w:customStyle="1" w:styleId="Heading5Char">
    <w:name w:val="Heading 5 Char"/>
    <w:aliases w:val="S Heading 5 Char"/>
    <w:link w:val="Heading5"/>
    <w:uiPriority w:val="9"/>
    <w:locked/>
    <w:rsid w:val="00D145D9"/>
    <w:rPr>
      <w:rFonts w:cs="Times New Roman"/>
      <w:b/>
    </w:rPr>
  </w:style>
  <w:style w:type="character" w:customStyle="1" w:styleId="Heading6Char">
    <w:name w:val="Heading 6 Char"/>
    <w:aliases w:val="S Heading 6 Char"/>
    <w:link w:val="Heading6"/>
    <w:uiPriority w:val="9"/>
    <w:locked/>
    <w:rsid w:val="002E0735"/>
    <w:rPr>
      <w:rFonts w:ascii="Cambria" w:hAnsi="Cambria" w:cs="Times New Roman"/>
      <w:i/>
      <w:iCs/>
      <w:color w:val="16505E"/>
      <w:sz w:val="22"/>
      <w:szCs w:val="22"/>
    </w:rPr>
  </w:style>
  <w:style w:type="character" w:customStyle="1" w:styleId="Heading7Char">
    <w:name w:val="Heading 7 Char"/>
    <w:link w:val="Heading7"/>
    <w:uiPriority w:val="9"/>
    <w:locked/>
    <w:rsid w:val="002E0735"/>
    <w:rPr>
      <w:rFonts w:ascii="Cambria" w:hAnsi="Cambria" w:cs="Times New Roman"/>
      <w:i/>
      <w:iCs/>
      <w:color w:val="404040"/>
      <w:sz w:val="22"/>
      <w:szCs w:val="22"/>
    </w:rPr>
  </w:style>
  <w:style w:type="character" w:customStyle="1" w:styleId="Heading8Char">
    <w:name w:val="Heading 8 Char"/>
    <w:link w:val="Heading8"/>
    <w:uiPriority w:val="9"/>
    <w:locked/>
    <w:rsid w:val="002E0735"/>
    <w:rPr>
      <w:rFonts w:ascii="Cambria" w:hAnsi="Cambria" w:cs="Times New Roman"/>
      <w:color w:val="2DA2BF"/>
    </w:rPr>
  </w:style>
  <w:style w:type="character" w:customStyle="1" w:styleId="Heading9Char">
    <w:name w:val="Heading 9 Char"/>
    <w:link w:val="Heading9"/>
    <w:uiPriority w:val="9"/>
    <w:locked/>
    <w:rsid w:val="002E0735"/>
    <w:rPr>
      <w:rFonts w:ascii="Cambria" w:hAnsi="Cambria" w:cs="Times New Roman"/>
      <w:i/>
      <w:iCs/>
      <w:color w:val="404040"/>
    </w:rPr>
  </w:style>
  <w:style w:type="character" w:customStyle="1" w:styleId="Heading2Char">
    <w:name w:val="Heading 2 Char"/>
    <w:aliases w:val="S Heading 2 Char"/>
    <w:link w:val="Heading2"/>
    <w:uiPriority w:val="9"/>
    <w:locked/>
    <w:rsid w:val="002414B1"/>
    <w:rPr>
      <w:rFonts w:cs="Times New Roman"/>
      <w:b/>
      <w:bCs/>
    </w:rPr>
  </w:style>
  <w:style w:type="table" w:styleId="TableClassic2">
    <w:name w:val="Table Classic 2"/>
    <w:basedOn w:val="TableNormal"/>
    <w:rsid w:val="00DC53A3"/>
    <w:pPr>
      <w:spacing w:after="200" w:line="32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390736"/>
    <w:pPr>
      <w:spacing w:after="200" w:line="32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SFirstPageWarningBody">
    <w:name w:val="S First Page Warning Body"/>
    <w:basedOn w:val="BodyText"/>
    <w:rsid w:val="007B3B4E"/>
    <w:pPr>
      <w:spacing w:before="0"/>
    </w:pPr>
    <w:rPr>
      <w:i/>
    </w:rPr>
  </w:style>
  <w:style w:type="paragraph" w:customStyle="1" w:styleId="SFirstPagePage">
    <w:name w:val="S First Page Page"/>
    <w:basedOn w:val="Normal"/>
    <w:rsid w:val="00BC3E2D"/>
    <w:pPr>
      <w:pBdr>
        <w:top w:val="single" w:sz="18" w:space="6" w:color="auto"/>
      </w:pBdr>
      <w:jc w:val="right"/>
    </w:pPr>
    <w:rPr>
      <w:b/>
      <w:sz w:val="16"/>
      <w:szCs w:val="16"/>
    </w:rPr>
  </w:style>
  <w:style w:type="paragraph" w:styleId="Footer">
    <w:name w:val="footer"/>
    <w:basedOn w:val="Normal"/>
    <w:link w:val="FooterChar"/>
    <w:rsid w:val="00444524"/>
    <w:pPr>
      <w:tabs>
        <w:tab w:val="right" w:pos="9720"/>
      </w:tabs>
      <w:spacing w:before="0" w:after="0" w:line="240" w:lineRule="auto"/>
      <w:jc w:val="right"/>
    </w:pPr>
    <w:rPr>
      <w:rFonts w:cs="Times New Roman"/>
      <w:b/>
      <w:sz w:val="16"/>
      <w:szCs w:val="16"/>
    </w:rPr>
  </w:style>
  <w:style w:type="character" w:customStyle="1" w:styleId="FooterChar">
    <w:name w:val="Footer Char"/>
    <w:link w:val="Footer"/>
    <w:locked/>
    <w:rsid w:val="00444524"/>
    <w:rPr>
      <w:b/>
      <w:sz w:val="16"/>
      <w:szCs w:val="16"/>
    </w:rPr>
  </w:style>
  <w:style w:type="paragraph" w:customStyle="1" w:styleId="STableHeading">
    <w:name w:val="S Table Heading"/>
    <w:basedOn w:val="STableCell"/>
    <w:rsid w:val="00C62D63"/>
    <w:rPr>
      <w:b/>
      <w:bCs/>
    </w:rPr>
  </w:style>
  <w:style w:type="paragraph" w:styleId="Header">
    <w:name w:val="header"/>
    <w:basedOn w:val="Normal"/>
    <w:link w:val="HeaderChar"/>
    <w:rsid w:val="00404BFD"/>
    <w:pPr>
      <w:tabs>
        <w:tab w:val="right" w:pos="9720"/>
      </w:tabs>
      <w:spacing w:before="0" w:after="0" w:line="240" w:lineRule="auto"/>
    </w:pPr>
    <w:rPr>
      <w:rFonts w:cs="Times New Roman"/>
      <w:b/>
      <w:sz w:val="16"/>
      <w:szCs w:val="16"/>
    </w:rPr>
  </w:style>
  <w:style w:type="paragraph" w:customStyle="1" w:styleId="SFirstPageCopyright">
    <w:name w:val="S First Page Copyright"/>
    <w:basedOn w:val="Normal"/>
    <w:rsid w:val="00BC3E2D"/>
    <w:pPr>
      <w:spacing w:before="0" w:after="0" w:line="240" w:lineRule="auto"/>
    </w:pPr>
    <w:rPr>
      <w:sz w:val="12"/>
      <w:szCs w:val="12"/>
    </w:rPr>
  </w:style>
  <w:style w:type="paragraph" w:customStyle="1" w:styleId="SNote">
    <w:name w:val="S Note"/>
    <w:basedOn w:val="BodyText"/>
    <w:qFormat/>
    <w:rsid w:val="009C1E4D"/>
    <w:pPr>
      <w:tabs>
        <w:tab w:val="left" w:pos="1080"/>
      </w:tabs>
    </w:pPr>
    <w:rPr>
      <w:sz w:val="18"/>
      <w:szCs w:val="18"/>
    </w:rPr>
  </w:style>
  <w:style w:type="character" w:customStyle="1" w:styleId="HeaderChar">
    <w:name w:val="Header Char"/>
    <w:link w:val="Header"/>
    <w:rsid w:val="00404BFD"/>
    <w:rPr>
      <w:rFonts w:cs="Times New Roman"/>
      <w:b/>
      <w:sz w:val="16"/>
      <w:szCs w:val="16"/>
    </w:rPr>
  </w:style>
  <w:style w:type="paragraph" w:styleId="TOC2">
    <w:name w:val="toc 2"/>
    <w:basedOn w:val="TOC1"/>
    <w:next w:val="Normal"/>
    <w:autoRedefine/>
    <w:uiPriority w:val="39"/>
    <w:rsid w:val="00111833"/>
    <w:pPr>
      <w:tabs>
        <w:tab w:val="clear" w:pos="1440"/>
        <w:tab w:val="left" w:pos="1530"/>
      </w:tabs>
    </w:pPr>
    <w:rPr>
      <w:rFonts w:cs="Arial"/>
      <w:b w:val="0"/>
      <w:iCs/>
    </w:rPr>
  </w:style>
  <w:style w:type="paragraph" w:styleId="TOC1">
    <w:name w:val="toc 1"/>
    <w:basedOn w:val="Normal"/>
    <w:next w:val="Normal"/>
    <w:autoRedefine/>
    <w:uiPriority w:val="39"/>
    <w:rsid w:val="00111833"/>
    <w:pPr>
      <w:tabs>
        <w:tab w:val="left" w:pos="1440"/>
        <w:tab w:val="right" w:pos="9360"/>
      </w:tabs>
      <w:spacing w:before="60" w:after="0" w:line="240" w:lineRule="auto"/>
      <w:ind w:left="1440" w:right="360" w:hanging="1080"/>
    </w:pPr>
    <w:rPr>
      <w:b/>
      <w:bCs/>
      <w:noProof/>
    </w:rPr>
  </w:style>
  <w:style w:type="paragraph" w:styleId="FootnoteText">
    <w:name w:val="footnote text"/>
    <w:basedOn w:val="Normal"/>
    <w:link w:val="FootnoteTextChar"/>
    <w:rsid w:val="00175546"/>
    <w:pPr>
      <w:spacing w:after="0"/>
    </w:pPr>
    <w:rPr>
      <w:rFonts w:cs="Times New Roman"/>
      <w:sz w:val="18"/>
      <w:szCs w:val="18"/>
    </w:rPr>
  </w:style>
  <w:style w:type="character" w:customStyle="1" w:styleId="FootnoteTextChar">
    <w:name w:val="Footnote Text Char"/>
    <w:link w:val="FootnoteText"/>
    <w:locked/>
    <w:rsid w:val="00175546"/>
    <w:rPr>
      <w:sz w:val="18"/>
      <w:szCs w:val="18"/>
    </w:rPr>
  </w:style>
  <w:style w:type="character" w:styleId="FootnoteReference">
    <w:name w:val="footnote reference"/>
    <w:rsid w:val="002C5481"/>
    <w:rPr>
      <w:rFonts w:cs="Times New Roman"/>
      <w:vertAlign w:val="superscript"/>
    </w:rPr>
  </w:style>
  <w:style w:type="paragraph" w:styleId="TOC3">
    <w:name w:val="toc 3"/>
    <w:basedOn w:val="Normal"/>
    <w:next w:val="Normal"/>
    <w:autoRedefine/>
    <w:uiPriority w:val="39"/>
    <w:rsid w:val="002C5481"/>
    <w:pPr>
      <w:spacing w:after="0"/>
      <w:ind w:left="440"/>
    </w:pPr>
    <w:rPr>
      <w:rFonts w:ascii="Calibri" w:hAnsi="Calibri" w:cs="Calibri"/>
    </w:rPr>
  </w:style>
  <w:style w:type="paragraph" w:styleId="TOC4">
    <w:name w:val="toc 4"/>
    <w:basedOn w:val="Normal"/>
    <w:next w:val="Normal"/>
    <w:autoRedefine/>
    <w:uiPriority w:val="39"/>
    <w:rsid w:val="002C5481"/>
    <w:pPr>
      <w:spacing w:after="0"/>
      <w:ind w:left="660"/>
    </w:pPr>
    <w:rPr>
      <w:rFonts w:ascii="Calibri" w:hAnsi="Calibri" w:cs="Calibri"/>
    </w:rPr>
  </w:style>
  <w:style w:type="paragraph" w:styleId="TOC5">
    <w:name w:val="toc 5"/>
    <w:basedOn w:val="Normal"/>
    <w:next w:val="Normal"/>
    <w:autoRedefine/>
    <w:uiPriority w:val="39"/>
    <w:rsid w:val="002C5481"/>
    <w:pPr>
      <w:spacing w:after="0"/>
      <w:ind w:left="880"/>
    </w:pPr>
    <w:rPr>
      <w:rFonts w:ascii="Calibri" w:hAnsi="Calibri" w:cs="Calibri"/>
    </w:rPr>
  </w:style>
  <w:style w:type="paragraph" w:styleId="TOC6">
    <w:name w:val="toc 6"/>
    <w:basedOn w:val="Normal"/>
    <w:next w:val="Normal"/>
    <w:autoRedefine/>
    <w:uiPriority w:val="39"/>
    <w:rsid w:val="002C5481"/>
    <w:pPr>
      <w:spacing w:after="0"/>
      <w:ind w:left="1100"/>
    </w:pPr>
    <w:rPr>
      <w:rFonts w:ascii="Calibri" w:hAnsi="Calibri" w:cs="Calibri"/>
    </w:rPr>
  </w:style>
  <w:style w:type="paragraph" w:styleId="TOC7">
    <w:name w:val="toc 7"/>
    <w:basedOn w:val="Normal"/>
    <w:next w:val="Normal"/>
    <w:autoRedefine/>
    <w:uiPriority w:val="39"/>
    <w:rsid w:val="002C5481"/>
    <w:pPr>
      <w:spacing w:after="0"/>
      <w:ind w:left="1320"/>
    </w:pPr>
    <w:rPr>
      <w:rFonts w:ascii="Calibri" w:hAnsi="Calibri" w:cs="Calibri"/>
    </w:rPr>
  </w:style>
  <w:style w:type="paragraph" w:styleId="TOC8">
    <w:name w:val="toc 8"/>
    <w:basedOn w:val="Normal"/>
    <w:next w:val="Normal"/>
    <w:autoRedefine/>
    <w:uiPriority w:val="39"/>
    <w:rsid w:val="002C5481"/>
    <w:pPr>
      <w:spacing w:after="0"/>
      <w:ind w:left="1540"/>
    </w:pPr>
    <w:rPr>
      <w:rFonts w:ascii="Calibri" w:hAnsi="Calibri" w:cs="Calibri"/>
    </w:rPr>
  </w:style>
  <w:style w:type="paragraph" w:styleId="TOC9">
    <w:name w:val="toc 9"/>
    <w:basedOn w:val="Normal"/>
    <w:next w:val="Normal"/>
    <w:autoRedefine/>
    <w:uiPriority w:val="39"/>
    <w:rsid w:val="002C5481"/>
    <w:pPr>
      <w:spacing w:after="0"/>
      <w:ind w:left="1760"/>
    </w:pPr>
    <w:rPr>
      <w:rFonts w:ascii="Calibri" w:hAnsi="Calibri" w:cs="Calibri"/>
    </w:rPr>
  </w:style>
  <w:style w:type="paragraph" w:customStyle="1" w:styleId="SCodeSchemaExample">
    <w:name w:val="S Code Schema Example"/>
    <w:basedOn w:val="SCodeSchema"/>
    <w:qFormat/>
    <w:rsid w:val="00857050"/>
    <w:pPr>
      <w:spacing w:line="240" w:lineRule="exact"/>
      <w:ind w:left="2348" w:right="187" w:hanging="2074"/>
    </w:pPr>
  </w:style>
  <w:style w:type="paragraph" w:customStyle="1" w:styleId="SExample">
    <w:name w:val="S Example"/>
    <w:basedOn w:val="SNote"/>
    <w:qFormat/>
    <w:rsid w:val="009C1E4D"/>
  </w:style>
  <w:style w:type="character" w:customStyle="1" w:styleId="SKeyword">
    <w:name w:val="S Keyword"/>
    <w:basedOn w:val="DefaultParagraphFont"/>
    <w:qFormat/>
    <w:rsid w:val="00E4165C"/>
    <w:rPr>
      <w:rFonts w:ascii="Courier New" w:hAnsi="Courier New"/>
      <w:sz w:val="18"/>
    </w:rPr>
  </w:style>
  <w:style w:type="paragraph" w:customStyle="1" w:styleId="ColorfulShading-Accent12">
    <w:name w:val="Colorful Shading - Accent 12"/>
    <w:hidden/>
    <w:uiPriority w:val="99"/>
    <w:semiHidden/>
    <w:rsid w:val="00C37FAD"/>
  </w:style>
  <w:style w:type="paragraph" w:styleId="BodyText">
    <w:name w:val="Body Text"/>
    <w:aliases w:val="S Body Text"/>
    <w:basedOn w:val="Normal"/>
    <w:link w:val="BodyTextChar"/>
    <w:qFormat/>
    <w:rsid w:val="00B206EE"/>
    <w:pPr>
      <w:spacing w:before="280" w:line="280" w:lineRule="exact"/>
    </w:pPr>
  </w:style>
  <w:style w:type="table" w:styleId="TableGrid">
    <w:name w:val="Table Grid"/>
    <w:aliases w:val="DSW Content Table"/>
    <w:basedOn w:val="TableNormal"/>
    <w:uiPriority w:val="39"/>
    <w:rsid w:val="007A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rPr>
      <w:cantSplit/>
    </w:trPr>
    <w:tblStylePr w:type="firstRow">
      <w:rPr>
        <w:rFonts w:ascii="New York" w:hAnsi="New York" w:cs="Times New Roman"/>
        <w:b/>
        <w:color w:val="auto"/>
        <w:sz w:val="20"/>
      </w:rPr>
      <w:tblPr/>
      <w:tcPr>
        <w:shd w:val="clear" w:color="auto" w:fill="FFFFFF" w:themeFill="background1"/>
      </w:tcPr>
    </w:tblStylePr>
  </w:style>
  <w:style w:type="character" w:styleId="Hyperlink">
    <w:name w:val="Hyperlink"/>
    <w:aliases w:val="S Hyperlink"/>
    <w:uiPriority w:val="99"/>
    <w:rsid w:val="002C5481"/>
    <w:rPr>
      <w:rFonts w:cs="Times New Roman"/>
      <w:color w:val="0000FF"/>
      <w:u w:val="single"/>
    </w:rPr>
  </w:style>
  <w:style w:type="paragraph" w:styleId="BalloonText">
    <w:name w:val="Balloon Text"/>
    <w:basedOn w:val="Normal"/>
    <w:link w:val="BalloonTextChar"/>
    <w:rsid w:val="006D7F9C"/>
  </w:style>
  <w:style w:type="character" w:customStyle="1" w:styleId="BalloonTextChar">
    <w:name w:val="Balloon Text Char"/>
    <w:link w:val="BalloonText"/>
    <w:semiHidden/>
    <w:locked/>
    <w:rsid w:val="006D7F9C"/>
    <w:rPr>
      <w:lang w:bidi="ar-SA"/>
    </w:rPr>
  </w:style>
  <w:style w:type="character" w:customStyle="1" w:styleId="BodyTextChar">
    <w:name w:val="Body Text Char"/>
    <w:aliases w:val="S Body Text Char"/>
    <w:link w:val="BodyText"/>
    <w:rsid w:val="00B206EE"/>
  </w:style>
  <w:style w:type="character" w:styleId="CommentReference">
    <w:name w:val="annotation reference"/>
    <w:rsid w:val="002C5481"/>
    <w:rPr>
      <w:rFonts w:cs="Times New Roman"/>
      <w:sz w:val="16"/>
      <w:szCs w:val="16"/>
    </w:rPr>
  </w:style>
  <w:style w:type="paragraph" w:styleId="CommentText">
    <w:name w:val="annotation text"/>
    <w:basedOn w:val="Normal"/>
    <w:link w:val="CommentTextChar"/>
    <w:rsid w:val="002C5481"/>
    <w:rPr>
      <w:rFonts w:cs="Times New Roman"/>
    </w:rPr>
  </w:style>
  <w:style w:type="character" w:customStyle="1" w:styleId="CommentTextChar">
    <w:name w:val="Comment Text Char"/>
    <w:link w:val="CommentText"/>
    <w:locked/>
    <w:rsid w:val="00424E7D"/>
    <w:rPr>
      <w:rFonts w:ascii="Arial" w:hAnsi="Arial" w:cs="Times New Roman"/>
      <w:sz w:val="20"/>
      <w:szCs w:val="20"/>
    </w:rPr>
  </w:style>
  <w:style w:type="paragraph" w:styleId="Caption">
    <w:name w:val="caption"/>
    <w:aliases w:val="S Caption"/>
    <w:basedOn w:val="Normal"/>
    <w:next w:val="Normal"/>
    <w:link w:val="CaptionChar"/>
    <w:uiPriority w:val="35"/>
    <w:qFormat/>
    <w:rsid w:val="00D223B1"/>
    <w:pPr>
      <w:keepNext/>
      <w:spacing w:line="240" w:lineRule="auto"/>
      <w:ind w:left="720" w:right="720"/>
      <w:jc w:val="center"/>
    </w:pPr>
    <w:rPr>
      <w:rFonts w:cs="Times New Roman"/>
      <w:b/>
      <w:bCs/>
      <w:sz w:val="18"/>
      <w:szCs w:val="18"/>
    </w:rPr>
  </w:style>
  <w:style w:type="character" w:customStyle="1" w:styleId="CaptionChar">
    <w:name w:val="Caption Char"/>
    <w:aliases w:val="S Caption Char"/>
    <w:link w:val="Caption"/>
    <w:uiPriority w:val="35"/>
    <w:locked/>
    <w:rsid w:val="00D223B1"/>
    <w:rPr>
      <w:rFonts w:cs="Times New Roman"/>
      <w:b/>
      <w:bCs/>
      <w:sz w:val="18"/>
      <w:szCs w:val="18"/>
    </w:rPr>
  </w:style>
  <w:style w:type="paragraph" w:customStyle="1" w:styleId="Default">
    <w:name w:val="Default"/>
    <w:rsid w:val="002C5481"/>
    <w:pPr>
      <w:autoSpaceDE w:val="0"/>
      <w:autoSpaceDN w:val="0"/>
      <w:adjustRightInd w:val="0"/>
      <w:spacing w:after="200" w:line="276" w:lineRule="auto"/>
    </w:pPr>
    <w:rPr>
      <w:rFonts w:ascii="OHAHCC+TimesNewRoman" w:hAnsi="OHAHCC+TimesNewRoman" w:cs="OHAHCC+TimesNewRoman"/>
      <w:color w:val="000000"/>
      <w:sz w:val="24"/>
      <w:szCs w:val="24"/>
    </w:rPr>
  </w:style>
  <w:style w:type="character" w:customStyle="1" w:styleId="SBodyEquationItalicSubscript">
    <w:name w:val="S Body Equation Italic Subscript"/>
    <w:rsid w:val="00FF1F12"/>
    <w:rPr>
      <w:i/>
      <w:vertAlign w:val="subscript"/>
    </w:rPr>
  </w:style>
  <w:style w:type="table" w:styleId="TableSimple1">
    <w:name w:val="Table Simple 1"/>
    <w:basedOn w:val="TableNormal"/>
    <w:rsid w:val="002C5481"/>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character" w:customStyle="1" w:styleId="SBodyEquationSuperscript">
    <w:name w:val="S Body Equation Superscript"/>
    <w:rsid w:val="002326B9"/>
    <w:rPr>
      <w:vertAlign w:val="superscript"/>
    </w:rPr>
  </w:style>
  <w:style w:type="paragraph" w:styleId="Title">
    <w:name w:val="Title"/>
    <w:aliases w:val="S First Page Title"/>
    <w:basedOn w:val="Normal"/>
    <w:next w:val="Normal"/>
    <w:link w:val="TitleChar"/>
    <w:rsid w:val="007B3B4E"/>
    <w:pPr>
      <w:spacing w:after="300" w:line="240" w:lineRule="auto"/>
      <w:ind w:right="3150"/>
      <w:contextualSpacing/>
    </w:pPr>
    <w:rPr>
      <w:rFonts w:cs="Times New Roman"/>
      <w:spacing w:val="5"/>
      <w:kern w:val="28"/>
      <w:sz w:val="40"/>
      <w:szCs w:val="40"/>
    </w:rPr>
  </w:style>
  <w:style w:type="character" w:customStyle="1" w:styleId="TitleChar">
    <w:name w:val="Title Char"/>
    <w:aliases w:val="S First Page Title Char"/>
    <w:link w:val="Title"/>
    <w:locked/>
    <w:rsid w:val="007B3B4E"/>
    <w:rPr>
      <w:rFonts w:cs="Times New Roman"/>
      <w:spacing w:val="5"/>
      <w:kern w:val="28"/>
      <w:sz w:val="40"/>
      <w:szCs w:val="40"/>
    </w:rPr>
  </w:style>
  <w:style w:type="paragraph" w:customStyle="1" w:styleId="SFirstPageDocumentNumber">
    <w:name w:val="S First Page Document Number"/>
    <w:basedOn w:val="Normal"/>
    <w:rsid w:val="00A24B6A"/>
    <w:pPr>
      <w:widowControl w:val="0"/>
      <w:pBdr>
        <w:top w:val="single" w:sz="4" w:space="16" w:color="auto"/>
      </w:pBdr>
      <w:spacing w:before="0" w:after="0" w:line="320" w:lineRule="exact"/>
      <w:jc w:val="right"/>
    </w:pPr>
    <w:rPr>
      <w:b/>
      <w:sz w:val="28"/>
      <w:szCs w:val="28"/>
    </w:rPr>
  </w:style>
  <w:style w:type="paragraph" w:customStyle="1" w:styleId="SFirstPageDocumentKind">
    <w:name w:val="S First Page Document Kind"/>
    <w:basedOn w:val="Normal"/>
    <w:rsid w:val="009637B5"/>
    <w:pPr>
      <w:spacing w:after="400" w:line="240" w:lineRule="auto"/>
    </w:pPr>
    <w:rPr>
      <w:rFonts w:cs="Arial"/>
      <w:b/>
      <w:bCs/>
      <w:noProof/>
      <w:sz w:val="40"/>
      <w:szCs w:val="40"/>
    </w:rPr>
  </w:style>
  <w:style w:type="paragraph" w:customStyle="1" w:styleId="SFirstPageVersion">
    <w:name w:val="S First Page Version"/>
    <w:basedOn w:val="Normal"/>
    <w:rsid w:val="00E92EF1"/>
    <w:rPr>
      <w:rFonts w:cs="Arial"/>
      <w:sz w:val="28"/>
      <w:szCs w:val="28"/>
    </w:rPr>
  </w:style>
  <w:style w:type="paragraph" w:customStyle="1" w:styleId="SHeadingPlain">
    <w:name w:val="S Heading Plain"/>
    <w:basedOn w:val="Heading1"/>
    <w:qFormat/>
    <w:rsid w:val="00E92EF1"/>
    <w:pPr>
      <w:numPr>
        <w:numId w:val="0"/>
      </w:numPr>
      <w:outlineLvl w:val="9"/>
    </w:pPr>
  </w:style>
  <w:style w:type="paragraph" w:customStyle="1" w:styleId="SAnnexHeading2">
    <w:name w:val="S Annex Heading 2"/>
    <w:basedOn w:val="Normal"/>
    <w:next w:val="BodyText"/>
    <w:rsid w:val="009D6A49"/>
    <w:pPr>
      <w:keepNext/>
      <w:keepLines/>
      <w:numPr>
        <w:ilvl w:val="1"/>
        <w:numId w:val="5"/>
      </w:numPr>
      <w:spacing w:before="200" w:after="240"/>
      <w:outlineLvl w:val="1"/>
    </w:pPr>
    <w:rPr>
      <w:rFonts w:cs="Times New Roman"/>
      <w:b/>
      <w:bCs/>
    </w:rPr>
  </w:style>
  <w:style w:type="paragraph" w:customStyle="1" w:styleId="SAnnexHeading3">
    <w:name w:val="S Annex Heading 3"/>
    <w:basedOn w:val="Heading3"/>
    <w:next w:val="BodyText"/>
    <w:rsid w:val="000130A6"/>
    <w:pPr>
      <w:keepLines w:val="0"/>
      <w:numPr>
        <w:ilvl w:val="0"/>
        <w:numId w:val="0"/>
      </w:numPr>
      <w:tabs>
        <w:tab w:val="left" w:pos="640"/>
        <w:tab w:val="num" w:pos="720"/>
        <w:tab w:val="left" w:pos="880"/>
      </w:tabs>
      <w:suppressAutoHyphens/>
      <w:spacing w:before="120" w:after="240" w:line="250" w:lineRule="exact"/>
    </w:pPr>
    <w:rPr>
      <w:rFonts w:eastAsia="Arial Unicode MS"/>
      <w:bCs w:val="0"/>
      <w:sz w:val="22"/>
      <w:lang w:eastAsia="ja-JP"/>
    </w:rPr>
  </w:style>
  <w:style w:type="paragraph" w:customStyle="1" w:styleId="SAnnexHeading4">
    <w:name w:val="S Annex Heading 4"/>
    <w:basedOn w:val="Heading4"/>
    <w:next w:val="BodyText"/>
    <w:rsid w:val="000130A6"/>
    <w:pPr>
      <w:keepLines w:val="0"/>
      <w:numPr>
        <w:ilvl w:val="0"/>
        <w:numId w:val="0"/>
      </w:numPr>
      <w:tabs>
        <w:tab w:val="left" w:pos="880"/>
        <w:tab w:val="num" w:pos="1080"/>
      </w:tabs>
      <w:suppressAutoHyphens/>
      <w:spacing w:before="120" w:after="240" w:line="240" w:lineRule="auto"/>
    </w:pPr>
    <w:rPr>
      <w:rFonts w:eastAsia="Arial Unicode MS"/>
      <w:bCs w:val="0"/>
      <w:iCs w:val="0"/>
      <w:lang w:eastAsia="ja-JP"/>
    </w:rPr>
  </w:style>
  <w:style w:type="paragraph" w:customStyle="1" w:styleId="SAnnexHeading5">
    <w:name w:val="S Annex Heading 5"/>
    <w:basedOn w:val="Heading5"/>
    <w:next w:val="BodyText"/>
    <w:rsid w:val="000130A6"/>
    <w:pPr>
      <w:keepLines w:val="0"/>
      <w:numPr>
        <w:ilvl w:val="0"/>
        <w:numId w:val="0"/>
      </w:numPr>
      <w:tabs>
        <w:tab w:val="num" w:pos="1080"/>
        <w:tab w:val="left" w:pos="1140"/>
        <w:tab w:val="left" w:pos="1360"/>
      </w:tabs>
      <w:suppressAutoHyphens/>
      <w:spacing w:before="60" w:after="240" w:line="230" w:lineRule="exact"/>
    </w:pPr>
    <w:rPr>
      <w:rFonts w:eastAsia="Arial Unicode MS"/>
      <w:lang w:eastAsia="ja-JP"/>
    </w:rPr>
  </w:style>
  <w:style w:type="paragraph" w:customStyle="1" w:styleId="SAnnexHeading6">
    <w:name w:val="S Annex Heading 6"/>
    <w:basedOn w:val="Heading6"/>
    <w:next w:val="BodyText"/>
    <w:rsid w:val="000130A6"/>
    <w:pPr>
      <w:keepLines w:val="0"/>
      <w:numPr>
        <w:ilvl w:val="0"/>
        <w:numId w:val="0"/>
      </w:numPr>
      <w:tabs>
        <w:tab w:val="left" w:pos="1140"/>
        <w:tab w:val="left" w:pos="1360"/>
        <w:tab w:val="num" w:pos="1440"/>
      </w:tabs>
      <w:suppressAutoHyphens/>
      <w:spacing w:before="120" w:after="240" w:line="240" w:lineRule="auto"/>
    </w:pPr>
    <w:rPr>
      <w:rFonts w:ascii="Arial" w:eastAsia="Arial Unicode MS" w:hAnsi="Arial"/>
      <w:b/>
      <w:i w:val="0"/>
      <w:iCs w:val="0"/>
      <w:color w:val="auto"/>
      <w:sz w:val="20"/>
      <w:szCs w:val="20"/>
      <w:lang w:eastAsia="ja-JP"/>
    </w:rPr>
  </w:style>
  <w:style w:type="character" w:customStyle="1" w:styleId="SBodyEquationChar">
    <w:name w:val="S Body Equation Char"/>
    <w:basedOn w:val="BodyTextChar"/>
    <w:link w:val="SBodyEquation"/>
    <w:rsid w:val="002326B9"/>
  </w:style>
  <w:style w:type="table" w:styleId="Table3Deffects3">
    <w:name w:val="Table 3D effects 3"/>
    <w:basedOn w:val="TableNormal"/>
    <w:rsid w:val="002058E5"/>
    <w:pPr>
      <w:spacing w:before="240" w:after="120"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EditorsNote">
    <w:name w:val="S Editors Note"/>
    <w:basedOn w:val="Normal"/>
    <w:qFormat/>
    <w:rsid w:val="008F3FCE"/>
    <w:pPr>
      <w:pBdr>
        <w:top w:val="single" w:sz="4" w:space="1" w:color="auto"/>
        <w:left w:val="single" w:sz="4" w:space="4" w:color="auto"/>
        <w:bottom w:val="single" w:sz="4" w:space="1" w:color="auto"/>
        <w:right w:val="single" w:sz="4" w:space="4" w:color="auto"/>
      </w:pBdr>
      <w:shd w:val="clear" w:color="auto" w:fill="404040"/>
    </w:pPr>
    <w:rPr>
      <w:rFonts w:cs="Arial"/>
      <w:color w:val="FFFFFF"/>
    </w:rPr>
  </w:style>
  <w:style w:type="paragraph" w:customStyle="1" w:styleId="SBodyTextBullet">
    <w:name w:val="S Body Text Bullet"/>
    <w:basedOn w:val="Normal"/>
    <w:qFormat/>
    <w:rsid w:val="00C62D63"/>
    <w:pPr>
      <w:numPr>
        <w:numId w:val="1"/>
      </w:numPr>
      <w:spacing w:before="120" w:after="60"/>
    </w:pPr>
  </w:style>
  <w:style w:type="numbering" w:customStyle="1" w:styleId="List31">
    <w:name w:val="List 31"/>
    <w:rsid w:val="00A857F9"/>
  </w:style>
  <w:style w:type="paragraph" w:styleId="Revision">
    <w:name w:val="Revision"/>
    <w:hidden/>
    <w:uiPriority w:val="99"/>
    <w:semiHidden/>
    <w:rsid w:val="0093170D"/>
  </w:style>
  <w:style w:type="paragraph" w:customStyle="1" w:styleId="SFigure">
    <w:name w:val="S Figure"/>
    <w:basedOn w:val="Caption"/>
    <w:semiHidden/>
    <w:qFormat/>
    <w:rsid w:val="001A2F10"/>
    <w:pPr>
      <w:autoSpaceDE w:val="0"/>
      <w:autoSpaceDN w:val="0"/>
      <w:adjustRightInd w:val="0"/>
      <w:ind w:left="0" w:right="0"/>
    </w:pPr>
    <w:rPr>
      <w:bCs w:val="0"/>
      <w:sz w:val="22"/>
      <w:szCs w:val="24"/>
    </w:rPr>
  </w:style>
  <w:style w:type="character" w:customStyle="1" w:styleId="SBodyEquationItalic">
    <w:name w:val="S Body Equation Italic"/>
    <w:rsid w:val="002326B9"/>
    <w:rPr>
      <w:i/>
    </w:rPr>
  </w:style>
  <w:style w:type="table" w:styleId="TableGrid5">
    <w:name w:val="Table Grid 5"/>
    <w:basedOn w:val="TableNormal"/>
    <w:rsid w:val="00585A52"/>
    <w:pPr>
      <w:spacing w:before="240" w:after="120"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Index1">
    <w:name w:val="index 1"/>
    <w:basedOn w:val="Normal"/>
    <w:next w:val="Normal"/>
    <w:autoRedefine/>
    <w:semiHidden/>
    <w:rsid w:val="002C5481"/>
    <w:pPr>
      <w:autoSpaceDE w:val="0"/>
      <w:autoSpaceDN w:val="0"/>
      <w:adjustRightInd w:val="0"/>
      <w:ind w:left="220" w:hanging="220"/>
      <w:jc w:val="both"/>
    </w:pPr>
    <w:rPr>
      <w:sz w:val="22"/>
    </w:rPr>
  </w:style>
  <w:style w:type="paragraph" w:styleId="IndexHeading">
    <w:name w:val="index heading"/>
    <w:basedOn w:val="Normal"/>
    <w:next w:val="Normal"/>
    <w:semiHidden/>
    <w:rsid w:val="002C5481"/>
    <w:pPr>
      <w:autoSpaceDE w:val="0"/>
      <w:autoSpaceDN w:val="0"/>
      <w:adjustRightInd w:val="0"/>
      <w:jc w:val="both"/>
    </w:pPr>
    <w:rPr>
      <w:rFonts w:cs="Arial"/>
      <w:b/>
      <w:bCs/>
      <w:sz w:val="22"/>
    </w:rPr>
  </w:style>
  <w:style w:type="paragraph" w:customStyle="1" w:styleId="HTMLBody">
    <w:name w:val="HTML Body"/>
    <w:semiHidden/>
    <w:rsid w:val="002C5481"/>
    <w:pPr>
      <w:autoSpaceDE w:val="0"/>
      <w:autoSpaceDN w:val="0"/>
      <w:adjustRightInd w:val="0"/>
      <w:spacing w:after="200" w:line="276" w:lineRule="auto"/>
    </w:pPr>
    <w:rPr>
      <w:sz w:val="24"/>
      <w:szCs w:val="24"/>
    </w:rPr>
  </w:style>
  <w:style w:type="paragraph" w:customStyle="1" w:styleId="SFigureCaption">
    <w:name w:val="S Figure Caption"/>
    <w:basedOn w:val="Caption"/>
    <w:next w:val="Normal"/>
    <w:semiHidden/>
    <w:rsid w:val="00B42AAE"/>
  </w:style>
  <w:style w:type="paragraph" w:customStyle="1" w:styleId="SBodyEquation">
    <w:name w:val="S Body Equation"/>
    <w:basedOn w:val="BodyText"/>
    <w:link w:val="SBodyEquationChar"/>
    <w:rsid w:val="00E93ED4"/>
    <w:pPr>
      <w:tabs>
        <w:tab w:val="left" w:pos="1260"/>
        <w:tab w:val="left" w:pos="2520"/>
        <w:tab w:val="right" w:pos="9720"/>
      </w:tabs>
    </w:pPr>
  </w:style>
  <w:style w:type="paragraph" w:customStyle="1" w:styleId="TableCell">
    <w:name w:val="Table Cell"/>
    <w:semiHidden/>
    <w:rsid w:val="00E136BC"/>
    <w:pPr>
      <w:spacing w:before="40" w:after="40" w:line="276" w:lineRule="auto"/>
    </w:pPr>
  </w:style>
  <w:style w:type="paragraph" w:customStyle="1" w:styleId="STableCaption">
    <w:name w:val="S Table Caption"/>
    <w:basedOn w:val="Caption"/>
    <w:rsid w:val="00B42AAE"/>
  </w:style>
  <w:style w:type="paragraph" w:customStyle="1" w:styleId="STableCell">
    <w:name w:val="S Table Cell"/>
    <w:basedOn w:val="BodyText"/>
    <w:rsid w:val="00FF1F12"/>
    <w:pPr>
      <w:spacing w:before="0" w:after="0"/>
    </w:pPr>
  </w:style>
  <w:style w:type="paragraph" w:customStyle="1" w:styleId="SCodeSchema">
    <w:name w:val="S Code Schema"/>
    <w:basedOn w:val="Normal"/>
    <w:rsid w:val="007C04D8"/>
    <w:pPr>
      <w:pBdr>
        <w:top w:val="single" w:sz="4" w:space="1" w:color="auto"/>
        <w:bottom w:val="single" w:sz="4" w:space="1" w:color="auto"/>
      </w:pBdr>
      <w:shd w:val="clear" w:color="auto" w:fill="D9D9D9"/>
      <w:tabs>
        <w:tab w:val="left" w:pos="480"/>
        <w:tab w:val="left" w:pos="720"/>
        <w:tab w:val="left" w:pos="960"/>
        <w:tab w:val="left" w:pos="1200"/>
        <w:tab w:val="left" w:pos="1440"/>
        <w:tab w:val="left" w:pos="1680"/>
        <w:tab w:val="left" w:pos="1920"/>
        <w:tab w:val="left" w:pos="2160"/>
      </w:tabs>
      <w:spacing w:before="0" w:after="0" w:line="240" w:lineRule="auto"/>
      <w:ind w:left="2340" w:right="180" w:hanging="2069"/>
    </w:pPr>
    <w:rPr>
      <w:rFonts w:ascii="Courier New" w:hAnsi="Courier New"/>
      <w:noProof/>
      <w:sz w:val="18"/>
      <w:szCs w:val="18"/>
    </w:rPr>
  </w:style>
  <w:style w:type="character" w:styleId="HTMLCite">
    <w:name w:val="HTML Cite"/>
    <w:semiHidden/>
    <w:rsid w:val="002C5481"/>
    <w:rPr>
      <w:rFonts w:cs="Times New Roman"/>
      <w:i/>
    </w:rPr>
  </w:style>
  <w:style w:type="table" w:styleId="TableGrid1">
    <w:name w:val="Table Grid 1"/>
    <w:basedOn w:val="TableNormal"/>
    <w:rsid w:val="002C548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ColorfulShading-Accent11">
    <w:name w:val="Colorful Shading - Accent 11"/>
    <w:hidden/>
    <w:uiPriority w:val="71"/>
    <w:rsid w:val="008B07E9"/>
    <w:pPr>
      <w:spacing w:after="200" w:line="276" w:lineRule="auto"/>
    </w:pPr>
    <w:rPr>
      <w:sz w:val="24"/>
      <w:szCs w:val="24"/>
    </w:rPr>
  </w:style>
  <w:style w:type="table" w:styleId="DarkList-Accent2">
    <w:name w:val="Dark List Accent 2"/>
    <w:basedOn w:val="TableNormal"/>
    <w:uiPriority w:val="61"/>
    <w:rsid w:val="00D341D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SAnnexHeading1">
    <w:name w:val="S Annex Heading 1"/>
    <w:basedOn w:val="Heading1"/>
    <w:next w:val="BodyText"/>
    <w:qFormat/>
    <w:rsid w:val="009D6A49"/>
    <w:pPr>
      <w:pageBreakBefore/>
      <w:numPr>
        <w:numId w:val="5"/>
      </w:numPr>
      <w:tabs>
        <w:tab w:val="clear" w:pos="450"/>
      </w:tabs>
    </w:pPr>
  </w:style>
  <w:style w:type="numbering" w:customStyle="1" w:styleId="Annex">
    <w:name w:val="Annex"/>
    <w:uiPriority w:val="99"/>
    <w:rsid w:val="00B40C75"/>
    <w:pPr>
      <w:numPr>
        <w:numId w:val="3"/>
      </w:numPr>
    </w:pPr>
  </w:style>
  <w:style w:type="numbering" w:customStyle="1" w:styleId="AnnexPrime">
    <w:name w:val="Annex Prime"/>
    <w:uiPriority w:val="99"/>
    <w:rsid w:val="009D6A49"/>
    <w:pPr>
      <w:numPr>
        <w:numId w:val="4"/>
      </w:numPr>
    </w:pPr>
  </w:style>
  <w:style w:type="table" w:styleId="MediumGrid3-Accent2">
    <w:name w:val="Medium Grid 3 Accent 2"/>
    <w:basedOn w:val="TableNormal"/>
    <w:uiPriority w:val="60"/>
    <w:rsid w:val="00F6321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3">
    <w:name w:val="Medium Shading 1 Accent 3"/>
    <w:basedOn w:val="TableNormal"/>
    <w:uiPriority w:val="68"/>
    <w:rsid w:val="00F63211"/>
    <w:rPr>
      <w:rFonts w:ascii="Cambria"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Shading1-Accent4">
    <w:name w:val="Medium Shading 1 Accent 4"/>
    <w:basedOn w:val="TableNormal"/>
    <w:uiPriority w:val="68"/>
    <w:rsid w:val="00F63211"/>
    <w:rPr>
      <w:rFonts w:ascii="Cambria"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Shading1-Accent6">
    <w:name w:val="Medium Shading 1 Accent 6"/>
    <w:basedOn w:val="TableNormal"/>
    <w:uiPriority w:val="68"/>
    <w:rsid w:val="00F63211"/>
    <w:rPr>
      <w:rFonts w:ascii="Cambria"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TableClassic1">
    <w:name w:val="Table Classic 1"/>
    <w:basedOn w:val="TableNormal"/>
    <w:rsid w:val="00A87CB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Acronym">
    <w:name w:val="S Acronym"/>
    <w:basedOn w:val="BodyText"/>
    <w:rsid w:val="00B84B16"/>
    <w:pPr>
      <w:spacing w:before="0"/>
      <w:ind w:left="720"/>
    </w:pPr>
    <w:rPr>
      <w:b/>
    </w:rPr>
  </w:style>
  <w:style w:type="paragraph" w:customStyle="1" w:styleId="SHeadingPlainNumbered">
    <w:name w:val="S Heading Plain Numbered"/>
    <w:basedOn w:val="SHeadingPlain"/>
    <w:rsid w:val="00111833"/>
  </w:style>
  <w:style w:type="paragraph" w:styleId="CommentSubject">
    <w:name w:val="annotation subject"/>
    <w:basedOn w:val="CommentText"/>
    <w:next w:val="CommentText"/>
    <w:link w:val="CommentSubjectChar"/>
    <w:rsid w:val="000329B6"/>
    <w:pPr>
      <w:spacing w:line="240" w:lineRule="auto"/>
    </w:pPr>
    <w:rPr>
      <w:rFonts w:cs="Courier New"/>
      <w:b/>
      <w:bCs/>
    </w:rPr>
  </w:style>
  <w:style w:type="character" w:customStyle="1" w:styleId="CommentSubjectChar">
    <w:name w:val="Comment Subject Char"/>
    <w:basedOn w:val="CommentTextChar"/>
    <w:link w:val="CommentSubject"/>
    <w:rsid w:val="000329B6"/>
    <w:rPr>
      <w:rFonts w:ascii="Arial" w:hAnsi="Arial" w:cs="Times New Roman"/>
      <w:b/>
      <w:bCs/>
      <w:sz w:val="20"/>
      <w:szCs w:val="20"/>
    </w:rPr>
  </w:style>
  <w:style w:type="paragraph" w:customStyle="1" w:styleId="Normal1">
    <w:name w:val="Normal1"/>
    <w:rsid w:val="00020844"/>
    <w:pPr>
      <w:spacing w:before="240" w:after="120"/>
    </w:pPr>
    <w:rPr>
      <w:rFonts w:eastAsia="Arial" w:cs="Arial"/>
      <w:color w:val="000000"/>
    </w:rPr>
  </w:style>
  <w:style w:type="paragraph" w:customStyle="1" w:styleId="Bodytabbeddescription">
    <w:name w:val="Body + tabbed description"/>
    <w:basedOn w:val="BodyText"/>
    <w:rsid w:val="0045016B"/>
    <w:pPr>
      <w:tabs>
        <w:tab w:val="left" w:pos="2880"/>
      </w:tabs>
      <w:ind w:left="2880" w:hanging="2880"/>
    </w:pPr>
  </w:style>
  <w:style w:type="paragraph" w:styleId="NormalWeb">
    <w:name w:val="Normal (Web)"/>
    <w:basedOn w:val="Normal"/>
    <w:uiPriority w:val="99"/>
    <w:semiHidden/>
    <w:unhideWhenUsed/>
    <w:rsid w:val="00DA19C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867">
      <w:bodyDiv w:val="1"/>
      <w:marLeft w:val="0"/>
      <w:marRight w:val="0"/>
      <w:marTop w:val="0"/>
      <w:marBottom w:val="0"/>
      <w:divBdr>
        <w:top w:val="none" w:sz="0" w:space="0" w:color="auto"/>
        <w:left w:val="none" w:sz="0" w:space="0" w:color="auto"/>
        <w:bottom w:val="none" w:sz="0" w:space="0" w:color="auto"/>
        <w:right w:val="none" w:sz="0" w:space="0" w:color="auto"/>
      </w:divBdr>
    </w:div>
    <w:div w:id="19212017">
      <w:bodyDiv w:val="1"/>
      <w:marLeft w:val="0"/>
      <w:marRight w:val="0"/>
      <w:marTop w:val="0"/>
      <w:marBottom w:val="0"/>
      <w:divBdr>
        <w:top w:val="none" w:sz="0" w:space="0" w:color="auto"/>
        <w:left w:val="none" w:sz="0" w:space="0" w:color="auto"/>
        <w:bottom w:val="none" w:sz="0" w:space="0" w:color="auto"/>
        <w:right w:val="none" w:sz="0" w:space="0" w:color="auto"/>
      </w:divBdr>
      <w:divsChild>
        <w:div w:id="513813101">
          <w:marLeft w:val="0"/>
          <w:marRight w:val="0"/>
          <w:marTop w:val="0"/>
          <w:marBottom w:val="0"/>
          <w:divBdr>
            <w:top w:val="none" w:sz="0" w:space="0" w:color="auto"/>
            <w:left w:val="none" w:sz="0" w:space="0" w:color="auto"/>
            <w:bottom w:val="none" w:sz="0" w:space="0" w:color="auto"/>
            <w:right w:val="none" w:sz="0" w:space="0" w:color="auto"/>
          </w:divBdr>
        </w:div>
        <w:div w:id="857231605">
          <w:marLeft w:val="0"/>
          <w:marRight w:val="0"/>
          <w:marTop w:val="0"/>
          <w:marBottom w:val="0"/>
          <w:divBdr>
            <w:top w:val="none" w:sz="0" w:space="0" w:color="auto"/>
            <w:left w:val="none" w:sz="0" w:space="0" w:color="auto"/>
            <w:bottom w:val="none" w:sz="0" w:space="0" w:color="auto"/>
            <w:right w:val="none" w:sz="0" w:space="0" w:color="auto"/>
          </w:divBdr>
        </w:div>
        <w:div w:id="2031907835">
          <w:marLeft w:val="0"/>
          <w:marRight w:val="0"/>
          <w:marTop w:val="0"/>
          <w:marBottom w:val="0"/>
          <w:divBdr>
            <w:top w:val="none" w:sz="0" w:space="0" w:color="auto"/>
            <w:left w:val="none" w:sz="0" w:space="0" w:color="auto"/>
            <w:bottom w:val="none" w:sz="0" w:space="0" w:color="auto"/>
            <w:right w:val="none" w:sz="0" w:space="0" w:color="auto"/>
          </w:divBdr>
        </w:div>
      </w:divsChild>
    </w:div>
    <w:div w:id="29113557">
      <w:bodyDiv w:val="1"/>
      <w:marLeft w:val="0"/>
      <w:marRight w:val="0"/>
      <w:marTop w:val="0"/>
      <w:marBottom w:val="0"/>
      <w:divBdr>
        <w:top w:val="none" w:sz="0" w:space="0" w:color="auto"/>
        <w:left w:val="none" w:sz="0" w:space="0" w:color="auto"/>
        <w:bottom w:val="none" w:sz="0" w:space="0" w:color="auto"/>
        <w:right w:val="none" w:sz="0" w:space="0" w:color="auto"/>
      </w:divBdr>
    </w:div>
    <w:div w:id="86469073">
      <w:bodyDiv w:val="1"/>
      <w:marLeft w:val="0"/>
      <w:marRight w:val="0"/>
      <w:marTop w:val="0"/>
      <w:marBottom w:val="0"/>
      <w:divBdr>
        <w:top w:val="none" w:sz="0" w:space="0" w:color="auto"/>
        <w:left w:val="none" w:sz="0" w:space="0" w:color="auto"/>
        <w:bottom w:val="none" w:sz="0" w:space="0" w:color="auto"/>
        <w:right w:val="none" w:sz="0" w:space="0" w:color="auto"/>
      </w:divBdr>
    </w:div>
    <w:div w:id="124935411">
      <w:bodyDiv w:val="1"/>
      <w:marLeft w:val="0"/>
      <w:marRight w:val="0"/>
      <w:marTop w:val="0"/>
      <w:marBottom w:val="0"/>
      <w:divBdr>
        <w:top w:val="none" w:sz="0" w:space="0" w:color="auto"/>
        <w:left w:val="none" w:sz="0" w:space="0" w:color="auto"/>
        <w:bottom w:val="none" w:sz="0" w:space="0" w:color="auto"/>
        <w:right w:val="none" w:sz="0" w:space="0" w:color="auto"/>
      </w:divBdr>
    </w:div>
    <w:div w:id="205870429">
      <w:bodyDiv w:val="1"/>
      <w:marLeft w:val="0"/>
      <w:marRight w:val="0"/>
      <w:marTop w:val="0"/>
      <w:marBottom w:val="0"/>
      <w:divBdr>
        <w:top w:val="none" w:sz="0" w:space="0" w:color="auto"/>
        <w:left w:val="none" w:sz="0" w:space="0" w:color="auto"/>
        <w:bottom w:val="none" w:sz="0" w:space="0" w:color="auto"/>
        <w:right w:val="none" w:sz="0" w:space="0" w:color="auto"/>
      </w:divBdr>
    </w:div>
    <w:div w:id="213935728">
      <w:bodyDiv w:val="1"/>
      <w:marLeft w:val="0"/>
      <w:marRight w:val="0"/>
      <w:marTop w:val="0"/>
      <w:marBottom w:val="0"/>
      <w:divBdr>
        <w:top w:val="none" w:sz="0" w:space="0" w:color="auto"/>
        <w:left w:val="none" w:sz="0" w:space="0" w:color="auto"/>
        <w:bottom w:val="none" w:sz="0" w:space="0" w:color="auto"/>
        <w:right w:val="none" w:sz="0" w:space="0" w:color="auto"/>
      </w:divBdr>
    </w:div>
    <w:div w:id="214975182">
      <w:bodyDiv w:val="1"/>
      <w:marLeft w:val="0"/>
      <w:marRight w:val="0"/>
      <w:marTop w:val="0"/>
      <w:marBottom w:val="0"/>
      <w:divBdr>
        <w:top w:val="none" w:sz="0" w:space="0" w:color="auto"/>
        <w:left w:val="none" w:sz="0" w:space="0" w:color="auto"/>
        <w:bottom w:val="none" w:sz="0" w:space="0" w:color="auto"/>
        <w:right w:val="none" w:sz="0" w:space="0" w:color="auto"/>
      </w:divBdr>
    </w:div>
    <w:div w:id="274680274">
      <w:bodyDiv w:val="1"/>
      <w:marLeft w:val="0"/>
      <w:marRight w:val="0"/>
      <w:marTop w:val="0"/>
      <w:marBottom w:val="0"/>
      <w:divBdr>
        <w:top w:val="none" w:sz="0" w:space="0" w:color="auto"/>
        <w:left w:val="none" w:sz="0" w:space="0" w:color="auto"/>
        <w:bottom w:val="none" w:sz="0" w:space="0" w:color="auto"/>
        <w:right w:val="none" w:sz="0" w:space="0" w:color="auto"/>
      </w:divBdr>
    </w:div>
    <w:div w:id="292831991">
      <w:bodyDiv w:val="1"/>
      <w:marLeft w:val="0"/>
      <w:marRight w:val="0"/>
      <w:marTop w:val="0"/>
      <w:marBottom w:val="0"/>
      <w:divBdr>
        <w:top w:val="none" w:sz="0" w:space="0" w:color="auto"/>
        <w:left w:val="none" w:sz="0" w:space="0" w:color="auto"/>
        <w:bottom w:val="none" w:sz="0" w:space="0" w:color="auto"/>
        <w:right w:val="none" w:sz="0" w:space="0" w:color="auto"/>
      </w:divBdr>
    </w:div>
    <w:div w:id="353532285">
      <w:bodyDiv w:val="1"/>
      <w:marLeft w:val="0"/>
      <w:marRight w:val="360"/>
      <w:marTop w:val="0"/>
      <w:marBottom w:val="0"/>
      <w:divBdr>
        <w:top w:val="none" w:sz="0" w:space="0" w:color="auto"/>
        <w:left w:val="none" w:sz="0" w:space="0" w:color="auto"/>
        <w:bottom w:val="none" w:sz="0" w:space="0" w:color="auto"/>
        <w:right w:val="none" w:sz="0" w:space="0" w:color="auto"/>
      </w:divBdr>
      <w:divsChild>
        <w:div w:id="760758988">
          <w:marLeft w:val="240"/>
          <w:marRight w:val="240"/>
          <w:marTop w:val="0"/>
          <w:marBottom w:val="0"/>
          <w:divBdr>
            <w:top w:val="none" w:sz="0" w:space="0" w:color="auto"/>
            <w:left w:val="none" w:sz="0" w:space="0" w:color="auto"/>
            <w:bottom w:val="none" w:sz="0" w:space="0" w:color="auto"/>
            <w:right w:val="none" w:sz="0" w:space="0" w:color="auto"/>
          </w:divBdr>
          <w:divsChild>
            <w:div w:id="186413152">
              <w:marLeft w:val="0"/>
              <w:marRight w:val="0"/>
              <w:marTop w:val="0"/>
              <w:marBottom w:val="0"/>
              <w:divBdr>
                <w:top w:val="none" w:sz="0" w:space="0" w:color="auto"/>
                <w:left w:val="none" w:sz="0" w:space="0" w:color="auto"/>
                <w:bottom w:val="none" w:sz="0" w:space="0" w:color="auto"/>
                <w:right w:val="none" w:sz="0" w:space="0" w:color="auto"/>
              </w:divBdr>
              <w:divsChild>
                <w:div w:id="72438241">
                  <w:marLeft w:val="240"/>
                  <w:marRight w:val="240"/>
                  <w:marTop w:val="0"/>
                  <w:marBottom w:val="0"/>
                  <w:divBdr>
                    <w:top w:val="none" w:sz="0" w:space="0" w:color="auto"/>
                    <w:left w:val="none" w:sz="0" w:space="0" w:color="auto"/>
                    <w:bottom w:val="none" w:sz="0" w:space="0" w:color="auto"/>
                    <w:right w:val="none" w:sz="0" w:space="0" w:color="auto"/>
                  </w:divBdr>
                  <w:divsChild>
                    <w:div w:id="1331131150">
                      <w:marLeft w:val="0"/>
                      <w:marRight w:val="0"/>
                      <w:marTop w:val="0"/>
                      <w:marBottom w:val="0"/>
                      <w:divBdr>
                        <w:top w:val="none" w:sz="0" w:space="0" w:color="auto"/>
                        <w:left w:val="none" w:sz="0" w:space="0" w:color="auto"/>
                        <w:bottom w:val="none" w:sz="0" w:space="0" w:color="auto"/>
                        <w:right w:val="none" w:sz="0" w:space="0" w:color="auto"/>
                      </w:divBdr>
                      <w:divsChild>
                        <w:div w:id="1245531727">
                          <w:marLeft w:val="240"/>
                          <w:marRight w:val="240"/>
                          <w:marTop w:val="0"/>
                          <w:marBottom w:val="0"/>
                          <w:divBdr>
                            <w:top w:val="none" w:sz="0" w:space="0" w:color="auto"/>
                            <w:left w:val="none" w:sz="0" w:space="0" w:color="auto"/>
                            <w:bottom w:val="none" w:sz="0" w:space="0" w:color="auto"/>
                            <w:right w:val="none" w:sz="0" w:space="0" w:color="auto"/>
                          </w:divBdr>
                          <w:divsChild>
                            <w:div w:id="886797422">
                              <w:marLeft w:val="0"/>
                              <w:marRight w:val="0"/>
                              <w:marTop w:val="0"/>
                              <w:marBottom w:val="0"/>
                              <w:divBdr>
                                <w:top w:val="none" w:sz="0" w:space="0" w:color="auto"/>
                                <w:left w:val="none" w:sz="0" w:space="0" w:color="auto"/>
                                <w:bottom w:val="none" w:sz="0" w:space="0" w:color="auto"/>
                                <w:right w:val="none" w:sz="0" w:space="0" w:color="auto"/>
                              </w:divBdr>
                              <w:divsChild>
                                <w:div w:id="1279027756">
                                  <w:marLeft w:val="0"/>
                                  <w:marRight w:val="0"/>
                                  <w:marTop w:val="0"/>
                                  <w:marBottom w:val="0"/>
                                  <w:divBdr>
                                    <w:top w:val="none" w:sz="0" w:space="0" w:color="auto"/>
                                    <w:left w:val="none" w:sz="0" w:space="0" w:color="auto"/>
                                    <w:bottom w:val="none" w:sz="0" w:space="0" w:color="auto"/>
                                    <w:right w:val="none" w:sz="0" w:space="0" w:color="auto"/>
                                  </w:divBdr>
                                </w:div>
                                <w:div w:id="1536504404">
                                  <w:marLeft w:val="240"/>
                                  <w:marRight w:val="240"/>
                                  <w:marTop w:val="0"/>
                                  <w:marBottom w:val="0"/>
                                  <w:divBdr>
                                    <w:top w:val="none" w:sz="0" w:space="0" w:color="auto"/>
                                    <w:left w:val="none" w:sz="0" w:space="0" w:color="auto"/>
                                    <w:bottom w:val="none" w:sz="0" w:space="0" w:color="auto"/>
                                    <w:right w:val="none" w:sz="0" w:space="0" w:color="auto"/>
                                  </w:divBdr>
                                  <w:divsChild>
                                    <w:div w:id="1610040223">
                                      <w:marLeft w:val="240"/>
                                      <w:marRight w:val="0"/>
                                      <w:marTop w:val="0"/>
                                      <w:marBottom w:val="0"/>
                                      <w:divBdr>
                                        <w:top w:val="none" w:sz="0" w:space="0" w:color="auto"/>
                                        <w:left w:val="none" w:sz="0" w:space="0" w:color="auto"/>
                                        <w:bottom w:val="none" w:sz="0" w:space="0" w:color="auto"/>
                                        <w:right w:val="none" w:sz="0" w:space="0" w:color="auto"/>
                                      </w:divBdr>
                                    </w:div>
                                    <w:div w:id="1971134345">
                                      <w:marLeft w:val="0"/>
                                      <w:marRight w:val="0"/>
                                      <w:marTop w:val="0"/>
                                      <w:marBottom w:val="0"/>
                                      <w:divBdr>
                                        <w:top w:val="none" w:sz="0" w:space="0" w:color="auto"/>
                                        <w:left w:val="none" w:sz="0" w:space="0" w:color="auto"/>
                                        <w:bottom w:val="none" w:sz="0" w:space="0" w:color="auto"/>
                                        <w:right w:val="none" w:sz="0" w:space="0" w:color="auto"/>
                                      </w:divBdr>
                                      <w:divsChild>
                                        <w:div w:id="691758353">
                                          <w:marLeft w:val="240"/>
                                          <w:marRight w:val="240"/>
                                          <w:marTop w:val="0"/>
                                          <w:marBottom w:val="0"/>
                                          <w:divBdr>
                                            <w:top w:val="none" w:sz="0" w:space="0" w:color="auto"/>
                                            <w:left w:val="none" w:sz="0" w:space="0" w:color="auto"/>
                                            <w:bottom w:val="none" w:sz="0" w:space="0" w:color="auto"/>
                                            <w:right w:val="none" w:sz="0" w:space="0" w:color="auto"/>
                                          </w:divBdr>
                                          <w:divsChild>
                                            <w:div w:id="332756531">
                                              <w:marLeft w:val="0"/>
                                              <w:marRight w:val="0"/>
                                              <w:marTop w:val="0"/>
                                              <w:marBottom w:val="0"/>
                                              <w:divBdr>
                                                <w:top w:val="none" w:sz="0" w:space="0" w:color="auto"/>
                                                <w:left w:val="none" w:sz="0" w:space="0" w:color="auto"/>
                                                <w:bottom w:val="none" w:sz="0" w:space="0" w:color="auto"/>
                                                <w:right w:val="none" w:sz="0" w:space="0" w:color="auto"/>
                                              </w:divBdr>
                                              <w:divsChild>
                                                <w:div w:id="215632066">
                                                  <w:marLeft w:val="240"/>
                                                  <w:marRight w:val="240"/>
                                                  <w:marTop w:val="0"/>
                                                  <w:marBottom w:val="0"/>
                                                  <w:divBdr>
                                                    <w:top w:val="none" w:sz="0" w:space="0" w:color="auto"/>
                                                    <w:left w:val="none" w:sz="0" w:space="0" w:color="auto"/>
                                                    <w:bottom w:val="none" w:sz="0" w:space="0" w:color="auto"/>
                                                    <w:right w:val="none" w:sz="0" w:space="0" w:color="auto"/>
                                                  </w:divBdr>
                                                </w:div>
                                                <w:div w:id="767625394">
                                                  <w:marLeft w:val="240"/>
                                                  <w:marRight w:val="240"/>
                                                  <w:marTop w:val="0"/>
                                                  <w:marBottom w:val="0"/>
                                                  <w:divBdr>
                                                    <w:top w:val="none" w:sz="0" w:space="0" w:color="auto"/>
                                                    <w:left w:val="none" w:sz="0" w:space="0" w:color="auto"/>
                                                    <w:bottom w:val="none" w:sz="0" w:space="0" w:color="auto"/>
                                                    <w:right w:val="none" w:sz="0" w:space="0" w:color="auto"/>
                                                  </w:divBdr>
                                                  <w:divsChild>
                                                    <w:div w:id="1352534418">
                                                      <w:marLeft w:val="240"/>
                                                      <w:marRight w:val="0"/>
                                                      <w:marTop w:val="0"/>
                                                      <w:marBottom w:val="0"/>
                                                      <w:divBdr>
                                                        <w:top w:val="none" w:sz="0" w:space="0" w:color="auto"/>
                                                        <w:left w:val="none" w:sz="0" w:space="0" w:color="auto"/>
                                                        <w:bottom w:val="none" w:sz="0" w:space="0" w:color="auto"/>
                                                        <w:right w:val="none" w:sz="0" w:space="0" w:color="auto"/>
                                                      </w:divBdr>
                                                    </w:div>
                                                  </w:divsChild>
                                                </w:div>
                                                <w:div w:id="795180091">
                                                  <w:marLeft w:val="240"/>
                                                  <w:marRight w:val="240"/>
                                                  <w:marTop w:val="0"/>
                                                  <w:marBottom w:val="0"/>
                                                  <w:divBdr>
                                                    <w:top w:val="none" w:sz="0" w:space="0" w:color="auto"/>
                                                    <w:left w:val="none" w:sz="0" w:space="0" w:color="auto"/>
                                                    <w:bottom w:val="none" w:sz="0" w:space="0" w:color="auto"/>
                                                    <w:right w:val="none" w:sz="0" w:space="0" w:color="auto"/>
                                                  </w:divBdr>
                                                </w:div>
                                                <w:div w:id="828978382">
                                                  <w:marLeft w:val="240"/>
                                                  <w:marRight w:val="240"/>
                                                  <w:marTop w:val="0"/>
                                                  <w:marBottom w:val="0"/>
                                                  <w:divBdr>
                                                    <w:top w:val="none" w:sz="0" w:space="0" w:color="auto"/>
                                                    <w:left w:val="none" w:sz="0" w:space="0" w:color="auto"/>
                                                    <w:bottom w:val="none" w:sz="0" w:space="0" w:color="auto"/>
                                                    <w:right w:val="none" w:sz="0" w:space="0" w:color="auto"/>
                                                  </w:divBdr>
                                                  <w:divsChild>
                                                    <w:div w:id="2135170218">
                                                      <w:marLeft w:val="240"/>
                                                      <w:marRight w:val="0"/>
                                                      <w:marTop w:val="0"/>
                                                      <w:marBottom w:val="0"/>
                                                      <w:divBdr>
                                                        <w:top w:val="none" w:sz="0" w:space="0" w:color="auto"/>
                                                        <w:left w:val="none" w:sz="0" w:space="0" w:color="auto"/>
                                                        <w:bottom w:val="none" w:sz="0" w:space="0" w:color="auto"/>
                                                        <w:right w:val="none" w:sz="0" w:space="0" w:color="auto"/>
                                                      </w:divBdr>
                                                    </w:div>
                                                  </w:divsChild>
                                                </w:div>
                                                <w:div w:id="1631327523">
                                                  <w:marLeft w:val="240"/>
                                                  <w:marRight w:val="240"/>
                                                  <w:marTop w:val="0"/>
                                                  <w:marBottom w:val="0"/>
                                                  <w:divBdr>
                                                    <w:top w:val="none" w:sz="0" w:space="0" w:color="auto"/>
                                                    <w:left w:val="none" w:sz="0" w:space="0" w:color="auto"/>
                                                    <w:bottom w:val="none" w:sz="0" w:space="0" w:color="auto"/>
                                                    <w:right w:val="none" w:sz="0" w:space="0" w:color="auto"/>
                                                  </w:divBdr>
                                                  <w:divsChild>
                                                    <w:div w:id="1568109999">
                                                      <w:marLeft w:val="240"/>
                                                      <w:marRight w:val="0"/>
                                                      <w:marTop w:val="0"/>
                                                      <w:marBottom w:val="0"/>
                                                      <w:divBdr>
                                                        <w:top w:val="none" w:sz="0" w:space="0" w:color="auto"/>
                                                        <w:left w:val="none" w:sz="0" w:space="0" w:color="auto"/>
                                                        <w:bottom w:val="none" w:sz="0" w:space="0" w:color="auto"/>
                                                        <w:right w:val="none" w:sz="0" w:space="0" w:color="auto"/>
                                                      </w:divBdr>
                                                    </w:div>
                                                  </w:divsChild>
                                                </w:div>
                                                <w:div w:id="1827748292">
                                                  <w:marLeft w:val="240"/>
                                                  <w:marRight w:val="240"/>
                                                  <w:marTop w:val="0"/>
                                                  <w:marBottom w:val="0"/>
                                                  <w:divBdr>
                                                    <w:top w:val="none" w:sz="0" w:space="0" w:color="auto"/>
                                                    <w:left w:val="none" w:sz="0" w:space="0" w:color="auto"/>
                                                    <w:bottom w:val="none" w:sz="0" w:space="0" w:color="auto"/>
                                                    <w:right w:val="none" w:sz="0" w:space="0" w:color="auto"/>
                                                  </w:divBdr>
                                                  <w:divsChild>
                                                    <w:div w:id="1282610851">
                                                      <w:marLeft w:val="240"/>
                                                      <w:marRight w:val="0"/>
                                                      <w:marTop w:val="0"/>
                                                      <w:marBottom w:val="0"/>
                                                      <w:divBdr>
                                                        <w:top w:val="none" w:sz="0" w:space="0" w:color="auto"/>
                                                        <w:left w:val="none" w:sz="0" w:space="0" w:color="auto"/>
                                                        <w:bottom w:val="none" w:sz="0" w:space="0" w:color="auto"/>
                                                        <w:right w:val="none" w:sz="0" w:space="0" w:color="auto"/>
                                                      </w:divBdr>
                                                    </w:div>
                                                  </w:divsChild>
                                                </w:div>
                                                <w:div w:id="1968005327">
                                                  <w:marLeft w:val="0"/>
                                                  <w:marRight w:val="0"/>
                                                  <w:marTop w:val="0"/>
                                                  <w:marBottom w:val="0"/>
                                                  <w:divBdr>
                                                    <w:top w:val="none" w:sz="0" w:space="0" w:color="auto"/>
                                                    <w:left w:val="none" w:sz="0" w:space="0" w:color="auto"/>
                                                    <w:bottom w:val="none" w:sz="0" w:space="0" w:color="auto"/>
                                                    <w:right w:val="none" w:sz="0" w:space="0" w:color="auto"/>
                                                  </w:divBdr>
                                                </w:div>
                                              </w:divsChild>
                                            </w:div>
                                            <w:div w:id="1068499723">
                                              <w:marLeft w:val="240"/>
                                              <w:marRight w:val="0"/>
                                              <w:marTop w:val="0"/>
                                              <w:marBottom w:val="0"/>
                                              <w:divBdr>
                                                <w:top w:val="none" w:sz="0" w:space="0" w:color="auto"/>
                                                <w:left w:val="none" w:sz="0" w:space="0" w:color="auto"/>
                                                <w:bottom w:val="none" w:sz="0" w:space="0" w:color="auto"/>
                                                <w:right w:val="none" w:sz="0" w:space="0" w:color="auto"/>
                                              </w:divBdr>
                                            </w:div>
                                          </w:divsChild>
                                        </w:div>
                                        <w:div w:id="18714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60231">
                              <w:marLeft w:val="240"/>
                              <w:marRight w:val="0"/>
                              <w:marTop w:val="0"/>
                              <w:marBottom w:val="0"/>
                              <w:divBdr>
                                <w:top w:val="none" w:sz="0" w:space="0" w:color="auto"/>
                                <w:left w:val="none" w:sz="0" w:space="0" w:color="auto"/>
                                <w:bottom w:val="none" w:sz="0" w:space="0" w:color="auto"/>
                                <w:right w:val="none" w:sz="0" w:space="0" w:color="auto"/>
                              </w:divBdr>
                            </w:div>
                          </w:divsChild>
                        </w:div>
                        <w:div w:id="1463965043">
                          <w:marLeft w:val="0"/>
                          <w:marRight w:val="0"/>
                          <w:marTop w:val="0"/>
                          <w:marBottom w:val="0"/>
                          <w:divBdr>
                            <w:top w:val="none" w:sz="0" w:space="0" w:color="auto"/>
                            <w:left w:val="none" w:sz="0" w:space="0" w:color="auto"/>
                            <w:bottom w:val="none" w:sz="0" w:space="0" w:color="auto"/>
                            <w:right w:val="none" w:sz="0" w:space="0" w:color="auto"/>
                          </w:divBdr>
                        </w:div>
                      </w:divsChild>
                    </w:div>
                    <w:div w:id="1928419272">
                      <w:marLeft w:val="240"/>
                      <w:marRight w:val="0"/>
                      <w:marTop w:val="0"/>
                      <w:marBottom w:val="0"/>
                      <w:divBdr>
                        <w:top w:val="none" w:sz="0" w:space="0" w:color="auto"/>
                        <w:left w:val="none" w:sz="0" w:space="0" w:color="auto"/>
                        <w:bottom w:val="none" w:sz="0" w:space="0" w:color="auto"/>
                        <w:right w:val="none" w:sz="0" w:space="0" w:color="auto"/>
                      </w:divBdr>
                    </w:div>
                  </w:divsChild>
                </w:div>
                <w:div w:id="128475083">
                  <w:marLeft w:val="240"/>
                  <w:marRight w:val="240"/>
                  <w:marTop w:val="0"/>
                  <w:marBottom w:val="0"/>
                  <w:divBdr>
                    <w:top w:val="none" w:sz="0" w:space="0" w:color="auto"/>
                    <w:left w:val="none" w:sz="0" w:space="0" w:color="auto"/>
                    <w:bottom w:val="none" w:sz="0" w:space="0" w:color="auto"/>
                    <w:right w:val="none" w:sz="0" w:space="0" w:color="auto"/>
                  </w:divBdr>
                  <w:divsChild>
                    <w:div w:id="95827989">
                      <w:marLeft w:val="240"/>
                      <w:marRight w:val="0"/>
                      <w:marTop w:val="0"/>
                      <w:marBottom w:val="0"/>
                      <w:divBdr>
                        <w:top w:val="none" w:sz="0" w:space="0" w:color="auto"/>
                        <w:left w:val="none" w:sz="0" w:space="0" w:color="auto"/>
                        <w:bottom w:val="none" w:sz="0" w:space="0" w:color="auto"/>
                        <w:right w:val="none" w:sz="0" w:space="0" w:color="auto"/>
                      </w:divBdr>
                    </w:div>
                    <w:div w:id="272982810">
                      <w:marLeft w:val="0"/>
                      <w:marRight w:val="0"/>
                      <w:marTop w:val="0"/>
                      <w:marBottom w:val="0"/>
                      <w:divBdr>
                        <w:top w:val="none" w:sz="0" w:space="0" w:color="auto"/>
                        <w:left w:val="none" w:sz="0" w:space="0" w:color="auto"/>
                        <w:bottom w:val="none" w:sz="0" w:space="0" w:color="auto"/>
                        <w:right w:val="none" w:sz="0" w:space="0" w:color="auto"/>
                      </w:divBdr>
                      <w:divsChild>
                        <w:div w:id="27414656">
                          <w:marLeft w:val="240"/>
                          <w:marRight w:val="240"/>
                          <w:marTop w:val="0"/>
                          <w:marBottom w:val="0"/>
                          <w:divBdr>
                            <w:top w:val="none" w:sz="0" w:space="0" w:color="auto"/>
                            <w:left w:val="none" w:sz="0" w:space="0" w:color="auto"/>
                            <w:bottom w:val="none" w:sz="0" w:space="0" w:color="auto"/>
                            <w:right w:val="none" w:sz="0" w:space="0" w:color="auto"/>
                          </w:divBdr>
                          <w:divsChild>
                            <w:div w:id="432820106">
                              <w:marLeft w:val="0"/>
                              <w:marRight w:val="0"/>
                              <w:marTop w:val="0"/>
                              <w:marBottom w:val="0"/>
                              <w:divBdr>
                                <w:top w:val="none" w:sz="0" w:space="0" w:color="auto"/>
                                <w:left w:val="none" w:sz="0" w:space="0" w:color="auto"/>
                                <w:bottom w:val="none" w:sz="0" w:space="0" w:color="auto"/>
                                <w:right w:val="none" w:sz="0" w:space="0" w:color="auto"/>
                              </w:divBdr>
                              <w:divsChild>
                                <w:div w:id="283080719">
                                  <w:marLeft w:val="240"/>
                                  <w:marRight w:val="240"/>
                                  <w:marTop w:val="0"/>
                                  <w:marBottom w:val="0"/>
                                  <w:divBdr>
                                    <w:top w:val="none" w:sz="0" w:space="0" w:color="auto"/>
                                    <w:left w:val="none" w:sz="0" w:space="0" w:color="auto"/>
                                    <w:bottom w:val="none" w:sz="0" w:space="0" w:color="auto"/>
                                    <w:right w:val="none" w:sz="0" w:space="0" w:color="auto"/>
                                  </w:divBdr>
                                  <w:divsChild>
                                    <w:div w:id="215121282">
                                      <w:marLeft w:val="240"/>
                                      <w:marRight w:val="0"/>
                                      <w:marTop w:val="0"/>
                                      <w:marBottom w:val="0"/>
                                      <w:divBdr>
                                        <w:top w:val="none" w:sz="0" w:space="0" w:color="auto"/>
                                        <w:left w:val="none" w:sz="0" w:space="0" w:color="auto"/>
                                        <w:bottom w:val="none" w:sz="0" w:space="0" w:color="auto"/>
                                        <w:right w:val="none" w:sz="0" w:space="0" w:color="auto"/>
                                      </w:divBdr>
                                    </w:div>
                                  </w:divsChild>
                                </w:div>
                                <w:div w:id="844324196">
                                  <w:marLeft w:val="240"/>
                                  <w:marRight w:val="240"/>
                                  <w:marTop w:val="0"/>
                                  <w:marBottom w:val="0"/>
                                  <w:divBdr>
                                    <w:top w:val="none" w:sz="0" w:space="0" w:color="auto"/>
                                    <w:left w:val="none" w:sz="0" w:space="0" w:color="auto"/>
                                    <w:bottom w:val="none" w:sz="0" w:space="0" w:color="auto"/>
                                    <w:right w:val="none" w:sz="0" w:space="0" w:color="auto"/>
                                  </w:divBdr>
                                  <w:divsChild>
                                    <w:div w:id="1330017710">
                                      <w:marLeft w:val="240"/>
                                      <w:marRight w:val="0"/>
                                      <w:marTop w:val="0"/>
                                      <w:marBottom w:val="0"/>
                                      <w:divBdr>
                                        <w:top w:val="none" w:sz="0" w:space="0" w:color="auto"/>
                                        <w:left w:val="none" w:sz="0" w:space="0" w:color="auto"/>
                                        <w:bottom w:val="none" w:sz="0" w:space="0" w:color="auto"/>
                                        <w:right w:val="none" w:sz="0" w:space="0" w:color="auto"/>
                                      </w:divBdr>
                                    </w:div>
                                  </w:divsChild>
                                </w:div>
                                <w:div w:id="1274752741">
                                  <w:marLeft w:val="240"/>
                                  <w:marRight w:val="240"/>
                                  <w:marTop w:val="0"/>
                                  <w:marBottom w:val="0"/>
                                  <w:divBdr>
                                    <w:top w:val="none" w:sz="0" w:space="0" w:color="auto"/>
                                    <w:left w:val="none" w:sz="0" w:space="0" w:color="auto"/>
                                    <w:bottom w:val="none" w:sz="0" w:space="0" w:color="auto"/>
                                    <w:right w:val="none" w:sz="0" w:space="0" w:color="auto"/>
                                  </w:divBdr>
                                  <w:divsChild>
                                    <w:div w:id="1456096503">
                                      <w:marLeft w:val="240"/>
                                      <w:marRight w:val="0"/>
                                      <w:marTop w:val="0"/>
                                      <w:marBottom w:val="0"/>
                                      <w:divBdr>
                                        <w:top w:val="none" w:sz="0" w:space="0" w:color="auto"/>
                                        <w:left w:val="none" w:sz="0" w:space="0" w:color="auto"/>
                                        <w:bottom w:val="none" w:sz="0" w:space="0" w:color="auto"/>
                                        <w:right w:val="none" w:sz="0" w:space="0" w:color="auto"/>
                                      </w:divBdr>
                                    </w:div>
                                  </w:divsChild>
                                </w:div>
                                <w:div w:id="1969505362">
                                  <w:marLeft w:val="0"/>
                                  <w:marRight w:val="0"/>
                                  <w:marTop w:val="0"/>
                                  <w:marBottom w:val="0"/>
                                  <w:divBdr>
                                    <w:top w:val="none" w:sz="0" w:space="0" w:color="auto"/>
                                    <w:left w:val="none" w:sz="0" w:space="0" w:color="auto"/>
                                    <w:bottom w:val="none" w:sz="0" w:space="0" w:color="auto"/>
                                    <w:right w:val="none" w:sz="0" w:space="0" w:color="auto"/>
                                  </w:divBdr>
                                </w:div>
                              </w:divsChild>
                            </w:div>
                            <w:div w:id="567307187">
                              <w:marLeft w:val="240"/>
                              <w:marRight w:val="0"/>
                              <w:marTop w:val="0"/>
                              <w:marBottom w:val="0"/>
                              <w:divBdr>
                                <w:top w:val="none" w:sz="0" w:space="0" w:color="auto"/>
                                <w:left w:val="none" w:sz="0" w:space="0" w:color="auto"/>
                                <w:bottom w:val="none" w:sz="0" w:space="0" w:color="auto"/>
                                <w:right w:val="none" w:sz="0" w:space="0" w:color="auto"/>
                              </w:divBdr>
                            </w:div>
                          </w:divsChild>
                        </w:div>
                        <w:div w:id="13786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998">
                  <w:marLeft w:val="0"/>
                  <w:marRight w:val="0"/>
                  <w:marTop w:val="0"/>
                  <w:marBottom w:val="0"/>
                  <w:divBdr>
                    <w:top w:val="none" w:sz="0" w:space="0" w:color="auto"/>
                    <w:left w:val="none" w:sz="0" w:space="0" w:color="auto"/>
                    <w:bottom w:val="none" w:sz="0" w:space="0" w:color="auto"/>
                    <w:right w:val="none" w:sz="0" w:space="0" w:color="auto"/>
                  </w:divBdr>
                </w:div>
                <w:div w:id="147213446">
                  <w:marLeft w:val="240"/>
                  <w:marRight w:val="240"/>
                  <w:marTop w:val="0"/>
                  <w:marBottom w:val="0"/>
                  <w:divBdr>
                    <w:top w:val="none" w:sz="0" w:space="0" w:color="auto"/>
                    <w:left w:val="none" w:sz="0" w:space="0" w:color="auto"/>
                    <w:bottom w:val="none" w:sz="0" w:space="0" w:color="auto"/>
                    <w:right w:val="none" w:sz="0" w:space="0" w:color="auto"/>
                  </w:divBdr>
                </w:div>
                <w:div w:id="403337580">
                  <w:marLeft w:val="240"/>
                  <w:marRight w:val="240"/>
                  <w:marTop w:val="0"/>
                  <w:marBottom w:val="0"/>
                  <w:divBdr>
                    <w:top w:val="none" w:sz="0" w:space="0" w:color="auto"/>
                    <w:left w:val="none" w:sz="0" w:space="0" w:color="auto"/>
                    <w:bottom w:val="none" w:sz="0" w:space="0" w:color="auto"/>
                    <w:right w:val="none" w:sz="0" w:space="0" w:color="auto"/>
                  </w:divBdr>
                </w:div>
                <w:div w:id="429594635">
                  <w:marLeft w:val="240"/>
                  <w:marRight w:val="240"/>
                  <w:marTop w:val="0"/>
                  <w:marBottom w:val="0"/>
                  <w:divBdr>
                    <w:top w:val="none" w:sz="0" w:space="0" w:color="auto"/>
                    <w:left w:val="none" w:sz="0" w:space="0" w:color="auto"/>
                    <w:bottom w:val="none" w:sz="0" w:space="0" w:color="auto"/>
                    <w:right w:val="none" w:sz="0" w:space="0" w:color="auto"/>
                  </w:divBdr>
                  <w:divsChild>
                    <w:div w:id="120341378">
                      <w:marLeft w:val="240"/>
                      <w:marRight w:val="0"/>
                      <w:marTop w:val="0"/>
                      <w:marBottom w:val="0"/>
                      <w:divBdr>
                        <w:top w:val="none" w:sz="0" w:space="0" w:color="auto"/>
                        <w:left w:val="none" w:sz="0" w:space="0" w:color="auto"/>
                        <w:bottom w:val="none" w:sz="0" w:space="0" w:color="auto"/>
                        <w:right w:val="none" w:sz="0" w:space="0" w:color="auto"/>
                      </w:divBdr>
                    </w:div>
                    <w:div w:id="1032997597">
                      <w:marLeft w:val="0"/>
                      <w:marRight w:val="0"/>
                      <w:marTop w:val="0"/>
                      <w:marBottom w:val="0"/>
                      <w:divBdr>
                        <w:top w:val="none" w:sz="0" w:space="0" w:color="auto"/>
                        <w:left w:val="none" w:sz="0" w:space="0" w:color="auto"/>
                        <w:bottom w:val="none" w:sz="0" w:space="0" w:color="auto"/>
                        <w:right w:val="none" w:sz="0" w:space="0" w:color="auto"/>
                      </w:divBdr>
                      <w:divsChild>
                        <w:div w:id="962661536">
                          <w:marLeft w:val="240"/>
                          <w:marRight w:val="240"/>
                          <w:marTop w:val="0"/>
                          <w:marBottom w:val="0"/>
                          <w:divBdr>
                            <w:top w:val="none" w:sz="0" w:space="0" w:color="auto"/>
                            <w:left w:val="none" w:sz="0" w:space="0" w:color="auto"/>
                            <w:bottom w:val="none" w:sz="0" w:space="0" w:color="auto"/>
                            <w:right w:val="none" w:sz="0" w:space="0" w:color="auto"/>
                          </w:divBdr>
                          <w:divsChild>
                            <w:div w:id="1182552221">
                              <w:marLeft w:val="0"/>
                              <w:marRight w:val="0"/>
                              <w:marTop w:val="0"/>
                              <w:marBottom w:val="0"/>
                              <w:divBdr>
                                <w:top w:val="none" w:sz="0" w:space="0" w:color="auto"/>
                                <w:left w:val="none" w:sz="0" w:space="0" w:color="auto"/>
                                <w:bottom w:val="none" w:sz="0" w:space="0" w:color="auto"/>
                                <w:right w:val="none" w:sz="0" w:space="0" w:color="auto"/>
                              </w:divBdr>
                              <w:divsChild>
                                <w:div w:id="1002850304">
                                  <w:marLeft w:val="0"/>
                                  <w:marRight w:val="0"/>
                                  <w:marTop w:val="0"/>
                                  <w:marBottom w:val="0"/>
                                  <w:divBdr>
                                    <w:top w:val="none" w:sz="0" w:space="0" w:color="auto"/>
                                    <w:left w:val="none" w:sz="0" w:space="0" w:color="auto"/>
                                    <w:bottom w:val="none" w:sz="0" w:space="0" w:color="auto"/>
                                    <w:right w:val="none" w:sz="0" w:space="0" w:color="auto"/>
                                  </w:divBdr>
                                </w:div>
                                <w:div w:id="2099328729">
                                  <w:marLeft w:val="240"/>
                                  <w:marRight w:val="240"/>
                                  <w:marTop w:val="0"/>
                                  <w:marBottom w:val="0"/>
                                  <w:divBdr>
                                    <w:top w:val="none" w:sz="0" w:space="0" w:color="auto"/>
                                    <w:left w:val="none" w:sz="0" w:space="0" w:color="auto"/>
                                    <w:bottom w:val="none" w:sz="0" w:space="0" w:color="auto"/>
                                    <w:right w:val="none" w:sz="0" w:space="0" w:color="auto"/>
                                  </w:divBdr>
                                  <w:divsChild>
                                    <w:div w:id="304553949">
                                      <w:marLeft w:val="0"/>
                                      <w:marRight w:val="0"/>
                                      <w:marTop w:val="0"/>
                                      <w:marBottom w:val="0"/>
                                      <w:divBdr>
                                        <w:top w:val="none" w:sz="0" w:space="0" w:color="auto"/>
                                        <w:left w:val="none" w:sz="0" w:space="0" w:color="auto"/>
                                        <w:bottom w:val="none" w:sz="0" w:space="0" w:color="auto"/>
                                        <w:right w:val="none" w:sz="0" w:space="0" w:color="auto"/>
                                      </w:divBdr>
                                      <w:divsChild>
                                        <w:div w:id="557253229">
                                          <w:marLeft w:val="0"/>
                                          <w:marRight w:val="0"/>
                                          <w:marTop w:val="0"/>
                                          <w:marBottom w:val="0"/>
                                          <w:divBdr>
                                            <w:top w:val="none" w:sz="0" w:space="0" w:color="auto"/>
                                            <w:left w:val="none" w:sz="0" w:space="0" w:color="auto"/>
                                            <w:bottom w:val="none" w:sz="0" w:space="0" w:color="auto"/>
                                            <w:right w:val="none" w:sz="0" w:space="0" w:color="auto"/>
                                          </w:divBdr>
                                        </w:div>
                                        <w:div w:id="2043627272">
                                          <w:marLeft w:val="240"/>
                                          <w:marRight w:val="240"/>
                                          <w:marTop w:val="0"/>
                                          <w:marBottom w:val="0"/>
                                          <w:divBdr>
                                            <w:top w:val="none" w:sz="0" w:space="0" w:color="auto"/>
                                            <w:left w:val="none" w:sz="0" w:space="0" w:color="auto"/>
                                            <w:bottom w:val="none" w:sz="0" w:space="0" w:color="auto"/>
                                            <w:right w:val="none" w:sz="0" w:space="0" w:color="auto"/>
                                          </w:divBdr>
                                          <w:divsChild>
                                            <w:div w:id="5863112">
                                              <w:marLeft w:val="0"/>
                                              <w:marRight w:val="0"/>
                                              <w:marTop w:val="0"/>
                                              <w:marBottom w:val="0"/>
                                              <w:divBdr>
                                                <w:top w:val="none" w:sz="0" w:space="0" w:color="auto"/>
                                                <w:left w:val="none" w:sz="0" w:space="0" w:color="auto"/>
                                                <w:bottom w:val="none" w:sz="0" w:space="0" w:color="auto"/>
                                                <w:right w:val="none" w:sz="0" w:space="0" w:color="auto"/>
                                              </w:divBdr>
                                              <w:divsChild>
                                                <w:div w:id="825164974">
                                                  <w:marLeft w:val="0"/>
                                                  <w:marRight w:val="0"/>
                                                  <w:marTop w:val="0"/>
                                                  <w:marBottom w:val="0"/>
                                                  <w:divBdr>
                                                    <w:top w:val="none" w:sz="0" w:space="0" w:color="auto"/>
                                                    <w:left w:val="none" w:sz="0" w:space="0" w:color="auto"/>
                                                    <w:bottom w:val="none" w:sz="0" w:space="0" w:color="auto"/>
                                                    <w:right w:val="none" w:sz="0" w:space="0" w:color="auto"/>
                                                  </w:divBdr>
                                                </w:div>
                                                <w:div w:id="1901599750">
                                                  <w:marLeft w:val="240"/>
                                                  <w:marRight w:val="240"/>
                                                  <w:marTop w:val="0"/>
                                                  <w:marBottom w:val="0"/>
                                                  <w:divBdr>
                                                    <w:top w:val="none" w:sz="0" w:space="0" w:color="auto"/>
                                                    <w:left w:val="none" w:sz="0" w:space="0" w:color="auto"/>
                                                    <w:bottom w:val="none" w:sz="0" w:space="0" w:color="auto"/>
                                                    <w:right w:val="none" w:sz="0" w:space="0" w:color="auto"/>
                                                  </w:divBdr>
                                                  <w:divsChild>
                                                    <w:div w:id="1132676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9467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868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0253954">
                              <w:marLeft w:val="240"/>
                              <w:marRight w:val="0"/>
                              <w:marTop w:val="0"/>
                              <w:marBottom w:val="0"/>
                              <w:divBdr>
                                <w:top w:val="none" w:sz="0" w:space="0" w:color="auto"/>
                                <w:left w:val="none" w:sz="0" w:space="0" w:color="auto"/>
                                <w:bottom w:val="none" w:sz="0" w:space="0" w:color="auto"/>
                                <w:right w:val="none" w:sz="0" w:space="0" w:color="auto"/>
                              </w:divBdr>
                            </w:div>
                          </w:divsChild>
                        </w:div>
                        <w:div w:id="16541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9602">
                  <w:marLeft w:val="240"/>
                  <w:marRight w:val="240"/>
                  <w:marTop w:val="0"/>
                  <w:marBottom w:val="0"/>
                  <w:divBdr>
                    <w:top w:val="none" w:sz="0" w:space="0" w:color="auto"/>
                    <w:left w:val="none" w:sz="0" w:space="0" w:color="auto"/>
                    <w:bottom w:val="none" w:sz="0" w:space="0" w:color="auto"/>
                    <w:right w:val="none" w:sz="0" w:space="0" w:color="auto"/>
                  </w:divBdr>
                  <w:divsChild>
                    <w:div w:id="470753063">
                      <w:marLeft w:val="240"/>
                      <w:marRight w:val="0"/>
                      <w:marTop w:val="0"/>
                      <w:marBottom w:val="0"/>
                      <w:divBdr>
                        <w:top w:val="none" w:sz="0" w:space="0" w:color="auto"/>
                        <w:left w:val="none" w:sz="0" w:space="0" w:color="auto"/>
                        <w:bottom w:val="none" w:sz="0" w:space="0" w:color="auto"/>
                        <w:right w:val="none" w:sz="0" w:space="0" w:color="auto"/>
                      </w:divBdr>
                    </w:div>
                  </w:divsChild>
                </w:div>
                <w:div w:id="522934606">
                  <w:marLeft w:val="240"/>
                  <w:marRight w:val="240"/>
                  <w:marTop w:val="0"/>
                  <w:marBottom w:val="0"/>
                  <w:divBdr>
                    <w:top w:val="none" w:sz="0" w:space="0" w:color="auto"/>
                    <w:left w:val="none" w:sz="0" w:space="0" w:color="auto"/>
                    <w:bottom w:val="none" w:sz="0" w:space="0" w:color="auto"/>
                    <w:right w:val="none" w:sz="0" w:space="0" w:color="auto"/>
                  </w:divBdr>
                </w:div>
                <w:div w:id="547843263">
                  <w:marLeft w:val="240"/>
                  <w:marRight w:val="240"/>
                  <w:marTop w:val="0"/>
                  <w:marBottom w:val="0"/>
                  <w:divBdr>
                    <w:top w:val="none" w:sz="0" w:space="0" w:color="auto"/>
                    <w:left w:val="none" w:sz="0" w:space="0" w:color="auto"/>
                    <w:bottom w:val="none" w:sz="0" w:space="0" w:color="auto"/>
                    <w:right w:val="none" w:sz="0" w:space="0" w:color="auto"/>
                  </w:divBdr>
                  <w:divsChild>
                    <w:div w:id="1166625227">
                      <w:marLeft w:val="240"/>
                      <w:marRight w:val="0"/>
                      <w:marTop w:val="0"/>
                      <w:marBottom w:val="0"/>
                      <w:divBdr>
                        <w:top w:val="none" w:sz="0" w:space="0" w:color="auto"/>
                        <w:left w:val="none" w:sz="0" w:space="0" w:color="auto"/>
                        <w:bottom w:val="none" w:sz="0" w:space="0" w:color="auto"/>
                        <w:right w:val="none" w:sz="0" w:space="0" w:color="auto"/>
                      </w:divBdr>
                    </w:div>
                    <w:div w:id="1598100098">
                      <w:marLeft w:val="0"/>
                      <w:marRight w:val="0"/>
                      <w:marTop w:val="0"/>
                      <w:marBottom w:val="0"/>
                      <w:divBdr>
                        <w:top w:val="none" w:sz="0" w:space="0" w:color="auto"/>
                        <w:left w:val="none" w:sz="0" w:space="0" w:color="auto"/>
                        <w:bottom w:val="none" w:sz="0" w:space="0" w:color="auto"/>
                        <w:right w:val="none" w:sz="0" w:space="0" w:color="auto"/>
                      </w:divBdr>
                      <w:divsChild>
                        <w:div w:id="947463980">
                          <w:marLeft w:val="0"/>
                          <w:marRight w:val="0"/>
                          <w:marTop w:val="0"/>
                          <w:marBottom w:val="0"/>
                          <w:divBdr>
                            <w:top w:val="none" w:sz="0" w:space="0" w:color="auto"/>
                            <w:left w:val="none" w:sz="0" w:space="0" w:color="auto"/>
                            <w:bottom w:val="none" w:sz="0" w:space="0" w:color="auto"/>
                            <w:right w:val="none" w:sz="0" w:space="0" w:color="auto"/>
                          </w:divBdr>
                        </w:div>
                        <w:div w:id="1816490867">
                          <w:marLeft w:val="240"/>
                          <w:marRight w:val="240"/>
                          <w:marTop w:val="0"/>
                          <w:marBottom w:val="0"/>
                          <w:divBdr>
                            <w:top w:val="none" w:sz="0" w:space="0" w:color="auto"/>
                            <w:left w:val="none" w:sz="0" w:space="0" w:color="auto"/>
                            <w:bottom w:val="none" w:sz="0" w:space="0" w:color="auto"/>
                            <w:right w:val="none" w:sz="0" w:space="0" w:color="auto"/>
                          </w:divBdr>
                          <w:divsChild>
                            <w:div w:id="476843001">
                              <w:marLeft w:val="0"/>
                              <w:marRight w:val="0"/>
                              <w:marTop w:val="0"/>
                              <w:marBottom w:val="0"/>
                              <w:divBdr>
                                <w:top w:val="none" w:sz="0" w:space="0" w:color="auto"/>
                                <w:left w:val="none" w:sz="0" w:space="0" w:color="auto"/>
                                <w:bottom w:val="none" w:sz="0" w:space="0" w:color="auto"/>
                                <w:right w:val="none" w:sz="0" w:space="0" w:color="auto"/>
                              </w:divBdr>
                              <w:divsChild>
                                <w:div w:id="455569534">
                                  <w:marLeft w:val="240"/>
                                  <w:marRight w:val="240"/>
                                  <w:marTop w:val="0"/>
                                  <w:marBottom w:val="0"/>
                                  <w:divBdr>
                                    <w:top w:val="none" w:sz="0" w:space="0" w:color="auto"/>
                                    <w:left w:val="none" w:sz="0" w:space="0" w:color="auto"/>
                                    <w:bottom w:val="none" w:sz="0" w:space="0" w:color="auto"/>
                                    <w:right w:val="none" w:sz="0" w:space="0" w:color="auto"/>
                                  </w:divBdr>
                                  <w:divsChild>
                                    <w:div w:id="138767812">
                                      <w:marLeft w:val="240"/>
                                      <w:marRight w:val="0"/>
                                      <w:marTop w:val="0"/>
                                      <w:marBottom w:val="0"/>
                                      <w:divBdr>
                                        <w:top w:val="none" w:sz="0" w:space="0" w:color="auto"/>
                                        <w:left w:val="none" w:sz="0" w:space="0" w:color="auto"/>
                                        <w:bottom w:val="none" w:sz="0" w:space="0" w:color="auto"/>
                                        <w:right w:val="none" w:sz="0" w:space="0" w:color="auto"/>
                                      </w:divBdr>
                                    </w:div>
                                    <w:div w:id="1060446948">
                                      <w:marLeft w:val="0"/>
                                      <w:marRight w:val="0"/>
                                      <w:marTop w:val="0"/>
                                      <w:marBottom w:val="0"/>
                                      <w:divBdr>
                                        <w:top w:val="none" w:sz="0" w:space="0" w:color="auto"/>
                                        <w:left w:val="none" w:sz="0" w:space="0" w:color="auto"/>
                                        <w:bottom w:val="none" w:sz="0" w:space="0" w:color="auto"/>
                                        <w:right w:val="none" w:sz="0" w:space="0" w:color="auto"/>
                                      </w:divBdr>
                                      <w:divsChild>
                                        <w:div w:id="1439638609">
                                          <w:marLeft w:val="0"/>
                                          <w:marRight w:val="0"/>
                                          <w:marTop w:val="0"/>
                                          <w:marBottom w:val="0"/>
                                          <w:divBdr>
                                            <w:top w:val="none" w:sz="0" w:space="0" w:color="auto"/>
                                            <w:left w:val="none" w:sz="0" w:space="0" w:color="auto"/>
                                            <w:bottom w:val="none" w:sz="0" w:space="0" w:color="auto"/>
                                            <w:right w:val="none" w:sz="0" w:space="0" w:color="auto"/>
                                          </w:divBdr>
                                        </w:div>
                                        <w:div w:id="1504853125">
                                          <w:marLeft w:val="240"/>
                                          <w:marRight w:val="240"/>
                                          <w:marTop w:val="0"/>
                                          <w:marBottom w:val="0"/>
                                          <w:divBdr>
                                            <w:top w:val="none" w:sz="0" w:space="0" w:color="auto"/>
                                            <w:left w:val="none" w:sz="0" w:space="0" w:color="auto"/>
                                            <w:bottom w:val="none" w:sz="0" w:space="0" w:color="auto"/>
                                            <w:right w:val="none" w:sz="0" w:space="0" w:color="auto"/>
                                          </w:divBdr>
                                          <w:divsChild>
                                            <w:div w:id="317536099">
                                              <w:marLeft w:val="240"/>
                                              <w:marRight w:val="0"/>
                                              <w:marTop w:val="0"/>
                                              <w:marBottom w:val="0"/>
                                              <w:divBdr>
                                                <w:top w:val="none" w:sz="0" w:space="0" w:color="auto"/>
                                                <w:left w:val="none" w:sz="0" w:space="0" w:color="auto"/>
                                                <w:bottom w:val="none" w:sz="0" w:space="0" w:color="auto"/>
                                                <w:right w:val="none" w:sz="0" w:space="0" w:color="auto"/>
                                              </w:divBdr>
                                            </w:div>
                                            <w:div w:id="1235166630">
                                              <w:marLeft w:val="0"/>
                                              <w:marRight w:val="0"/>
                                              <w:marTop w:val="0"/>
                                              <w:marBottom w:val="0"/>
                                              <w:divBdr>
                                                <w:top w:val="none" w:sz="0" w:space="0" w:color="auto"/>
                                                <w:left w:val="none" w:sz="0" w:space="0" w:color="auto"/>
                                                <w:bottom w:val="none" w:sz="0" w:space="0" w:color="auto"/>
                                                <w:right w:val="none" w:sz="0" w:space="0" w:color="auto"/>
                                              </w:divBdr>
                                              <w:divsChild>
                                                <w:div w:id="272909546">
                                                  <w:marLeft w:val="240"/>
                                                  <w:marRight w:val="240"/>
                                                  <w:marTop w:val="0"/>
                                                  <w:marBottom w:val="0"/>
                                                  <w:divBdr>
                                                    <w:top w:val="none" w:sz="0" w:space="0" w:color="auto"/>
                                                    <w:left w:val="none" w:sz="0" w:space="0" w:color="auto"/>
                                                    <w:bottom w:val="none" w:sz="0" w:space="0" w:color="auto"/>
                                                    <w:right w:val="none" w:sz="0" w:space="0" w:color="auto"/>
                                                  </w:divBdr>
                                                  <w:divsChild>
                                                    <w:div w:id="1472942853">
                                                      <w:marLeft w:val="0"/>
                                                      <w:marRight w:val="0"/>
                                                      <w:marTop w:val="0"/>
                                                      <w:marBottom w:val="0"/>
                                                      <w:divBdr>
                                                        <w:top w:val="none" w:sz="0" w:space="0" w:color="auto"/>
                                                        <w:left w:val="none" w:sz="0" w:space="0" w:color="auto"/>
                                                        <w:bottom w:val="none" w:sz="0" w:space="0" w:color="auto"/>
                                                        <w:right w:val="none" w:sz="0" w:space="0" w:color="auto"/>
                                                      </w:divBdr>
                                                      <w:divsChild>
                                                        <w:div w:id="336814575">
                                                          <w:marLeft w:val="240"/>
                                                          <w:marRight w:val="240"/>
                                                          <w:marTop w:val="0"/>
                                                          <w:marBottom w:val="0"/>
                                                          <w:divBdr>
                                                            <w:top w:val="none" w:sz="0" w:space="0" w:color="auto"/>
                                                            <w:left w:val="none" w:sz="0" w:space="0" w:color="auto"/>
                                                            <w:bottom w:val="none" w:sz="0" w:space="0" w:color="auto"/>
                                                            <w:right w:val="none" w:sz="0" w:space="0" w:color="auto"/>
                                                          </w:divBdr>
                                                          <w:divsChild>
                                                            <w:div w:id="16199794">
                                                              <w:marLeft w:val="240"/>
                                                              <w:marRight w:val="0"/>
                                                              <w:marTop w:val="0"/>
                                                              <w:marBottom w:val="0"/>
                                                              <w:divBdr>
                                                                <w:top w:val="none" w:sz="0" w:space="0" w:color="auto"/>
                                                                <w:left w:val="none" w:sz="0" w:space="0" w:color="auto"/>
                                                                <w:bottom w:val="none" w:sz="0" w:space="0" w:color="auto"/>
                                                                <w:right w:val="none" w:sz="0" w:space="0" w:color="auto"/>
                                                              </w:divBdr>
                                                            </w:div>
                                                          </w:divsChild>
                                                        </w:div>
                                                        <w:div w:id="1088697303">
                                                          <w:marLeft w:val="0"/>
                                                          <w:marRight w:val="0"/>
                                                          <w:marTop w:val="0"/>
                                                          <w:marBottom w:val="0"/>
                                                          <w:divBdr>
                                                            <w:top w:val="none" w:sz="0" w:space="0" w:color="auto"/>
                                                            <w:left w:val="none" w:sz="0" w:space="0" w:color="auto"/>
                                                            <w:bottom w:val="none" w:sz="0" w:space="0" w:color="auto"/>
                                                            <w:right w:val="none" w:sz="0" w:space="0" w:color="auto"/>
                                                          </w:divBdr>
                                                        </w:div>
                                                      </w:divsChild>
                                                    </w:div>
                                                    <w:div w:id="1864588171">
                                                      <w:marLeft w:val="240"/>
                                                      <w:marRight w:val="0"/>
                                                      <w:marTop w:val="0"/>
                                                      <w:marBottom w:val="0"/>
                                                      <w:divBdr>
                                                        <w:top w:val="none" w:sz="0" w:space="0" w:color="auto"/>
                                                        <w:left w:val="none" w:sz="0" w:space="0" w:color="auto"/>
                                                        <w:bottom w:val="none" w:sz="0" w:space="0" w:color="auto"/>
                                                        <w:right w:val="none" w:sz="0" w:space="0" w:color="auto"/>
                                                      </w:divBdr>
                                                    </w:div>
                                                  </w:divsChild>
                                                </w:div>
                                                <w:div w:id="17674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32633">
                                  <w:marLeft w:val="0"/>
                                  <w:marRight w:val="0"/>
                                  <w:marTop w:val="0"/>
                                  <w:marBottom w:val="0"/>
                                  <w:divBdr>
                                    <w:top w:val="none" w:sz="0" w:space="0" w:color="auto"/>
                                    <w:left w:val="none" w:sz="0" w:space="0" w:color="auto"/>
                                    <w:bottom w:val="none" w:sz="0" w:space="0" w:color="auto"/>
                                    <w:right w:val="none" w:sz="0" w:space="0" w:color="auto"/>
                                  </w:divBdr>
                                </w:div>
                                <w:div w:id="818350444">
                                  <w:marLeft w:val="240"/>
                                  <w:marRight w:val="240"/>
                                  <w:marTop w:val="0"/>
                                  <w:marBottom w:val="0"/>
                                  <w:divBdr>
                                    <w:top w:val="none" w:sz="0" w:space="0" w:color="auto"/>
                                    <w:left w:val="none" w:sz="0" w:space="0" w:color="auto"/>
                                    <w:bottom w:val="none" w:sz="0" w:space="0" w:color="auto"/>
                                    <w:right w:val="none" w:sz="0" w:space="0" w:color="auto"/>
                                  </w:divBdr>
                                  <w:divsChild>
                                    <w:div w:id="1370227476">
                                      <w:marLeft w:val="0"/>
                                      <w:marRight w:val="0"/>
                                      <w:marTop w:val="0"/>
                                      <w:marBottom w:val="0"/>
                                      <w:divBdr>
                                        <w:top w:val="none" w:sz="0" w:space="0" w:color="auto"/>
                                        <w:left w:val="none" w:sz="0" w:space="0" w:color="auto"/>
                                        <w:bottom w:val="none" w:sz="0" w:space="0" w:color="auto"/>
                                        <w:right w:val="none" w:sz="0" w:space="0" w:color="auto"/>
                                      </w:divBdr>
                                      <w:divsChild>
                                        <w:div w:id="1634941741">
                                          <w:marLeft w:val="0"/>
                                          <w:marRight w:val="0"/>
                                          <w:marTop w:val="0"/>
                                          <w:marBottom w:val="0"/>
                                          <w:divBdr>
                                            <w:top w:val="none" w:sz="0" w:space="0" w:color="auto"/>
                                            <w:left w:val="none" w:sz="0" w:space="0" w:color="auto"/>
                                            <w:bottom w:val="none" w:sz="0" w:space="0" w:color="auto"/>
                                            <w:right w:val="none" w:sz="0" w:space="0" w:color="auto"/>
                                          </w:divBdr>
                                        </w:div>
                                        <w:div w:id="2132820869">
                                          <w:marLeft w:val="240"/>
                                          <w:marRight w:val="240"/>
                                          <w:marTop w:val="0"/>
                                          <w:marBottom w:val="0"/>
                                          <w:divBdr>
                                            <w:top w:val="none" w:sz="0" w:space="0" w:color="auto"/>
                                            <w:left w:val="none" w:sz="0" w:space="0" w:color="auto"/>
                                            <w:bottom w:val="none" w:sz="0" w:space="0" w:color="auto"/>
                                            <w:right w:val="none" w:sz="0" w:space="0" w:color="auto"/>
                                          </w:divBdr>
                                          <w:divsChild>
                                            <w:div w:id="324406227">
                                              <w:marLeft w:val="240"/>
                                              <w:marRight w:val="0"/>
                                              <w:marTop w:val="0"/>
                                              <w:marBottom w:val="0"/>
                                              <w:divBdr>
                                                <w:top w:val="none" w:sz="0" w:space="0" w:color="auto"/>
                                                <w:left w:val="none" w:sz="0" w:space="0" w:color="auto"/>
                                                <w:bottom w:val="none" w:sz="0" w:space="0" w:color="auto"/>
                                                <w:right w:val="none" w:sz="0" w:space="0" w:color="auto"/>
                                              </w:divBdr>
                                            </w:div>
                                            <w:div w:id="1730573860">
                                              <w:marLeft w:val="0"/>
                                              <w:marRight w:val="0"/>
                                              <w:marTop w:val="0"/>
                                              <w:marBottom w:val="0"/>
                                              <w:divBdr>
                                                <w:top w:val="none" w:sz="0" w:space="0" w:color="auto"/>
                                                <w:left w:val="none" w:sz="0" w:space="0" w:color="auto"/>
                                                <w:bottom w:val="none" w:sz="0" w:space="0" w:color="auto"/>
                                                <w:right w:val="none" w:sz="0" w:space="0" w:color="auto"/>
                                              </w:divBdr>
                                              <w:divsChild>
                                                <w:div w:id="1097871893">
                                                  <w:marLeft w:val="0"/>
                                                  <w:marRight w:val="0"/>
                                                  <w:marTop w:val="0"/>
                                                  <w:marBottom w:val="0"/>
                                                  <w:divBdr>
                                                    <w:top w:val="none" w:sz="0" w:space="0" w:color="auto"/>
                                                    <w:left w:val="none" w:sz="0" w:space="0" w:color="auto"/>
                                                    <w:bottom w:val="none" w:sz="0" w:space="0" w:color="auto"/>
                                                    <w:right w:val="none" w:sz="0" w:space="0" w:color="auto"/>
                                                  </w:divBdr>
                                                </w:div>
                                                <w:div w:id="1872575600">
                                                  <w:marLeft w:val="240"/>
                                                  <w:marRight w:val="240"/>
                                                  <w:marTop w:val="0"/>
                                                  <w:marBottom w:val="0"/>
                                                  <w:divBdr>
                                                    <w:top w:val="none" w:sz="0" w:space="0" w:color="auto"/>
                                                    <w:left w:val="none" w:sz="0" w:space="0" w:color="auto"/>
                                                    <w:bottom w:val="none" w:sz="0" w:space="0" w:color="auto"/>
                                                    <w:right w:val="none" w:sz="0" w:space="0" w:color="auto"/>
                                                  </w:divBdr>
                                                  <w:divsChild>
                                                    <w:div w:id="89086398">
                                                      <w:marLeft w:val="0"/>
                                                      <w:marRight w:val="0"/>
                                                      <w:marTop w:val="0"/>
                                                      <w:marBottom w:val="0"/>
                                                      <w:divBdr>
                                                        <w:top w:val="none" w:sz="0" w:space="0" w:color="auto"/>
                                                        <w:left w:val="none" w:sz="0" w:space="0" w:color="auto"/>
                                                        <w:bottom w:val="none" w:sz="0" w:space="0" w:color="auto"/>
                                                        <w:right w:val="none" w:sz="0" w:space="0" w:color="auto"/>
                                                      </w:divBdr>
                                                      <w:divsChild>
                                                        <w:div w:id="902787984">
                                                          <w:marLeft w:val="0"/>
                                                          <w:marRight w:val="0"/>
                                                          <w:marTop w:val="0"/>
                                                          <w:marBottom w:val="0"/>
                                                          <w:divBdr>
                                                            <w:top w:val="none" w:sz="0" w:space="0" w:color="auto"/>
                                                            <w:left w:val="none" w:sz="0" w:space="0" w:color="auto"/>
                                                            <w:bottom w:val="none" w:sz="0" w:space="0" w:color="auto"/>
                                                            <w:right w:val="none" w:sz="0" w:space="0" w:color="auto"/>
                                                          </w:divBdr>
                                                        </w:div>
                                                        <w:div w:id="1303776685">
                                                          <w:marLeft w:val="240"/>
                                                          <w:marRight w:val="240"/>
                                                          <w:marTop w:val="0"/>
                                                          <w:marBottom w:val="0"/>
                                                          <w:divBdr>
                                                            <w:top w:val="none" w:sz="0" w:space="0" w:color="auto"/>
                                                            <w:left w:val="none" w:sz="0" w:space="0" w:color="auto"/>
                                                            <w:bottom w:val="none" w:sz="0" w:space="0" w:color="auto"/>
                                                            <w:right w:val="none" w:sz="0" w:space="0" w:color="auto"/>
                                                          </w:divBdr>
                                                          <w:divsChild>
                                                            <w:div w:id="448547645">
                                                              <w:marLeft w:val="240"/>
                                                              <w:marRight w:val="0"/>
                                                              <w:marTop w:val="0"/>
                                                              <w:marBottom w:val="0"/>
                                                              <w:divBdr>
                                                                <w:top w:val="none" w:sz="0" w:space="0" w:color="auto"/>
                                                                <w:left w:val="none" w:sz="0" w:space="0" w:color="auto"/>
                                                                <w:bottom w:val="none" w:sz="0" w:space="0" w:color="auto"/>
                                                                <w:right w:val="none" w:sz="0" w:space="0" w:color="auto"/>
                                                              </w:divBdr>
                                                            </w:div>
                                                            <w:div w:id="730202591">
                                                              <w:marLeft w:val="0"/>
                                                              <w:marRight w:val="0"/>
                                                              <w:marTop w:val="0"/>
                                                              <w:marBottom w:val="0"/>
                                                              <w:divBdr>
                                                                <w:top w:val="none" w:sz="0" w:space="0" w:color="auto"/>
                                                                <w:left w:val="none" w:sz="0" w:space="0" w:color="auto"/>
                                                                <w:bottom w:val="none" w:sz="0" w:space="0" w:color="auto"/>
                                                                <w:right w:val="none" w:sz="0" w:space="0" w:color="auto"/>
                                                              </w:divBdr>
                                                              <w:divsChild>
                                                                <w:div w:id="328412598">
                                                                  <w:marLeft w:val="0"/>
                                                                  <w:marRight w:val="0"/>
                                                                  <w:marTop w:val="0"/>
                                                                  <w:marBottom w:val="0"/>
                                                                  <w:divBdr>
                                                                    <w:top w:val="none" w:sz="0" w:space="0" w:color="auto"/>
                                                                    <w:left w:val="none" w:sz="0" w:space="0" w:color="auto"/>
                                                                    <w:bottom w:val="none" w:sz="0" w:space="0" w:color="auto"/>
                                                                    <w:right w:val="none" w:sz="0" w:space="0" w:color="auto"/>
                                                                  </w:divBdr>
                                                                </w:div>
                                                                <w:div w:id="1036808787">
                                                                  <w:marLeft w:val="240"/>
                                                                  <w:marRight w:val="240"/>
                                                                  <w:marTop w:val="0"/>
                                                                  <w:marBottom w:val="0"/>
                                                                  <w:divBdr>
                                                                    <w:top w:val="none" w:sz="0" w:space="0" w:color="auto"/>
                                                                    <w:left w:val="none" w:sz="0" w:space="0" w:color="auto"/>
                                                                    <w:bottom w:val="none" w:sz="0" w:space="0" w:color="auto"/>
                                                                    <w:right w:val="none" w:sz="0" w:space="0" w:color="auto"/>
                                                                  </w:divBdr>
                                                                  <w:divsChild>
                                                                    <w:div w:id="2073694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59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8090">
                                      <w:marLeft w:val="240"/>
                                      <w:marRight w:val="0"/>
                                      <w:marTop w:val="0"/>
                                      <w:marBottom w:val="0"/>
                                      <w:divBdr>
                                        <w:top w:val="none" w:sz="0" w:space="0" w:color="auto"/>
                                        <w:left w:val="none" w:sz="0" w:space="0" w:color="auto"/>
                                        <w:bottom w:val="none" w:sz="0" w:space="0" w:color="auto"/>
                                        <w:right w:val="none" w:sz="0" w:space="0" w:color="auto"/>
                                      </w:divBdr>
                                    </w:div>
                                  </w:divsChild>
                                </w:div>
                                <w:div w:id="1058280049">
                                  <w:marLeft w:val="240"/>
                                  <w:marRight w:val="240"/>
                                  <w:marTop w:val="0"/>
                                  <w:marBottom w:val="0"/>
                                  <w:divBdr>
                                    <w:top w:val="none" w:sz="0" w:space="0" w:color="auto"/>
                                    <w:left w:val="none" w:sz="0" w:space="0" w:color="auto"/>
                                    <w:bottom w:val="none" w:sz="0" w:space="0" w:color="auto"/>
                                    <w:right w:val="none" w:sz="0" w:space="0" w:color="auto"/>
                                  </w:divBdr>
                                  <w:divsChild>
                                    <w:div w:id="600530402">
                                      <w:marLeft w:val="240"/>
                                      <w:marRight w:val="0"/>
                                      <w:marTop w:val="0"/>
                                      <w:marBottom w:val="0"/>
                                      <w:divBdr>
                                        <w:top w:val="none" w:sz="0" w:space="0" w:color="auto"/>
                                        <w:left w:val="none" w:sz="0" w:space="0" w:color="auto"/>
                                        <w:bottom w:val="none" w:sz="0" w:space="0" w:color="auto"/>
                                        <w:right w:val="none" w:sz="0" w:space="0" w:color="auto"/>
                                      </w:divBdr>
                                    </w:div>
                                  </w:divsChild>
                                </w:div>
                                <w:div w:id="1066874187">
                                  <w:marLeft w:val="240"/>
                                  <w:marRight w:val="240"/>
                                  <w:marTop w:val="0"/>
                                  <w:marBottom w:val="0"/>
                                  <w:divBdr>
                                    <w:top w:val="none" w:sz="0" w:space="0" w:color="auto"/>
                                    <w:left w:val="none" w:sz="0" w:space="0" w:color="auto"/>
                                    <w:bottom w:val="none" w:sz="0" w:space="0" w:color="auto"/>
                                    <w:right w:val="none" w:sz="0" w:space="0" w:color="auto"/>
                                  </w:divBdr>
                                  <w:divsChild>
                                    <w:div w:id="14797637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3498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9482">
                  <w:marLeft w:val="240"/>
                  <w:marRight w:val="240"/>
                  <w:marTop w:val="0"/>
                  <w:marBottom w:val="0"/>
                  <w:divBdr>
                    <w:top w:val="none" w:sz="0" w:space="0" w:color="auto"/>
                    <w:left w:val="none" w:sz="0" w:space="0" w:color="auto"/>
                    <w:bottom w:val="none" w:sz="0" w:space="0" w:color="auto"/>
                    <w:right w:val="none" w:sz="0" w:space="0" w:color="auto"/>
                  </w:divBdr>
                </w:div>
                <w:div w:id="974873002">
                  <w:marLeft w:val="240"/>
                  <w:marRight w:val="240"/>
                  <w:marTop w:val="0"/>
                  <w:marBottom w:val="0"/>
                  <w:divBdr>
                    <w:top w:val="none" w:sz="0" w:space="0" w:color="auto"/>
                    <w:left w:val="none" w:sz="0" w:space="0" w:color="auto"/>
                    <w:bottom w:val="none" w:sz="0" w:space="0" w:color="auto"/>
                    <w:right w:val="none" w:sz="0" w:space="0" w:color="auto"/>
                  </w:divBdr>
                  <w:divsChild>
                    <w:div w:id="1269697652">
                      <w:marLeft w:val="0"/>
                      <w:marRight w:val="0"/>
                      <w:marTop w:val="0"/>
                      <w:marBottom w:val="0"/>
                      <w:divBdr>
                        <w:top w:val="none" w:sz="0" w:space="0" w:color="auto"/>
                        <w:left w:val="none" w:sz="0" w:space="0" w:color="auto"/>
                        <w:bottom w:val="none" w:sz="0" w:space="0" w:color="auto"/>
                        <w:right w:val="none" w:sz="0" w:space="0" w:color="auto"/>
                      </w:divBdr>
                      <w:divsChild>
                        <w:div w:id="645427804">
                          <w:marLeft w:val="240"/>
                          <w:marRight w:val="240"/>
                          <w:marTop w:val="0"/>
                          <w:marBottom w:val="0"/>
                          <w:divBdr>
                            <w:top w:val="none" w:sz="0" w:space="0" w:color="auto"/>
                            <w:left w:val="none" w:sz="0" w:space="0" w:color="auto"/>
                            <w:bottom w:val="none" w:sz="0" w:space="0" w:color="auto"/>
                            <w:right w:val="none" w:sz="0" w:space="0" w:color="auto"/>
                          </w:divBdr>
                          <w:divsChild>
                            <w:div w:id="814762154">
                              <w:marLeft w:val="240"/>
                              <w:marRight w:val="0"/>
                              <w:marTop w:val="0"/>
                              <w:marBottom w:val="0"/>
                              <w:divBdr>
                                <w:top w:val="none" w:sz="0" w:space="0" w:color="auto"/>
                                <w:left w:val="none" w:sz="0" w:space="0" w:color="auto"/>
                                <w:bottom w:val="none" w:sz="0" w:space="0" w:color="auto"/>
                                <w:right w:val="none" w:sz="0" w:space="0" w:color="auto"/>
                              </w:divBdr>
                            </w:div>
                            <w:div w:id="1157182762">
                              <w:marLeft w:val="0"/>
                              <w:marRight w:val="0"/>
                              <w:marTop w:val="0"/>
                              <w:marBottom w:val="0"/>
                              <w:divBdr>
                                <w:top w:val="none" w:sz="0" w:space="0" w:color="auto"/>
                                <w:left w:val="none" w:sz="0" w:space="0" w:color="auto"/>
                                <w:bottom w:val="none" w:sz="0" w:space="0" w:color="auto"/>
                                <w:right w:val="none" w:sz="0" w:space="0" w:color="auto"/>
                              </w:divBdr>
                              <w:divsChild>
                                <w:div w:id="1803038239">
                                  <w:marLeft w:val="240"/>
                                  <w:marRight w:val="240"/>
                                  <w:marTop w:val="0"/>
                                  <w:marBottom w:val="0"/>
                                  <w:divBdr>
                                    <w:top w:val="none" w:sz="0" w:space="0" w:color="auto"/>
                                    <w:left w:val="none" w:sz="0" w:space="0" w:color="auto"/>
                                    <w:bottom w:val="none" w:sz="0" w:space="0" w:color="auto"/>
                                    <w:right w:val="none" w:sz="0" w:space="0" w:color="auto"/>
                                  </w:divBdr>
                                  <w:divsChild>
                                    <w:div w:id="1221206124">
                                      <w:marLeft w:val="240"/>
                                      <w:marRight w:val="0"/>
                                      <w:marTop w:val="0"/>
                                      <w:marBottom w:val="0"/>
                                      <w:divBdr>
                                        <w:top w:val="none" w:sz="0" w:space="0" w:color="auto"/>
                                        <w:left w:val="none" w:sz="0" w:space="0" w:color="auto"/>
                                        <w:bottom w:val="none" w:sz="0" w:space="0" w:color="auto"/>
                                        <w:right w:val="none" w:sz="0" w:space="0" w:color="auto"/>
                                      </w:divBdr>
                                    </w:div>
                                  </w:divsChild>
                                </w:div>
                                <w:div w:id="19658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8061">
                          <w:marLeft w:val="0"/>
                          <w:marRight w:val="0"/>
                          <w:marTop w:val="0"/>
                          <w:marBottom w:val="0"/>
                          <w:divBdr>
                            <w:top w:val="none" w:sz="0" w:space="0" w:color="auto"/>
                            <w:left w:val="none" w:sz="0" w:space="0" w:color="auto"/>
                            <w:bottom w:val="none" w:sz="0" w:space="0" w:color="auto"/>
                            <w:right w:val="none" w:sz="0" w:space="0" w:color="auto"/>
                          </w:divBdr>
                        </w:div>
                      </w:divsChild>
                    </w:div>
                    <w:div w:id="1472791807">
                      <w:marLeft w:val="240"/>
                      <w:marRight w:val="0"/>
                      <w:marTop w:val="0"/>
                      <w:marBottom w:val="0"/>
                      <w:divBdr>
                        <w:top w:val="none" w:sz="0" w:space="0" w:color="auto"/>
                        <w:left w:val="none" w:sz="0" w:space="0" w:color="auto"/>
                        <w:bottom w:val="none" w:sz="0" w:space="0" w:color="auto"/>
                        <w:right w:val="none" w:sz="0" w:space="0" w:color="auto"/>
                      </w:divBdr>
                    </w:div>
                  </w:divsChild>
                </w:div>
                <w:div w:id="978806005">
                  <w:marLeft w:val="240"/>
                  <w:marRight w:val="240"/>
                  <w:marTop w:val="0"/>
                  <w:marBottom w:val="0"/>
                  <w:divBdr>
                    <w:top w:val="none" w:sz="0" w:space="0" w:color="auto"/>
                    <w:left w:val="none" w:sz="0" w:space="0" w:color="auto"/>
                    <w:bottom w:val="none" w:sz="0" w:space="0" w:color="auto"/>
                    <w:right w:val="none" w:sz="0" w:space="0" w:color="auto"/>
                  </w:divBdr>
                  <w:divsChild>
                    <w:div w:id="344675559">
                      <w:marLeft w:val="0"/>
                      <w:marRight w:val="0"/>
                      <w:marTop w:val="0"/>
                      <w:marBottom w:val="0"/>
                      <w:divBdr>
                        <w:top w:val="none" w:sz="0" w:space="0" w:color="auto"/>
                        <w:left w:val="none" w:sz="0" w:space="0" w:color="auto"/>
                        <w:bottom w:val="none" w:sz="0" w:space="0" w:color="auto"/>
                        <w:right w:val="none" w:sz="0" w:space="0" w:color="auto"/>
                      </w:divBdr>
                      <w:divsChild>
                        <w:div w:id="558517120">
                          <w:marLeft w:val="0"/>
                          <w:marRight w:val="0"/>
                          <w:marTop w:val="0"/>
                          <w:marBottom w:val="0"/>
                          <w:divBdr>
                            <w:top w:val="none" w:sz="0" w:space="0" w:color="auto"/>
                            <w:left w:val="none" w:sz="0" w:space="0" w:color="auto"/>
                            <w:bottom w:val="none" w:sz="0" w:space="0" w:color="auto"/>
                            <w:right w:val="none" w:sz="0" w:space="0" w:color="auto"/>
                          </w:divBdr>
                        </w:div>
                        <w:div w:id="1465850486">
                          <w:marLeft w:val="240"/>
                          <w:marRight w:val="240"/>
                          <w:marTop w:val="0"/>
                          <w:marBottom w:val="0"/>
                          <w:divBdr>
                            <w:top w:val="none" w:sz="0" w:space="0" w:color="auto"/>
                            <w:left w:val="none" w:sz="0" w:space="0" w:color="auto"/>
                            <w:bottom w:val="none" w:sz="0" w:space="0" w:color="auto"/>
                            <w:right w:val="none" w:sz="0" w:space="0" w:color="auto"/>
                          </w:divBdr>
                          <w:divsChild>
                            <w:div w:id="1163356243">
                              <w:marLeft w:val="0"/>
                              <w:marRight w:val="0"/>
                              <w:marTop w:val="0"/>
                              <w:marBottom w:val="0"/>
                              <w:divBdr>
                                <w:top w:val="none" w:sz="0" w:space="0" w:color="auto"/>
                                <w:left w:val="none" w:sz="0" w:space="0" w:color="auto"/>
                                <w:bottom w:val="none" w:sz="0" w:space="0" w:color="auto"/>
                                <w:right w:val="none" w:sz="0" w:space="0" w:color="auto"/>
                              </w:divBdr>
                              <w:divsChild>
                                <w:div w:id="986276750">
                                  <w:marLeft w:val="240"/>
                                  <w:marRight w:val="240"/>
                                  <w:marTop w:val="0"/>
                                  <w:marBottom w:val="0"/>
                                  <w:divBdr>
                                    <w:top w:val="none" w:sz="0" w:space="0" w:color="auto"/>
                                    <w:left w:val="none" w:sz="0" w:space="0" w:color="auto"/>
                                    <w:bottom w:val="none" w:sz="0" w:space="0" w:color="auto"/>
                                    <w:right w:val="none" w:sz="0" w:space="0" w:color="auto"/>
                                  </w:divBdr>
                                  <w:divsChild>
                                    <w:div w:id="506486525">
                                      <w:marLeft w:val="0"/>
                                      <w:marRight w:val="0"/>
                                      <w:marTop w:val="0"/>
                                      <w:marBottom w:val="0"/>
                                      <w:divBdr>
                                        <w:top w:val="none" w:sz="0" w:space="0" w:color="auto"/>
                                        <w:left w:val="none" w:sz="0" w:space="0" w:color="auto"/>
                                        <w:bottom w:val="none" w:sz="0" w:space="0" w:color="auto"/>
                                        <w:right w:val="none" w:sz="0" w:space="0" w:color="auto"/>
                                      </w:divBdr>
                                      <w:divsChild>
                                        <w:div w:id="387606680">
                                          <w:marLeft w:val="240"/>
                                          <w:marRight w:val="240"/>
                                          <w:marTop w:val="0"/>
                                          <w:marBottom w:val="0"/>
                                          <w:divBdr>
                                            <w:top w:val="none" w:sz="0" w:space="0" w:color="auto"/>
                                            <w:left w:val="none" w:sz="0" w:space="0" w:color="auto"/>
                                            <w:bottom w:val="none" w:sz="0" w:space="0" w:color="auto"/>
                                            <w:right w:val="none" w:sz="0" w:space="0" w:color="auto"/>
                                          </w:divBdr>
                                          <w:divsChild>
                                            <w:div w:id="484516303">
                                              <w:marLeft w:val="240"/>
                                              <w:marRight w:val="0"/>
                                              <w:marTop w:val="0"/>
                                              <w:marBottom w:val="0"/>
                                              <w:divBdr>
                                                <w:top w:val="none" w:sz="0" w:space="0" w:color="auto"/>
                                                <w:left w:val="none" w:sz="0" w:space="0" w:color="auto"/>
                                                <w:bottom w:val="none" w:sz="0" w:space="0" w:color="auto"/>
                                                <w:right w:val="none" w:sz="0" w:space="0" w:color="auto"/>
                                              </w:divBdr>
                                            </w:div>
                                          </w:divsChild>
                                        </w:div>
                                        <w:div w:id="944187619">
                                          <w:marLeft w:val="0"/>
                                          <w:marRight w:val="0"/>
                                          <w:marTop w:val="0"/>
                                          <w:marBottom w:val="0"/>
                                          <w:divBdr>
                                            <w:top w:val="none" w:sz="0" w:space="0" w:color="auto"/>
                                            <w:left w:val="none" w:sz="0" w:space="0" w:color="auto"/>
                                            <w:bottom w:val="none" w:sz="0" w:space="0" w:color="auto"/>
                                            <w:right w:val="none" w:sz="0" w:space="0" w:color="auto"/>
                                          </w:divBdr>
                                        </w:div>
                                      </w:divsChild>
                                    </w:div>
                                    <w:div w:id="1607804961">
                                      <w:marLeft w:val="240"/>
                                      <w:marRight w:val="0"/>
                                      <w:marTop w:val="0"/>
                                      <w:marBottom w:val="0"/>
                                      <w:divBdr>
                                        <w:top w:val="none" w:sz="0" w:space="0" w:color="auto"/>
                                        <w:left w:val="none" w:sz="0" w:space="0" w:color="auto"/>
                                        <w:bottom w:val="none" w:sz="0" w:space="0" w:color="auto"/>
                                        <w:right w:val="none" w:sz="0" w:space="0" w:color="auto"/>
                                      </w:divBdr>
                                    </w:div>
                                  </w:divsChild>
                                </w:div>
                                <w:div w:id="1776824896">
                                  <w:marLeft w:val="0"/>
                                  <w:marRight w:val="0"/>
                                  <w:marTop w:val="0"/>
                                  <w:marBottom w:val="0"/>
                                  <w:divBdr>
                                    <w:top w:val="none" w:sz="0" w:space="0" w:color="auto"/>
                                    <w:left w:val="none" w:sz="0" w:space="0" w:color="auto"/>
                                    <w:bottom w:val="none" w:sz="0" w:space="0" w:color="auto"/>
                                    <w:right w:val="none" w:sz="0" w:space="0" w:color="auto"/>
                                  </w:divBdr>
                                </w:div>
                              </w:divsChild>
                            </w:div>
                            <w:div w:id="1204052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5670078">
                      <w:marLeft w:val="240"/>
                      <w:marRight w:val="0"/>
                      <w:marTop w:val="0"/>
                      <w:marBottom w:val="0"/>
                      <w:divBdr>
                        <w:top w:val="none" w:sz="0" w:space="0" w:color="auto"/>
                        <w:left w:val="none" w:sz="0" w:space="0" w:color="auto"/>
                        <w:bottom w:val="none" w:sz="0" w:space="0" w:color="auto"/>
                        <w:right w:val="none" w:sz="0" w:space="0" w:color="auto"/>
                      </w:divBdr>
                    </w:div>
                  </w:divsChild>
                </w:div>
                <w:div w:id="1002970749">
                  <w:marLeft w:val="240"/>
                  <w:marRight w:val="240"/>
                  <w:marTop w:val="0"/>
                  <w:marBottom w:val="0"/>
                  <w:divBdr>
                    <w:top w:val="none" w:sz="0" w:space="0" w:color="auto"/>
                    <w:left w:val="none" w:sz="0" w:space="0" w:color="auto"/>
                    <w:bottom w:val="none" w:sz="0" w:space="0" w:color="auto"/>
                    <w:right w:val="none" w:sz="0" w:space="0" w:color="auto"/>
                  </w:divBdr>
                </w:div>
                <w:div w:id="1024482750">
                  <w:marLeft w:val="240"/>
                  <w:marRight w:val="240"/>
                  <w:marTop w:val="0"/>
                  <w:marBottom w:val="0"/>
                  <w:divBdr>
                    <w:top w:val="none" w:sz="0" w:space="0" w:color="auto"/>
                    <w:left w:val="none" w:sz="0" w:space="0" w:color="auto"/>
                    <w:bottom w:val="none" w:sz="0" w:space="0" w:color="auto"/>
                    <w:right w:val="none" w:sz="0" w:space="0" w:color="auto"/>
                  </w:divBdr>
                </w:div>
                <w:div w:id="1036082031">
                  <w:marLeft w:val="240"/>
                  <w:marRight w:val="240"/>
                  <w:marTop w:val="0"/>
                  <w:marBottom w:val="0"/>
                  <w:divBdr>
                    <w:top w:val="none" w:sz="0" w:space="0" w:color="auto"/>
                    <w:left w:val="none" w:sz="0" w:space="0" w:color="auto"/>
                    <w:bottom w:val="none" w:sz="0" w:space="0" w:color="auto"/>
                    <w:right w:val="none" w:sz="0" w:space="0" w:color="auto"/>
                  </w:divBdr>
                </w:div>
                <w:div w:id="1145856734">
                  <w:marLeft w:val="240"/>
                  <w:marRight w:val="240"/>
                  <w:marTop w:val="0"/>
                  <w:marBottom w:val="0"/>
                  <w:divBdr>
                    <w:top w:val="none" w:sz="0" w:space="0" w:color="auto"/>
                    <w:left w:val="none" w:sz="0" w:space="0" w:color="auto"/>
                    <w:bottom w:val="none" w:sz="0" w:space="0" w:color="auto"/>
                    <w:right w:val="none" w:sz="0" w:space="0" w:color="auto"/>
                  </w:divBdr>
                  <w:divsChild>
                    <w:div w:id="543520414">
                      <w:marLeft w:val="0"/>
                      <w:marRight w:val="0"/>
                      <w:marTop w:val="0"/>
                      <w:marBottom w:val="0"/>
                      <w:divBdr>
                        <w:top w:val="none" w:sz="0" w:space="0" w:color="auto"/>
                        <w:left w:val="none" w:sz="0" w:space="0" w:color="auto"/>
                        <w:bottom w:val="none" w:sz="0" w:space="0" w:color="auto"/>
                        <w:right w:val="none" w:sz="0" w:space="0" w:color="auto"/>
                      </w:divBdr>
                      <w:divsChild>
                        <w:div w:id="996807917">
                          <w:marLeft w:val="240"/>
                          <w:marRight w:val="240"/>
                          <w:marTop w:val="0"/>
                          <w:marBottom w:val="0"/>
                          <w:divBdr>
                            <w:top w:val="none" w:sz="0" w:space="0" w:color="auto"/>
                            <w:left w:val="none" w:sz="0" w:space="0" w:color="auto"/>
                            <w:bottom w:val="none" w:sz="0" w:space="0" w:color="auto"/>
                            <w:right w:val="none" w:sz="0" w:space="0" w:color="auto"/>
                          </w:divBdr>
                          <w:divsChild>
                            <w:div w:id="677922660">
                              <w:marLeft w:val="240"/>
                              <w:marRight w:val="0"/>
                              <w:marTop w:val="0"/>
                              <w:marBottom w:val="0"/>
                              <w:divBdr>
                                <w:top w:val="none" w:sz="0" w:space="0" w:color="auto"/>
                                <w:left w:val="none" w:sz="0" w:space="0" w:color="auto"/>
                                <w:bottom w:val="none" w:sz="0" w:space="0" w:color="auto"/>
                                <w:right w:val="none" w:sz="0" w:space="0" w:color="auto"/>
                              </w:divBdr>
                            </w:div>
                            <w:div w:id="1962805650">
                              <w:marLeft w:val="0"/>
                              <w:marRight w:val="0"/>
                              <w:marTop w:val="0"/>
                              <w:marBottom w:val="0"/>
                              <w:divBdr>
                                <w:top w:val="none" w:sz="0" w:space="0" w:color="auto"/>
                                <w:left w:val="none" w:sz="0" w:space="0" w:color="auto"/>
                                <w:bottom w:val="none" w:sz="0" w:space="0" w:color="auto"/>
                                <w:right w:val="none" w:sz="0" w:space="0" w:color="auto"/>
                              </w:divBdr>
                              <w:divsChild>
                                <w:div w:id="623658105">
                                  <w:marLeft w:val="0"/>
                                  <w:marRight w:val="0"/>
                                  <w:marTop w:val="0"/>
                                  <w:marBottom w:val="0"/>
                                  <w:divBdr>
                                    <w:top w:val="none" w:sz="0" w:space="0" w:color="auto"/>
                                    <w:left w:val="none" w:sz="0" w:space="0" w:color="auto"/>
                                    <w:bottom w:val="none" w:sz="0" w:space="0" w:color="auto"/>
                                    <w:right w:val="none" w:sz="0" w:space="0" w:color="auto"/>
                                  </w:divBdr>
                                </w:div>
                                <w:div w:id="675114882">
                                  <w:marLeft w:val="240"/>
                                  <w:marRight w:val="240"/>
                                  <w:marTop w:val="0"/>
                                  <w:marBottom w:val="0"/>
                                  <w:divBdr>
                                    <w:top w:val="none" w:sz="0" w:space="0" w:color="auto"/>
                                    <w:left w:val="none" w:sz="0" w:space="0" w:color="auto"/>
                                    <w:bottom w:val="none" w:sz="0" w:space="0" w:color="auto"/>
                                    <w:right w:val="none" w:sz="0" w:space="0" w:color="auto"/>
                                  </w:divBdr>
                                  <w:divsChild>
                                    <w:div w:id="1940598595">
                                      <w:marLeft w:val="240"/>
                                      <w:marRight w:val="0"/>
                                      <w:marTop w:val="0"/>
                                      <w:marBottom w:val="0"/>
                                      <w:divBdr>
                                        <w:top w:val="none" w:sz="0" w:space="0" w:color="auto"/>
                                        <w:left w:val="none" w:sz="0" w:space="0" w:color="auto"/>
                                        <w:bottom w:val="none" w:sz="0" w:space="0" w:color="auto"/>
                                        <w:right w:val="none" w:sz="0" w:space="0" w:color="auto"/>
                                      </w:divBdr>
                                    </w:div>
                                  </w:divsChild>
                                </w:div>
                                <w:div w:id="730664286">
                                  <w:marLeft w:val="240"/>
                                  <w:marRight w:val="240"/>
                                  <w:marTop w:val="0"/>
                                  <w:marBottom w:val="0"/>
                                  <w:divBdr>
                                    <w:top w:val="none" w:sz="0" w:space="0" w:color="auto"/>
                                    <w:left w:val="none" w:sz="0" w:space="0" w:color="auto"/>
                                    <w:bottom w:val="none" w:sz="0" w:space="0" w:color="auto"/>
                                    <w:right w:val="none" w:sz="0" w:space="0" w:color="auto"/>
                                  </w:divBdr>
                                  <w:divsChild>
                                    <w:div w:id="476150064">
                                      <w:marLeft w:val="240"/>
                                      <w:marRight w:val="0"/>
                                      <w:marTop w:val="0"/>
                                      <w:marBottom w:val="0"/>
                                      <w:divBdr>
                                        <w:top w:val="none" w:sz="0" w:space="0" w:color="auto"/>
                                        <w:left w:val="none" w:sz="0" w:space="0" w:color="auto"/>
                                        <w:bottom w:val="none" w:sz="0" w:space="0" w:color="auto"/>
                                        <w:right w:val="none" w:sz="0" w:space="0" w:color="auto"/>
                                      </w:divBdr>
                                    </w:div>
                                    <w:div w:id="1883589141">
                                      <w:marLeft w:val="0"/>
                                      <w:marRight w:val="0"/>
                                      <w:marTop w:val="0"/>
                                      <w:marBottom w:val="0"/>
                                      <w:divBdr>
                                        <w:top w:val="none" w:sz="0" w:space="0" w:color="auto"/>
                                        <w:left w:val="none" w:sz="0" w:space="0" w:color="auto"/>
                                        <w:bottom w:val="none" w:sz="0" w:space="0" w:color="auto"/>
                                        <w:right w:val="none" w:sz="0" w:space="0" w:color="auto"/>
                                      </w:divBdr>
                                      <w:divsChild>
                                        <w:div w:id="980693045">
                                          <w:marLeft w:val="0"/>
                                          <w:marRight w:val="0"/>
                                          <w:marTop w:val="0"/>
                                          <w:marBottom w:val="0"/>
                                          <w:divBdr>
                                            <w:top w:val="none" w:sz="0" w:space="0" w:color="auto"/>
                                            <w:left w:val="none" w:sz="0" w:space="0" w:color="auto"/>
                                            <w:bottom w:val="none" w:sz="0" w:space="0" w:color="auto"/>
                                            <w:right w:val="none" w:sz="0" w:space="0" w:color="auto"/>
                                          </w:divBdr>
                                        </w:div>
                                        <w:div w:id="2086759366">
                                          <w:marLeft w:val="240"/>
                                          <w:marRight w:val="240"/>
                                          <w:marTop w:val="0"/>
                                          <w:marBottom w:val="0"/>
                                          <w:divBdr>
                                            <w:top w:val="none" w:sz="0" w:space="0" w:color="auto"/>
                                            <w:left w:val="none" w:sz="0" w:space="0" w:color="auto"/>
                                            <w:bottom w:val="none" w:sz="0" w:space="0" w:color="auto"/>
                                            <w:right w:val="none" w:sz="0" w:space="0" w:color="auto"/>
                                          </w:divBdr>
                                          <w:divsChild>
                                            <w:div w:id="316618919">
                                              <w:marLeft w:val="0"/>
                                              <w:marRight w:val="0"/>
                                              <w:marTop w:val="0"/>
                                              <w:marBottom w:val="0"/>
                                              <w:divBdr>
                                                <w:top w:val="none" w:sz="0" w:space="0" w:color="auto"/>
                                                <w:left w:val="none" w:sz="0" w:space="0" w:color="auto"/>
                                                <w:bottom w:val="none" w:sz="0" w:space="0" w:color="auto"/>
                                                <w:right w:val="none" w:sz="0" w:space="0" w:color="auto"/>
                                              </w:divBdr>
                                              <w:divsChild>
                                                <w:div w:id="1145782801">
                                                  <w:marLeft w:val="0"/>
                                                  <w:marRight w:val="0"/>
                                                  <w:marTop w:val="0"/>
                                                  <w:marBottom w:val="0"/>
                                                  <w:divBdr>
                                                    <w:top w:val="none" w:sz="0" w:space="0" w:color="auto"/>
                                                    <w:left w:val="none" w:sz="0" w:space="0" w:color="auto"/>
                                                    <w:bottom w:val="none" w:sz="0" w:space="0" w:color="auto"/>
                                                    <w:right w:val="none" w:sz="0" w:space="0" w:color="auto"/>
                                                  </w:divBdr>
                                                </w:div>
                                                <w:div w:id="1982616170">
                                                  <w:marLeft w:val="240"/>
                                                  <w:marRight w:val="240"/>
                                                  <w:marTop w:val="0"/>
                                                  <w:marBottom w:val="0"/>
                                                  <w:divBdr>
                                                    <w:top w:val="none" w:sz="0" w:space="0" w:color="auto"/>
                                                    <w:left w:val="none" w:sz="0" w:space="0" w:color="auto"/>
                                                    <w:bottom w:val="none" w:sz="0" w:space="0" w:color="auto"/>
                                                    <w:right w:val="none" w:sz="0" w:space="0" w:color="auto"/>
                                                  </w:divBdr>
                                                  <w:divsChild>
                                                    <w:div w:id="1308708051">
                                                      <w:marLeft w:val="240"/>
                                                      <w:marRight w:val="0"/>
                                                      <w:marTop w:val="0"/>
                                                      <w:marBottom w:val="0"/>
                                                      <w:divBdr>
                                                        <w:top w:val="none" w:sz="0" w:space="0" w:color="auto"/>
                                                        <w:left w:val="none" w:sz="0" w:space="0" w:color="auto"/>
                                                        <w:bottom w:val="none" w:sz="0" w:space="0" w:color="auto"/>
                                                        <w:right w:val="none" w:sz="0" w:space="0" w:color="auto"/>
                                                      </w:divBdr>
                                                    </w:div>
                                                    <w:div w:id="1987322919">
                                                      <w:marLeft w:val="0"/>
                                                      <w:marRight w:val="0"/>
                                                      <w:marTop w:val="0"/>
                                                      <w:marBottom w:val="0"/>
                                                      <w:divBdr>
                                                        <w:top w:val="none" w:sz="0" w:space="0" w:color="auto"/>
                                                        <w:left w:val="none" w:sz="0" w:space="0" w:color="auto"/>
                                                        <w:bottom w:val="none" w:sz="0" w:space="0" w:color="auto"/>
                                                        <w:right w:val="none" w:sz="0" w:space="0" w:color="auto"/>
                                                      </w:divBdr>
                                                      <w:divsChild>
                                                        <w:div w:id="562722265">
                                                          <w:marLeft w:val="240"/>
                                                          <w:marRight w:val="240"/>
                                                          <w:marTop w:val="0"/>
                                                          <w:marBottom w:val="0"/>
                                                          <w:divBdr>
                                                            <w:top w:val="none" w:sz="0" w:space="0" w:color="auto"/>
                                                            <w:left w:val="none" w:sz="0" w:space="0" w:color="auto"/>
                                                            <w:bottom w:val="none" w:sz="0" w:space="0" w:color="auto"/>
                                                            <w:right w:val="none" w:sz="0" w:space="0" w:color="auto"/>
                                                          </w:divBdr>
                                                          <w:divsChild>
                                                            <w:div w:id="1665359442">
                                                              <w:marLeft w:val="240"/>
                                                              <w:marRight w:val="0"/>
                                                              <w:marTop w:val="0"/>
                                                              <w:marBottom w:val="0"/>
                                                              <w:divBdr>
                                                                <w:top w:val="none" w:sz="0" w:space="0" w:color="auto"/>
                                                                <w:left w:val="none" w:sz="0" w:space="0" w:color="auto"/>
                                                                <w:bottom w:val="none" w:sz="0" w:space="0" w:color="auto"/>
                                                                <w:right w:val="none" w:sz="0" w:space="0" w:color="auto"/>
                                                              </w:divBdr>
                                                            </w:div>
                                                          </w:divsChild>
                                                        </w:div>
                                                        <w:div w:id="766971444">
                                                          <w:marLeft w:val="240"/>
                                                          <w:marRight w:val="240"/>
                                                          <w:marTop w:val="0"/>
                                                          <w:marBottom w:val="0"/>
                                                          <w:divBdr>
                                                            <w:top w:val="none" w:sz="0" w:space="0" w:color="auto"/>
                                                            <w:left w:val="none" w:sz="0" w:space="0" w:color="auto"/>
                                                            <w:bottom w:val="none" w:sz="0" w:space="0" w:color="auto"/>
                                                            <w:right w:val="none" w:sz="0" w:space="0" w:color="auto"/>
                                                          </w:divBdr>
                                                        </w:div>
                                                        <w:div w:id="21040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3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6519">
                                  <w:marLeft w:val="240"/>
                                  <w:marRight w:val="240"/>
                                  <w:marTop w:val="0"/>
                                  <w:marBottom w:val="0"/>
                                  <w:divBdr>
                                    <w:top w:val="none" w:sz="0" w:space="0" w:color="auto"/>
                                    <w:left w:val="none" w:sz="0" w:space="0" w:color="auto"/>
                                    <w:bottom w:val="none" w:sz="0" w:space="0" w:color="auto"/>
                                    <w:right w:val="none" w:sz="0" w:space="0" w:color="auto"/>
                                  </w:divBdr>
                                  <w:divsChild>
                                    <w:div w:id="127477516">
                                      <w:marLeft w:val="240"/>
                                      <w:marRight w:val="0"/>
                                      <w:marTop w:val="0"/>
                                      <w:marBottom w:val="0"/>
                                      <w:divBdr>
                                        <w:top w:val="none" w:sz="0" w:space="0" w:color="auto"/>
                                        <w:left w:val="none" w:sz="0" w:space="0" w:color="auto"/>
                                        <w:bottom w:val="none" w:sz="0" w:space="0" w:color="auto"/>
                                        <w:right w:val="none" w:sz="0" w:space="0" w:color="auto"/>
                                      </w:divBdr>
                                    </w:div>
                                    <w:div w:id="669673304">
                                      <w:marLeft w:val="0"/>
                                      <w:marRight w:val="0"/>
                                      <w:marTop w:val="0"/>
                                      <w:marBottom w:val="0"/>
                                      <w:divBdr>
                                        <w:top w:val="none" w:sz="0" w:space="0" w:color="auto"/>
                                        <w:left w:val="none" w:sz="0" w:space="0" w:color="auto"/>
                                        <w:bottom w:val="none" w:sz="0" w:space="0" w:color="auto"/>
                                        <w:right w:val="none" w:sz="0" w:space="0" w:color="auto"/>
                                      </w:divBdr>
                                      <w:divsChild>
                                        <w:div w:id="366293203">
                                          <w:marLeft w:val="0"/>
                                          <w:marRight w:val="0"/>
                                          <w:marTop w:val="0"/>
                                          <w:marBottom w:val="0"/>
                                          <w:divBdr>
                                            <w:top w:val="none" w:sz="0" w:space="0" w:color="auto"/>
                                            <w:left w:val="none" w:sz="0" w:space="0" w:color="auto"/>
                                            <w:bottom w:val="none" w:sz="0" w:space="0" w:color="auto"/>
                                            <w:right w:val="none" w:sz="0" w:space="0" w:color="auto"/>
                                          </w:divBdr>
                                        </w:div>
                                        <w:div w:id="1729451975">
                                          <w:marLeft w:val="240"/>
                                          <w:marRight w:val="240"/>
                                          <w:marTop w:val="0"/>
                                          <w:marBottom w:val="0"/>
                                          <w:divBdr>
                                            <w:top w:val="none" w:sz="0" w:space="0" w:color="auto"/>
                                            <w:left w:val="none" w:sz="0" w:space="0" w:color="auto"/>
                                            <w:bottom w:val="none" w:sz="0" w:space="0" w:color="auto"/>
                                            <w:right w:val="none" w:sz="0" w:space="0" w:color="auto"/>
                                          </w:divBdr>
                                          <w:divsChild>
                                            <w:div w:id="1439834787">
                                              <w:marLeft w:val="0"/>
                                              <w:marRight w:val="0"/>
                                              <w:marTop w:val="0"/>
                                              <w:marBottom w:val="0"/>
                                              <w:divBdr>
                                                <w:top w:val="none" w:sz="0" w:space="0" w:color="auto"/>
                                                <w:left w:val="none" w:sz="0" w:space="0" w:color="auto"/>
                                                <w:bottom w:val="none" w:sz="0" w:space="0" w:color="auto"/>
                                                <w:right w:val="none" w:sz="0" w:space="0" w:color="auto"/>
                                              </w:divBdr>
                                              <w:divsChild>
                                                <w:div w:id="1145703831">
                                                  <w:marLeft w:val="0"/>
                                                  <w:marRight w:val="0"/>
                                                  <w:marTop w:val="0"/>
                                                  <w:marBottom w:val="0"/>
                                                  <w:divBdr>
                                                    <w:top w:val="none" w:sz="0" w:space="0" w:color="auto"/>
                                                    <w:left w:val="none" w:sz="0" w:space="0" w:color="auto"/>
                                                    <w:bottom w:val="none" w:sz="0" w:space="0" w:color="auto"/>
                                                    <w:right w:val="none" w:sz="0" w:space="0" w:color="auto"/>
                                                  </w:divBdr>
                                                </w:div>
                                                <w:div w:id="1384869040">
                                                  <w:marLeft w:val="240"/>
                                                  <w:marRight w:val="240"/>
                                                  <w:marTop w:val="0"/>
                                                  <w:marBottom w:val="0"/>
                                                  <w:divBdr>
                                                    <w:top w:val="none" w:sz="0" w:space="0" w:color="auto"/>
                                                    <w:left w:val="none" w:sz="0" w:space="0" w:color="auto"/>
                                                    <w:bottom w:val="none" w:sz="0" w:space="0" w:color="auto"/>
                                                    <w:right w:val="none" w:sz="0" w:space="0" w:color="auto"/>
                                                  </w:divBdr>
                                                  <w:divsChild>
                                                    <w:div w:id="553859605">
                                                      <w:marLeft w:val="0"/>
                                                      <w:marRight w:val="0"/>
                                                      <w:marTop w:val="0"/>
                                                      <w:marBottom w:val="0"/>
                                                      <w:divBdr>
                                                        <w:top w:val="none" w:sz="0" w:space="0" w:color="auto"/>
                                                        <w:left w:val="none" w:sz="0" w:space="0" w:color="auto"/>
                                                        <w:bottom w:val="none" w:sz="0" w:space="0" w:color="auto"/>
                                                        <w:right w:val="none" w:sz="0" w:space="0" w:color="auto"/>
                                                      </w:divBdr>
                                                      <w:divsChild>
                                                        <w:div w:id="662204091">
                                                          <w:marLeft w:val="0"/>
                                                          <w:marRight w:val="0"/>
                                                          <w:marTop w:val="0"/>
                                                          <w:marBottom w:val="0"/>
                                                          <w:divBdr>
                                                            <w:top w:val="none" w:sz="0" w:space="0" w:color="auto"/>
                                                            <w:left w:val="none" w:sz="0" w:space="0" w:color="auto"/>
                                                            <w:bottom w:val="none" w:sz="0" w:space="0" w:color="auto"/>
                                                            <w:right w:val="none" w:sz="0" w:space="0" w:color="auto"/>
                                                          </w:divBdr>
                                                        </w:div>
                                                        <w:div w:id="1113475795">
                                                          <w:marLeft w:val="240"/>
                                                          <w:marRight w:val="240"/>
                                                          <w:marTop w:val="0"/>
                                                          <w:marBottom w:val="0"/>
                                                          <w:divBdr>
                                                            <w:top w:val="none" w:sz="0" w:space="0" w:color="auto"/>
                                                            <w:left w:val="none" w:sz="0" w:space="0" w:color="auto"/>
                                                            <w:bottom w:val="none" w:sz="0" w:space="0" w:color="auto"/>
                                                            <w:right w:val="none" w:sz="0" w:space="0" w:color="auto"/>
                                                          </w:divBdr>
                                                          <w:divsChild>
                                                            <w:div w:id="365563386">
                                                              <w:marLeft w:val="0"/>
                                                              <w:marRight w:val="0"/>
                                                              <w:marTop w:val="0"/>
                                                              <w:marBottom w:val="0"/>
                                                              <w:divBdr>
                                                                <w:top w:val="none" w:sz="0" w:space="0" w:color="auto"/>
                                                                <w:left w:val="none" w:sz="0" w:space="0" w:color="auto"/>
                                                                <w:bottom w:val="none" w:sz="0" w:space="0" w:color="auto"/>
                                                                <w:right w:val="none" w:sz="0" w:space="0" w:color="auto"/>
                                                              </w:divBdr>
                                                              <w:divsChild>
                                                                <w:div w:id="380905523">
                                                                  <w:marLeft w:val="240"/>
                                                                  <w:marRight w:val="240"/>
                                                                  <w:marTop w:val="0"/>
                                                                  <w:marBottom w:val="0"/>
                                                                  <w:divBdr>
                                                                    <w:top w:val="none" w:sz="0" w:space="0" w:color="auto"/>
                                                                    <w:left w:val="none" w:sz="0" w:space="0" w:color="auto"/>
                                                                    <w:bottom w:val="none" w:sz="0" w:space="0" w:color="auto"/>
                                                                    <w:right w:val="none" w:sz="0" w:space="0" w:color="auto"/>
                                                                  </w:divBdr>
                                                                  <w:divsChild>
                                                                    <w:div w:id="573898940">
                                                                      <w:marLeft w:val="240"/>
                                                                      <w:marRight w:val="0"/>
                                                                      <w:marTop w:val="0"/>
                                                                      <w:marBottom w:val="0"/>
                                                                      <w:divBdr>
                                                                        <w:top w:val="none" w:sz="0" w:space="0" w:color="auto"/>
                                                                        <w:left w:val="none" w:sz="0" w:space="0" w:color="auto"/>
                                                                        <w:bottom w:val="none" w:sz="0" w:space="0" w:color="auto"/>
                                                                        <w:right w:val="none" w:sz="0" w:space="0" w:color="auto"/>
                                                                      </w:divBdr>
                                                                    </w:div>
                                                                    <w:div w:id="1049915417">
                                                                      <w:marLeft w:val="0"/>
                                                                      <w:marRight w:val="0"/>
                                                                      <w:marTop w:val="0"/>
                                                                      <w:marBottom w:val="0"/>
                                                                      <w:divBdr>
                                                                        <w:top w:val="none" w:sz="0" w:space="0" w:color="auto"/>
                                                                        <w:left w:val="none" w:sz="0" w:space="0" w:color="auto"/>
                                                                        <w:bottom w:val="none" w:sz="0" w:space="0" w:color="auto"/>
                                                                        <w:right w:val="none" w:sz="0" w:space="0" w:color="auto"/>
                                                                      </w:divBdr>
                                                                      <w:divsChild>
                                                                        <w:div w:id="1223978447">
                                                                          <w:marLeft w:val="240"/>
                                                                          <w:marRight w:val="240"/>
                                                                          <w:marTop w:val="0"/>
                                                                          <w:marBottom w:val="0"/>
                                                                          <w:divBdr>
                                                                            <w:top w:val="none" w:sz="0" w:space="0" w:color="auto"/>
                                                                            <w:left w:val="none" w:sz="0" w:space="0" w:color="auto"/>
                                                                            <w:bottom w:val="none" w:sz="0" w:space="0" w:color="auto"/>
                                                                            <w:right w:val="none" w:sz="0" w:space="0" w:color="auto"/>
                                                                          </w:divBdr>
                                                                          <w:divsChild>
                                                                            <w:div w:id="474682198">
                                                                              <w:marLeft w:val="0"/>
                                                                              <w:marRight w:val="0"/>
                                                                              <w:marTop w:val="0"/>
                                                                              <w:marBottom w:val="0"/>
                                                                              <w:divBdr>
                                                                                <w:top w:val="none" w:sz="0" w:space="0" w:color="auto"/>
                                                                                <w:left w:val="none" w:sz="0" w:space="0" w:color="auto"/>
                                                                                <w:bottom w:val="none" w:sz="0" w:space="0" w:color="auto"/>
                                                                                <w:right w:val="none" w:sz="0" w:space="0" w:color="auto"/>
                                                                              </w:divBdr>
                                                                              <w:divsChild>
                                                                                <w:div w:id="247152518">
                                                                                  <w:marLeft w:val="240"/>
                                                                                  <w:marRight w:val="240"/>
                                                                                  <w:marTop w:val="0"/>
                                                                                  <w:marBottom w:val="0"/>
                                                                                  <w:divBdr>
                                                                                    <w:top w:val="none" w:sz="0" w:space="0" w:color="auto"/>
                                                                                    <w:left w:val="none" w:sz="0" w:space="0" w:color="auto"/>
                                                                                    <w:bottom w:val="none" w:sz="0" w:space="0" w:color="auto"/>
                                                                                    <w:right w:val="none" w:sz="0" w:space="0" w:color="auto"/>
                                                                                  </w:divBdr>
                                                                                  <w:divsChild>
                                                                                    <w:div w:id="1757356949">
                                                                                      <w:marLeft w:val="240"/>
                                                                                      <w:marRight w:val="0"/>
                                                                                      <w:marTop w:val="0"/>
                                                                                      <w:marBottom w:val="0"/>
                                                                                      <w:divBdr>
                                                                                        <w:top w:val="none" w:sz="0" w:space="0" w:color="auto"/>
                                                                                        <w:left w:val="none" w:sz="0" w:space="0" w:color="auto"/>
                                                                                        <w:bottom w:val="none" w:sz="0" w:space="0" w:color="auto"/>
                                                                                        <w:right w:val="none" w:sz="0" w:space="0" w:color="auto"/>
                                                                                      </w:divBdr>
                                                                                    </w:div>
                                                                                  </w:divsChild>
                                                                                </w:div>
                                                                                <w:div w:id="396977623">
                                                                                  <w:marLeft w:val="0"/>
                                                                                  <w:marRight w:val="0"/>
                                                                                  <w:marTop w:val="0"/>
                                                                                  <w:marBottom w:val="0"/>
                                                                                  <w:divBdr>
                                                                                    <w:top w:val="none" w:sz="0" w:space="0" w:color="auto"/>
                                                                                    <w:left w:val="none" w:sz="0" w:space="0" w:color="auto"/>
                                                                                    <w:bottom w:val="none" w:sz="0" w:space="0" w:color="auto"/>
                                                                                    <w:right w:val="none" w:sz="0" w:space="0" w:color="auto"/>
                                                                                  </w:divBdr>
                                                                                </w:div>
                                                                                <w:div w:id="1647465958">
                                                                                  <w:marLeft w:val="240"/>
                                                                                  <w:marRight w:val="240"/>
                                                                                  <w:marTop w:val="0"/>
                                                                                  <w:marBottom w:val="0"/>
                                                                                  <w:divBdr>
                                                                                    <w:top w:val="none" w:sz="0" w:space="0" w:color="auto"/>
                                                                                    <w:left w:val="none" w:sz="0" w:space="0" w:color="auto"/>
                                                                                    <w:bottom w:val="none" w:sz="0" w:space="0" w:color="auto"/>
                                                                                    <w:right w:val="none" w:sz="0" w:space="0" w:color="auto"/>
                                                                                  </w:divBdr>
                                                                                  <w:divsChild>
                                                                                    <w:div w:id="2019886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56289170">
                                                                              <w:marLeft w:val="240"/>
                                                                              <w:marRight w:val="0"/>
                                                                              <w:marTop w:val="0"/>
                                                                              <w:marBottom w:val="0"/>
                                                                              <w:divBdr>
                                                                                <w:top w:val="none" w:sz="0" w:space="0" w:color="auto"/>
                                                                                <w:left w:val="none" w:sz="0" w:space="0" w:color="auto"/>
                                                                                <w:bottom w:val="none" w:sz="0" w:space="0" w:color="auto"/>
                                                                                <w:right w:val="none" w:sz="0" w:space="0" w:color="auto"/>
                                                                              </w:divBdr>
                                                                            </w:div>
                                                                          </w:divsChild>
                                                                        </w:div>
                                                                        <w:div w:id="13040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07">
                                                                  <w:marLeft w:val="240"/>
                                                                  <w:marRight w:val="240"/>
                                                                  <w:marTop w:val="0"/>
                                                                  <w:marBottom w:val="0"/>
                                                                  <w:divBdr>
                                                                    <w:top w:val="none" w:sz="0" w:space="0" w:color="auto"/>
                                                                    <w:left w:val="none" w:sz="0" w:space="0" w:color="auto"/>
                                                                    <w:bottom w:val="none" w:sz="0" w:space="0" w:color="auto"/>
                                                                    <w:right w:val="none" w:sz="0" w:space="0" w:color="auto"/>
                                                                  </w:divBdr>
                                                                </w:div>
                                                                <w:div w:id="1205099834">
                                                                  <w:marLeft w:val="0"/>
                                                                  <w:marRight w:val="0"/>
                                                                  <w:marTop w:val="0"/>
                                                                  <w:marBottom w:val="0"/>
                                                                  <w:divBdr>
                                                                    <w:top w:val="none" w:sz="0" w:space="0" w:color="auto"/>
                                                                    <w:left w:val="none" w:sz="0" w:space="0" w:color="auto"/>
                                                                    <w:bottom w:val="none" w:sz="0" w:space="0" w:color="auto"/>
                                                                    <w:right w:val="none" w:sz="0" w:space="0" w:color="auto"/>
                                                                  </w:divBdr>
                                                                </w:div>
                                                              </w:divsChild>
                                                            </w:div>
                                                            <w:div w:id="740255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42693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48435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2440">
                                  <w:marLeft w:val="240"/>
                                  <w:marRight w:val="240"/>
                                  <w:marTop w:val="0"/>
                                  <w:marBottom w:val="0"/>
                                  <w:divBdr>
                                    <w:top w:val="none" w:sz="0" w:space="0" w:color="auto"/>
                                    <w:left w:val="none" w:sz="0" w:space="0" w:color="auto"/>
                                    <w:bottom w:val="none" w:sz="0" w:space="0" w:color="auto"/>
                                    <w:right w:val="none" w:sz="0" w:space="0" w:color="auto"/>
                                  </w:divBdr>
                                  <w:divsChild>
                                    <w:div w:id="20326278">
                                      <w:marLeft w:val="0"/>
                                      <w:marRight w:val="0"/>
                                      <w:marTop w:val="0"/>
                                      <w:marBottom w:val="0"/>
                                      <w:divBdr>
                                        <w:top w:val="none" w:sz="0" w:space="0" w:color="auto"/>
                                        <w:left w:val="none" w:sz="0" w:space="0" w:color="auto"/>
                                        <w:bottom w:val="none" w:sz="0" w:space="0" w:color="auto"/>
                                        <w:right w:val="none" w:sz="0" w:space="0" w:color="auto"/>
                                      </w:divBdr>
                                      <w:divsChild>
                                        <w:div w:id="1190752747">
                                          <w:marLeft w:val="240"/>
                                          <w:marRight w:val="240"/>
                                          <w:marTop w:val="0"/>
                                          <w:marBottom w:val="0"/>
                                          <w:divBdr>
                                            <w:top w:val="none" w:sz="0" w:space="0" w:color="auto"/>
                                            <w:left w:val="none" w:sz="0" w:space="0" w:color="auto"/>
                                            <w:bottom w:val="none" w:sz="0" w:space="0" w:color="auto"/>
                                            <w:right w:val="none" w:sz="0" w:space="0" w:color="auto"/>
                                          </w:divBdr>
                                          <w:divsChild>
                                            <w:div w:id="1830511718">
                                              <w:marLeft w:val="240"/>
                                              <w:marRight w:val="0"/>
                                              <w:marTop w:val="0"/>
                                              <w:marBottom w:val="0"/>
                                              <w:divBdr>
                                                <w:top w:val="none" w:sz="0" w:space="0" w:color="auto"/>
                                                <w:left w:val="none" w:sz="0" w:space="0" w:color="auto"/>
                                                <w:bottom w:val="none" w:sz="0" w:space="0" w:color="auto"/>
                                                <w:right w:val="none" w:sz="0" w:space="0" w:color="auto"/>
                                              </w:divBdr>
                                            </w:div>
                                            <w:div w:id="2097970236">
                                              <w:marLeft w:val="0"/>
                                              <w:marRight w:val="0"/>
                                              <w:marTop w:val="0"/>
                                              <w:marBottom w:val="0"/>
                                              <w:divBdr>
                                                <w:top w:val="none" w:sz="0" w:space="0" w:color="auto"/>
                                                <w:left w:val="none" w:sz="0" w:space="0" w:color="auto"/>
                                                <w:bottom w:val="none" w:sz="0" w:space="0" w:color="auto"/>
                                                <w:right w:val="none" w:sz="0" w:space="0" w:color="auto"/>
                                              </w:divBdr>
                                              <w:divsChild>
                                                <w:div w:id="873074724">
                                                  <w:marLeft w:val="240"/>
                                                  <w:marRight w:val="240"/>
                                                  <w:marTop w:val="0"/>
                                                  <w:marBottom w:val="0"/>
                                                  <w:divBdr>
                                                    <w:top w:val="none" w:sz="0" w:space="0" w:color="auto"/>
                                                    <w:left w:val="none" w:sz="0" w:space="0" w:color="auto"/>
                                                    <w:bottom w:val="none" w:sz="0" w:space="0" w:color="auto"/>
                                                    <w:right w:val="none" w:sz="0" w:space="0" w:color="auto"/>
                                                  </w:divBdr>
                                                  <w:divsChild>
                                                    <w:div w:id="82802968">
                                                      <w:marLeft w:val="0"/>
                                                      <w:marRight w:val="0"/>
                                                      <w:marTop w:val="0"/>
                                                      <w:marBottom w:val="0"/>
                                                      <w:divBdr>
                                                        <w:top w:val="none" w:sz="0" w:space="0" w:color="auto"/>
                                                        <w:left w:val="none" w:sz="0" w:space="0" w:color="auto"/>
                                                        <w:bottom w:val="none" w:sz="0" w:space="0" w:color="auto"/>
                                                        <w:right w:val="none" w:sz="0" w:space="0" w:color="auto"/>
                                                      </w:divBdr>
                                                      <w:divsChild>
                                                        <w:div w:id="68386317">
                                                          <w:marLeft w:val="240"/>
                                                          <w:marRight w:val="240"/>
                                                          <w:marTop w:val="0"/>
                                                          <w:marBottom w:val="0"/>
                                                          <w:divBdr>
                                                            <w:top w:val="none" w:sz="0" w:space="0" w:color="auto"/>
                                                            <w:left w:val="none" w:sz="0" w:space="0" w:color="auto"/>
                                                            <w:bottom w:val="none" w:sz="0" w:space="0" w:color="auto"/>
                                                            <w:right w:val="none" w:sz="0" w:space="0" w:color="auto"/>
                                                          </w:divBdr>
                                                          <w:divsChild>
                                                            <w:div w:id="515391339">
                                                              <w:marLeft w:val="0"/>
                                                              <w:marRight w:val="0"/>
                                                              <w:marTop w:val="0"/>
                                                              <w:marBottom w:val="0"/>
                                                              <w:divBdr>
                                                                <w:top w:val="none" w:sz="0" w:space="0" w:color="auto"/>
                                                                <w:left w:val="none" w:sz="0" w:space="0" w:color="auto"/>
                                                                <w:bottom w:val="none" w:sz="0" w:space="0" w:color="auto"/>
                                                                <w:right w:val="none" w:sz="0" w:space="0" w:color="auto"/>
                                                              </w:divBdr>
                                                              <w:divsChild>
                                                                <w:div w:id="536502208">
                                                                  <w:marLeft w:val="240"/>
                                                                  <w:marRight w:val="240"/>
                                                                  <w:marTop w:val="0"/>
                                                                  <w:marBottom w:val="0"/>
                                                                  <w:divBdr>
                                                                    <w:top w:val="none" w:sz="0" w:space="0" w:color="auto"/>
                                                                    <w:left w:val="none" w:sz="0" w:space="0" w:color="auto"/>
                                                                    <w:bottom w:val="none" w:sz="0" w:space="0" w:color="auto"/>
                                                                    <w:right w:val="none" w:sz="0" w:space="0" w:color="auto"/>
                                                                  </w:divBdr>
                                                                  <w:divsChild>
                                                                    <w:div w:id="1339966192">
                                                                      <w:marLeft w:val="240"/>
                                                                      <w:marRight w:val="0"/>
                                                                      <w:marTop w:val="0"/>
                                                                      <w:marBottom w:val="0"/>
                                                                      <w:divBdr>
                                                                        <w:top w:val="none" w:sz="0" w:space="0" w:color="auto"/>
                                                                        <w:left w:val="none" w:sz="0" w:space="0" w:color="auto"/>
                                                                        <w:bottom w:val="none" w:sz="0" w:space="0" w:color="auto"/>
                                                                        <w:right w:val="none" w:sz="0" w:space="0" w:color="auto"/>
                                                                      </w:divBdr>
                                                                    </w:div>
                                                                  </w:divsChild>
                                                                </w:div>
                                                                <w:div w:id="1515336184">
                                                                  <w:marLeft w:val="0"/>
                                                                  <w:marRight w:val="0"/>
                                                                  <w:marTop w:val="0"/>
                                                                  <w:marBottom w:val="0"/>
                                                                  <w:divBdr>
                                                                    <w:top w:val="none" w:sz="0" w:space="0" w:color="auto"/>
                                                                    <w:left w:val="none" w:sz="0" w:space="0" w:color="auto"/>
                                                                    <w:bottom w:val="none" w:sz="0" w:space="0" w:color="auto"/>
                                                                    <w:right w:val="none" w:sz="0" w:space="0" w:color="auto"/>
                                                                  </w:divBdr>
                                                                </w:div>
                                                                <w:div w:id="2104909933">
                                                                  <w:marLeft w:val="240"/>
                                                                  <w:marRight w:val="240"/>
                                                                  <w:marTop w:val="0"/>
                                                                  <w:marBottom w:val="0"/>
                                                                  <w:divBdr>
                                                                    <w:top w:val="none" w:sz="0" w:space="0" w:color="auto"/>
                                                                    <w:left w:val="none" w:sz="0" w:space="0" w:color="auto"/>
                                                                    <w:bottom w:val="none" w:sz="0" w:space="0" w:color="auto"/>
                                                                    <w:right w:val="none" w:sz="0" w:space="0" w:color="auto"/>
                                                                  </w:divBdr>
                                                                </w:div>
                                                              </w:divsChild>
                                                            </w:div>
                                                            <w:div w:id="1037778370">
                                                              <w:marLeft w:val="240"/>
                                                              <w:marRight w:val="0"/>
                                                              <w:marTop w:val="0"/>
                                                              <w:marBottom w:val="0"/>
                                                              <w:divBdr>
                                                                <w:top w:val="none" w:sz="0" w:space="0" w:color="auto"/>
                                                                <w:left w:val="none" w:sz="0" w:space="0" w:color="auto"/>
                                                                <w:bottom w:val="none" w:sz="0" w:space="0" w:color="auto"/>
                                                                <w:right w:val="none" w:sz="0" w:space="0" w:color="auto"/>
                                                              </w:divBdr>
                                                            </w:div>
                                                          </w:divsChild>
                                                        </w:div>
                                                        <w:div w:id="1964774041">
                                                          <w:marLeft w:val="0"/>
                                                          <w:marRight w:val="0"/>
                                                          <w:marTop w:val="0"/>
                                                          <w:marBottom w:val="0"/>
                                                          <w:divBdr>
                                                            <w:top w:val="none" w:sz="0" w:space="0" w:color="auto"/>
                                                            <w:left w:val="none" w:sz="0" w:space="0" w:color="auto"/>
                                                            <w:bottom w:val="none" w:sz="0" w:space="0" w:color="auto"/>
                                                            <w:right w:val="none" w:sz="0" w:space="0" w:color="auto"/>
                                                          </w:divBdr>
                                                        </w:div>
                                                      </w:divsChild>
                                                    </w:div>
                                                    <w:div w:id="980617068">
                                                      <w:marLeft w:val="240"/>
                                                      <w:marRight w:val="0"/>
                                                      <w:marTop w:val="0"/>
                                                      <w:marBottom w:val="0"/>
                                                      <w:divBdr>
                                                        <w:top w:val="none" w:sz="0" w:space="0" w:color="auto"/>
                                                        <w:left w:val="none" w:sz="0" w:space="0" w:color="auto"/>
                                                        <w:bottom w:val="none" w:sz="0" w:space="0" w:color="auto"/>
                                                        <w:right w:val="none" w:sz="0" w:space="0" w:color="auto"/>
                                                      </w:divBdr>
                                                    </w:div>
                                                  </w:divsChild>
                                                </w:div>
                                                <w:div w:id="12357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69">
                                          <w:marLeft w:val="240"/>
                                          <w:marRight w:val="240"/>
                                          <w:marTop w:val="0"/>
                                          <w:marBottom w:val="0"/>
                                          <w:divBdr>
                                            <w:top w:val="none" w:sz="0" w:space="0" w:color="auto"/>
                                            <w:left w:val="none" w:sz="0" w:space="0" w:color="auto"/>
                                            <w:bottom w:val="none" w:sz="0" w:space="0" w:color="auto"/>
                                            <w:right w:val="none" w:sz="0" w:space="0" w:color="auto"/>
                                          </w:divBdr>
                                          <w:divsChild>
                                            <w:div w:id="1783642862">
                                              <w:marLeft w:val="0"/>
                                              <w:marRight w:val="0"/>
                                              <w:marTop w:val="0"/>
                                              <w:marBottom w:val="0"/>
                                              <w:divBdr>
                                                <w:top w:val="none" w:sz="0" w:space="0" w:color="auto"/>
                                                <w:left w:val="none" w:sz="0" w:space="0" w:color="auto"/>
                                                <w:bottom w:val="none" w:sz="0" w:space="0" w:color="auto"/>
                                                <w:right w:val="none" w:sz="0" w:space="0" w:color="auto"/>
                                              </w:divBdr>
                                              <w:divsChild>
                                                <w:div w:id="649597105">
                                                  <w:marLeft w:val="0"/>
                                                  <w:marRight w:val="0"/>
                                                  <w:marTop w:val="0"/>
                                                  <w:marBottom w:val="0"/>
                                                  <w:divBdr>
                                                    <w:top w:val="none" w:sz="0" w:space="0" w:color="auto"/>
                                                    <w:left w:val="none" w:sz="0" w:space="0" w:color="auto"/>
                                                    <w:bottom w:val="none" w:sz="0" w:space="0" w:color="auto"/>
                                                    <w:right w:val="none" w:sz="0" w:space="0" w:color="auto"/>
                                                  </w:divBdr>
                                                </w:div>
                                                <w:div w:id="2036730431">
                                                  <w:marLeft w:val="240"/>
                                                  <w:marRight w:val="240"/>
                                                  <w:marTop w:val="0"/>
                                                  <w:marBottom w:val="0"/>
                                                  <w:divBdr>
                                                    <w:top w:val="none" w:sz="0" w:space="0" w:color="auto"/>
                                                    <w:left w:val="none" w:sz="0" w:space="0" w:color="auto"/>
                                                    <w:bottom w:val="none" w:sz="0" w:space="0" w:color="auto"/>
                                                    <w:right w:val="none" w:sz="0" w:space="0" w:color="auto"/>
                                                  </w:divBdr>
                                                  <w:divsChild>
                                                    <w:div w:id="655304999">
                                                      <w:marLeft w:val="240"/>
                                                      <w:marRight w:val="0"/>
                                                      <w:marTop w:val="0"/>
                                                      <w:marBottom w:val="0"/>
                                                      <w:divBdr>
                                                        <w:top w:val="none" w:sz="0" w:space="0" w:color="auto"/>
                                                        <w:left w:val="none" w:sz="0" w:space="0" w:color="auto"/>
                                                        <w:bottom w:val="none" w:sz="0" w:space="0" w:color="auto"/>
                                                        <w:right w:val="none" w:sz="0" w:space="0" w:color="auto"/>
                                                      </w:divBdr>
                                                    </w:div>
                                                    <w:div w:id="755132410">
                                                      <w:marLeft w:val="0"/>
                                                      <w:marRight w:val="0"/>
                                                      <w:marTop w:val="0"/>
                                                      <w:marBottom w:val="0"/>
                                                      <w:divBdr>
                                                        <w:top w:val="none" w:sz="0" w:space="0" w:color="auto"/>
                                                        <w:left w:val="none" w:sz="0" w:space="0" w:color="auto"/>
                                                        <w:bottom w:val="none" w:sz="0" w:space="0" w:color="auto"/>
                                                        <w:right w:val="none" w:sz="0" w:space="0" w:color="auto"/>
                                                      </w:divBdr>
                                                      <w:divsChild>
                                                        <w:div w:id="482087435">
                                                          <w:marLeft w:val="240"/>
                                                          <w:marRight w:val="240"/>
                                                          <w:marTop w:val="0"/>
                                                          <w:marBottom w:val="0"/>
                                                          <w:divBdr>
                                                            <w:top w:val="none" w:sz="0" w:space="0" w:color="auto"/>
                                                            <w:left w:val="none" w:sz="0" w:space="0" w:color="auto"/>
                                                            <w:bottom w:val="none" w:sz="0" w:space="0" w:color="auto"/>
                                                            <w:right w:val="none" w:sz="0" w:space="0" w:color="auto"/>
                                                          </w:divBdr>
                                                          <w:divsChild>
                                                            <w:div w:id="487983012">
                                                              <w:marLeft w:val="0"/>
                                                              <w:marRight w:val="0"/>
                                                              <w:marTop w:val="0"/>
                                                              <w:marBottom w:val="0"/>
                                                              <w:divBdr>
                                                                <w:top w:val="none" w:sz="0" w:space="0" w:color="auto"/>
                                                                <w:left w:val="none" w:sz="0" w:space="0" w:color="auto"/>
                                                                <w:bottom w:val="none" w:sz="0" w:space="0" w:color="auto"/>
                                                                <w:right w:val="none" w:sz="0" w:space="0" w:color="auto"/>
                                                              </w:divBdr>
                                                              <w:divsChild>
                                                                <w:div w:id="562104286">
                                                                  <w:marLeft w:val="240"/>
                                                                  <w:marRight w:val="240"/>
                                                                  <w:marTop w:val="0"/>
                                                                  <w:marBottom w:val="0"/>
                                                                  <w:divBdr>
                                                                    <w:top w:val="none" w:sz="0" w:space="0" w:color="auto"/>
                                                                    <w:left w:val="none" w:sz="0" w:space="0" w:color="auto"/>
                                                                    <w:bottom w:val="none" w:sz="0" w:space="0" w:color="auto"/>
                                                                    <w:right w:val="none" w:sz="0" w:space="0" w:color="auto"/>
                                                                  </w:divBdr>
                                                                  <w:divsChild>
                                                                    <w:div w:id="1531381117">
                                                                      <w:marLeft w:val="240"/>
                                                                      <w:marRight w:val="0"/>
                                                                      <w:marTop w:val="0"/>
                                                                      <w:marBottom w:val="0"/>
                                                                      <w:divBdr>
                                                                        <w:top w:val="none" w:sz="0" w:space="0" w:color="auto"/>
                                                                        <w:left w:val="none" w:sz="0" w:space="0" w:color="auto"/>
                                                                        <w:bottom w:val="none" w:sz="0" w:space="0" w:color="auto"/>
                                                                        <w:right w:val="none" w:sz="0" w:space="0" w:color="auto"/>
                                                                      </w:divBdr>
                                                                    </w:div>
                                                                  </w:divsChild>
                                                                </w:div>
                                                                <w:div w:id="1054743154">
                                                                  <w:marLeft w:val="0"/>
                                                                  <w:marRight w:val="0"/>
                                                                  <w:marTop w:val="0"/>
                                                                  <w:marBottom w:val="0"/>
                                                                  <w:divBdr>
                                                                    <w:top w:val="none" w:sz="0" w:space="0" w:color="auto"/>
                                                                    <w:left w:val="none" w:sz="0" w:space="0" w:color="auto"/>
                                                                    <w:bottom w:val="none" w:sz="0" w:space="0" w:color="auto"/>
                                                                    <w:right w:val="none" w:sz="0" w:space="0" w:color="auto"/>
                                                                  </w:divBdr>
                                                                </w:div>
                                                                <w:div w:id="1335181929">
                                                                  <w:marLeft w:val="240"/>
                                                                  <w:marRight w:val="240"/>
                                                                  <w:marTop w:val="0"/>
                                                                  <w:marBottom w:val="0"/>
                                                                  <w:divBdr>
                                                                    <w:top w:val="none" w:sz="0" w:space="0" w:color="auto"/>
                                                                    <w:left w:val="none" w:sz="0" w:space="0" w:color="auto"/>
                                                                    <w:bottom w:val="none" w:sz="0" w:space="0" w:color="auto"/>
                                                                    <w:right w:val="none" w:sz="0" w:space="0" w:color="auto"/>
                                                                  </w:divBdr>
                                                                </w:div>
                                                              </w:divsChild>
                                                            </w:div>
                                                            <w:div w:id="1590428765">
                                                              <w:marLeft w:val="240"/>
                                                              <w:marRight w:val="0"/>
                                                              <w:marTop w:val="0"/>
                                                              <w:marBottom w:val="0"/>
                                                              <w:divBdr>
                                                                <w:top w:val="none" w:sz="0" w:space="0" w:color="auto"/>
                                                                <w:left w:val="none" w:sz="0" w:space="0" w:color="auto"/>
                                                                <w:bottom w:val="none" w:sz="0" w:space="0" w:color="auto"/>
                                                                <w:right w:val="none" w:sz="0" w:space="0" w:color="auto"/>
                                                              </w:divBdr>
                                                            </w:div>
                                                          </w:divsChild>
                                                        </w:div>
                                                        <w:div w:id="724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1611">
                                              <w:marLeft w:val="240"/>
                                              <w:marRight w:val="0"/>
                                              <w:marTop w:val="0"/>
                                              <w:marBottom w:val="0"/>
                                              <w:divBdr>
                                                <w:top w:val="none" w:sz="0" w:space="0" w:color="auto"/>
                                                <w:left w:val="none" w:sz="0" w:space="0" w:color="auto"/>
                                                <w:bottom w:val="none" w:sz="0" w:space="0" w:color="auto"/>
                                                <w:right w:val="none" w:sz="0" w:space="0" w:color="auto"/>
                                              </w:divBdr>
                                            </w:div>
                                          </w:divsChild>
                                        </w:div>
                                        <w:div w:id="1742362413">
                                          <w:marLeft w:val="0"/>
                                          <w:marRight w:val="0"/>
                                          <w:marTop w:val="0"/>
                                          <w:marBottom w:val="0"/>
                                          <w:divBdr>
                                            <w:top w:val="none" w:sz="0" w:space="0" w:color="auto"/>
                                            <w:left w:val="none" w:sz="0" w:space="0" w:color="auto"/>
                                            <w:bottom w:val="none" w:sz="0" w:space="0" w:color="auto"/>
                                            <w:right w:val="none" w:sz="0" w:space="0" w:color="auto"/>
                                          </w:divBdr>
                                        </w:div>
                                      </w:divsChild>
                                    </w:div>
                                    <w:div w:id="1700398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5432">
                          <w:marLeft w:val="0"/>
                          <w:marRight w:val="0"/>
                          <w:marTop w:val="0"/>
                          <w:marBottom w:val="0"/>
                          <w:divBdr>
                            <w:top w:val="none" w:sz="0" w:space="0" w:color="auto"/>
                            <w:left w:val="none" w:sz="0" w:space="0" w:color="auto"/>
                            <w:bottom w:val="none" w:sz="0" w:space="0" w:color="auto"/>
                            <w:right w:val="none" w:sz="0" w:space="0" w:color="auto"/>
                          </w:divBdr>
                        </w:div>
                      </w:divsChild>
                    </w:div>
                    <w:div w:id="724719890">
                      <w:marLeft w:val="240"/>
                      <w:marRight w:val="0"/>
                      <w:marTop w:val="0"/>
                      <w:marBottom w:val="0"/>
                      <w:divBdr>
                        <w:top w:val="none" w:sz="0" w:space="0" w:color="auto"/>
                        <w:left w:val="none" w:sz="0" w:space="0" w:color="auto"/>
                        <w:bottom w:val="none" w:sz="0" w:space="0" w:color="auto"/>
                        <w:right w:val="none" w:sz="0" w:space="0" w:color="auto"/>
                      </w:divBdr>
                    </w:div>
                  </w:divsChild>
                </w:div>
                <w:div w:id="1205486121">
                  <w:marLeft w:val="240"/>
                  <w:marRight w:val="240"/>
                  <w:marTop w:val="0"/>
                  <w:marBottom w:val="0"/>
                  <w:divBdr>
                    <w:top w:val="none" w:sz="0" w:space="0" w:color="auto"/>
                    <w:left w:val="none" w:sz="0" w:space="0" w:color="auto"/>
                    <w:bottom w:val="none" w:sz="0" w:space="0" w:color="auto"/>
                    <w:right w:val="none" w:sz="0" w:space="0" w:color="auto"/>
                  </w:divBdr>
                  <w:divsChild>
                    <w:div w:id="516427035">
                      <w:marLeft w:val="240"/>
                      <w:marRight w:val="0"/>
                      <w:marTop w:val="0"/>
                      <w:marBottom w:val="0"/>
                      <w:divBdr>
                        <w:top w:val="none" w:sz="0" w:space="0" w:color="auto"/>
                        <w:left w:val="none" w:sz="0" w:space="0" w:color="auto"/>
                        <w:bottom w:val="none" w:sz="0" w:space="0" w:color="auto"/>
                        <w:right w:val="none" w:sz="0" w:space="0" w:color="auto"/>
                      </w:divBdr>
                    </w:div>
                  </w:divsChild>
                </w:div>
                <w:div w:id="1216308450">
                  <w:marLeft w:val="240"/>
                  <w:marRight w:val="240"/>
                  <w:marTop w:val="0"/>
                  <w:marBottom w:val="0"/>
                  <w:divBdr>
                    <w:top w:val="none" w:sz="0" w:space="0" w:color="auto"/>
                    <w:left w:val="none" w:sz="0" w:space="0" w:color="auto"/>
                    <w:bottom w:val="none" w:sz="0" w:space="0" w:color="auto"/>
                    <w:right w:val="none" w:sz="0" w:space="0" w:color="auto"/>
                  </w:divBdr>
                </w:div>
                <w:div w:id="1243179072">
                  <w:marLeft w:val="240"/>
                  <w:marRight w:val="240"/>
                  <w:marTop w:val="0"/>
                  <w:marBottom w:val="0"/>
                  <w:divBdr>
                    <w:top w:val="none" w:sz="0" w:space="0" w:color="auto"/>
                    <w:left w:val="none" w:sz="0" w:space="0" w:color="auto"/>
                    <w:bottom w:val="none" w:sz="0" w:space="0" w:color="auto"/>
                    <w:right w:val="none" w:sz="0" w:space="0" w:color="auto"/>
                  </w:divBdr>
                  <w:divsChild>
                    <w:div w:id="277105461">
                      <w:marLeft w:val="0"/>
                      <w:marRight w:val="0"/>
                      <w:marTop w:val="0"/>
                      <w:marBottom w:val="0"/>
                      <w:divBdr>
                        <w:top w:val="none" w:sz="0" w:space="0" w:color="auto"/>
                        <w:left w:val="none" w:sz="0" w:space="0" w:color="auto"/>
                        <w:bottom w:val="none" w:sz="0" w:space="0" w:color="auto"/>
                        <w:right w:val="none" w:sz="0" w:space="0" w:color="auto"/>
                      </w:divBdr>
                      <w:divsChild>
                        <w:div w:id="264190734">
                          <w:marLeft w:val="0"/>
                          <w:marRight w:val="0"/>
                          <w:marTop w:val="0"/>
                          <w:marBottom w:val="0"/>
                          <w:divBdr>
                            <w:top w:val="none" w:sz="0" w:space="0" w:color="auto"/>
                            <w:left w:val="none" w:sz="0" w:space="0" w:color="auto"/>
                            <w:bottom w:val="none" w:sz="0" w:space="0" w:color="auto"/>
                            <w:right w:val="none" w:sz="0" w:space="0" w:color="auto"/>
                          </w:divBdr>
                        </w:div>
                        <w:div w:id="955678499">
                          <w:marLeft w:val="240"/>
                          <w:marRight w:val="240"/>
                          <w:marTop w:val="0"/>
                          <w:marBottom w:val="0"/>
                          <w:divBdr>
                            <w:top w:val="none" w:sz="0" w:space="0" w:color="auto"/>
                            <w:left w:val="none" w:sz="0" w:space="0" w:color="auto"/>
                            <w:bottom w:val="none" w:sz="0" w:space="0" w:color="auto"/>
                            <w:right w:val="none" w:sz="0" w:space="0" w:color="auto"/>
                          </w:divBdr>
                          <w:divsChild>
                            <w:div w:id="743064658">
                              <w:marLeft w:val="240"/>
                              <w:marRight w:val="0"/>
                              <w:marTop w:val="0"/>
                              <w:marBottom w:val="0"/>
                              <w:divBdr>
                                <w:top w:val="none" w:sz="0" w:space="0" w:color="auto"/>
                                <w:left w:val="none" w:sz="0" w:space="0" w:color="auto"/>
                                <w:bottom w:val="none" w:sz="0" w:space="0" w:color="auto"/>
                                <w:right w:val="none" w:sz="0" w:space="0" w:color="auto"/>
                              </w:divBdr>
                            </w:div>
                            <w:div w:id="2001304973">
                              <w:marLeft w:val="0"/>
                              <w:marRight w:val="0"/>
                              <w:marTop w:val="0"/>
                              <w:marBottom w:val="0"/>
                              <w:divBdr>
                                <w:top w:val="none" w:sz="0" w:space="0" w:color="auto"/>
                                <w:left w:val="none" w:sz="0" w:space="0" w:color="auto"/>
                                <w:bottom w:val="none" w:sz="0" w:space="0" w:color="auto"/>
                                <w:right w:val="none" w:sz="0" w:space="0" w:color="auto"/>
                              </w:divBdr>
                              <w:divsChild>
                                <w:div w:id="796217059">
                                  <w:marLeft w:val="0"/>
                                  <w:marRight w:val="0"/>
                                  <w:marTop w:val="0"/>
                                  <w:marBottom w:val="0"/>
                                  <w:divBdr>
                                    <w:top w:val="none" w:sz="0" w:space="0" w:color="auto"/>
                                    <w:left w:val="none" w:sz="0" w:space="0" w:color="auto"/>
                                    <w:bottom w:val="none" w:sz="0" w:space="0" w:color="auto"/>
                                    <w:right w:val="none" w:sz="0" w:space="0" w:color="auto"/>
                                  </w:divBdr>
                                </w:div>
                                <w:div w:id="2144810729">
                                  <w:marLeft w:val="240"/>
                                  <w:marRight w:val="240"/>
                                  <w:marTop w:val="0"/>
                                  <w:marBottom w:val="0"/>
                                  <w:divBdr>
                                    <w:top w:val="none" w:sz="0" w:space="0" w:color="auto"/>
                                    <w:left w:val="none" w:sz="0" w:space="0" w:color="auto"/>
                                    <w:bottom w:val="none" w:sz="0" w:space="0" w:color="auto"/>
                                    <w:right w:val="none" w:sz="0" w:space="0" w:color="auto"/>
                                  </w:divBdr>
                                  <w:divsChild>
                                    <w:div w:id="217404655">
                                      <w:marLeft w:val="0"/>
                                      <w:marRight w:val="0"/>
                                      <w:marTop w:val="0"/>
                                      <w:marBottom w:val="0"/>
                                      <w:divBdr>
                                        <w:top w:val="none" w:sz="0" w:space="0" w:color="auto"/>
                                        <w:left w:val="none" w:sz="0" w:space="0" w:color="auto"/>
                                        <w:bottom w:val="none" w:sz="0" w:space="0" w:color="auto"/>
                                        <w:right w:val="none" w:sz="0" w:space="0" w:color="auto"/>
                                      </w:divBdr>
                                      <w:divsChild>
                                        <w:div w:id="1063525640">
                                          <w:marLeft w:val="240"/>
                                          <w:marRight w:val="240"/>
                                          <w:marTop w:val="0"/>
                                          <w:marBottom w:val="0"/>
                                          <w:divBdr>
                                            <w:top w:val="none" w:sz="0" w:space="0" w:color="auto"/>
                                            <w:left w:val="none" w:sz="0" w:space="0" w:color="auto"/>
                                            <w:bottom w:val="none" w:sz="0" w:space="0" w:color="auto"/>
                                            <w:right w:val="none" w:sz="0" w:space="0" w:color="auto"/>
                                          </w:divBdr>
                                          <w:divsChild>
                                            <w:div w:id="119082053">
                                              <w:marLeft w:val="0"/>
                                              <w:marRight w:val="0"/>
                                              <w:marTop w:val="0"/>
                                              <w:marBottom w:val="0"/>
                                              <w:divBdr>
                                                <w:top w:val="none" w:sz="0" w:space="0" w:color="auto"/>
                                                <w:left w:val="none" w:sz="0" w:space="0" w:color="auto"/>
                                                <w:bottom w:val="none" w:sz="0" w:space="0" w:color="auto"/>
                                                <w:right w:val="none" w:sz="0" w:space="0" w:color="auto"/>
                                              </w:divBdr>
                                              <w:divsChild>
                                                <w:div w:id="67652263">
                                                  <w:marLeft w:val="0"/>
                                                  <w:marRight w:val="0"/>
                                                  <w:marTop w:val="0"/>
                                                  <w:marBottom w:val="0"/>
                                                  <w:divBdr>
                                                    <w:top w:val="none" w:sz="0" w:space="0" w:color="auto"/>
                                                    <w:left w:val="none" w:sz="0" w:space="0" w:color="auto"/>
                                                    <w:bottom w:val="none" w:sz="0" w:space="0" w:color="auto"/>
                                                    <w:right w:val="none" w:sz="0" w:space="0" w:color="auto"/>
                                                  </w:divBdr>
                                                </w:div>
                                                <w:div w:id="167864494">
                                                  <w:marLeft w:val="240"/>
                                                  <w:marRight w:val="240"/>
                                                  <w:marTop w:val="0"/>
                                                  <w:marBottom w:val="0"/>
                                                  <w:divBdr>
                                                    <w:top w:val="none" w:sz="0" w:space="0" w:color="auto"/>
                                                    <w:left w:val="none" w:sz="0" w:space="0" w:color="auto"/>
                                                    <w:bottom w:val="none" w:sz="0" w:space="0" w:color="auto"/>
                                                    <w:right w:val="none" w:sz="0" w:space="0" w:color="auto"/>
                                                  </w:divBdr>
                                                  <w:divsChild>
                                                    <w:div w:id="1342857620">
                                                      <w:marLeft w:val="240"/>
                                                      <w:marRight w:val="0"/>
                                                      <w:marTop w:val="0"/>
                                                      <w:marBottom w:val="0"/>
                                                      <w:divBdr>
                                                        <w:top w:val="none" w:sz="0" w:space="0" w:color="auto"/>
                                                        <w:left w:val="none" w:sz="0" w:space="0" w:color="auto"/>
                                                        <w:bottom w:val="none" w:sz="0" w:space="0" w:color="auto"/>
                                                        <w:right w:val="none" w:sz="0" w:space="0" w:color="auto"/>
                                                      </w:divBdr>
                                                    </w:div>
                                                  </w:divsChild>
                                                </w:div>
                                                <w:div w:id="1954748893">
                                                  <w:marLeft w:val="240"/>
                                                  <w:marRight w:val="240"/>
                                                  <w:marTop w:val="0"/>
                                                  <w:marBottom w:val="0"/>
                                                  <w:divBdr>
                                                    <w:top w:val="none" w:sz="0" w:space="0" w:color="auto"/>
                                                    <w:left w:val="none" w:sz="0" w:space="0" w:color="auto"/>
                                                    <w:bottom w:val="none" w:sz="0" w:space="0" w:color="auto"/>
                                                    <w:right w:val="none" w:sz="0" w:space="0" w:color="auto"/>
                                                  </w:divBdr>
                                                  <w:divsChild>
                                                    <w:div w:id="5270632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7329628">
                                              <w:marLeft w:val="240"/>
                                              <w:marRight w:val="0"/>
                                              <w:marTop w:val="0"/>
                                              <w:marBottom w:val="0"/>
                                              <w:divBdr>
                                                <w:top w:val="none" w:sz="0" w:space="0" w:color="auto"/>
                                                <w:left w:val="none" w:sz="0" w:space="0" w:color="auto"/>
                                                <w:bottom w:val="none" w:sz="0" w:space="0" w:color="auto"/>
                                                <w:right w:val="none" w:sz="0" w:space="0" w:color="auto"/>
                                              </w:divBdr>
                                            </w:div>
                                          </w:divsChild>
                                        </w:div>
                                        <w:div w:id="1173226630">
                                          <w:marLeft w:val="0"/>
                                          <w:marRight w:val="0"/>
                                          <w:marTop w:val="0"/>
                                          <w:marBottom w:val="0"/>
                                          <w:divBdr>
                                            <w:top w:val="none" w:sz="0" w:space="0" w:color="auto"/>
                                            <w:left w:val="none" w:sz="0" w:space="0" w:color="auto"/>
                                            <w:bottom w:val="none" w:sz="0" w:space="0" w:color="auto"/>
                                            <w:right w:val="none" w:sz="0" w:space="0" w:color="auto"/>
                                          </w:divBdr>
                                        </w:div>
                                      </w:divsChild>
                                    </w:div>
                                    <w:div w:id="382413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42538">
                      <w:marLeft w:val="240"/>
                      <w:marRight w:val="0"/>
                      <w:marTop w:val="0"/>
                      <w:marBottom w:val="0"/>
                      <w:divBdr>
                        <w:top w:val="none" w:sz="0" w:space="0" w:color="auto"/>
                        <w:left w:val="none" w:sz="0" w:space="0" w:color="auto"/>
                        <w:bottom w:val="none" w:sz="0" w:space="0" w:color="auto"/>
                        <w:right w:val="none" w:sz="0" w:space="0" w:color="auto"/>
                      </w:divBdr>
                    </w:div>
                  </w:divsChild>
                </w:div>
                <w:div w:id="1254705923">
                  <w:marLeft w:val="240"/>
                  <w:marRight w:val="240"/>
                  <w:marTop w:val="0"/>
                  <w:marBottom w:val="0"/>
                  <w:divBdr>
                    <w:top w:val="none" w:sz="0" w:space="0" w:color="auto"/>
                    <w:left w:val="none" w:sz="0" w:space="0" w:color="auto"/>
                    <w:bottom w:val="none" w:sz="0" w:space="0" w:color="auto"/>
                    <w:right w:val="none" w:sz="0" w:space="0" w:color="auto"/>
                  </w:divBdr>
                  <w:divsChild>
                    <w:div w:id="612249735">
                      <w:marLeft w:val="0"/>
                      <w:marRight w:val="0"/>
                      <w:marTop w:val="0"/>
                      <w:marBottom w:val="0"/>
                      <w:divBdr>
                        <w:top w:val="none" w:sz="0" w:space="0" w:color="auto"/>
                        <w:left w:val="none" w:sz="0" w:space="0" w:color="auto"/>
                        <w:bottom w:val="none" w:sz="0" w:space="0" w:color="auto"/>
                        <w:right w:val="none" w:sz="0" w:space="0" w:color="auto"/>
                      </w:divBdr>
                      <w:divsChild>
                        <w:div w:id="954601095">
                          <w:marLeft w:val="240"/>
                          <w:marRight w:val="240"/>
                          <w:marTop w:val="0"/>
                          <w:marBottom w:val="0"/>
                          <w:divBdr>
                            <w:top w:val="none" w:sz="0" w:space="0" w:color="auto"/>
                            <w:left w:val="none" w:sz="0" w:space="0" w:color="auto"/>
                            <w:bottom w:val="none" w:sz="0" w:space="0" w:color="auto"/>
                            <w:right w:val="none" w:sz="0" w:space="0" w:color="auto"/>
                          </w:divBdr>
                          <w:divsChild>
                            <w:div w:id="383531607">
                              <w:marLeft w:val="0"/>
                              <w:marRight w:val="0"/>
                              <w:marTop w:val="0"/>
                              <w:marBottom w:val="0"/>
                              <w:divBdr>
                                <w:top w:val="none" w:sz="0" w:space="0" w:color="auto"/>
                                <w:left w:val="none" w:sz="0" w:space="0" w:color="auto"/>
                                <w:bottom w:val="none" w:sz="0" w:space="0" w:color="auto"/>
                                <w:right w:val="none" w:sz="0" w:space="0" w:color="auto"/>
                              </w:divBdr>
                              <w:divsChild>
                                <w:div w:id="449472695">
                                  <w:marLeft w:val="240"/>
                                  <w:marRight w:val="240"/>
                                  <w:marTop w:val="0"/>
                                  <w:marBottom w:val="0"/>
                                  <w:divBdr>
                                    <w:top w:val="none" w:sz="0" w:space="0" w:color="auto"/>
                                    <w:left w:val="none" w:sz="0" w:space="0" w:color="auto"/>
                                    <w:bottom w:val="none" w:sz="0" w:space="0" w:color="auto"/>
                                    <w:right w:val="none" w:sz="0" w:space="0" w:color="auto"/>
                                  </w:divBdr>
                                </w:div>
                                <w:div w:id="506794503">
                                  <w:marLeft w:val="240"/>
                                  <w:marRight w:val="240"/>
                                  <w:marTop w:val="0"/>
                                  <w:marBottom w:val="0"/>
                                  <w:divBdr>
                                    <w:top w:val="none" w:sz="0" w:space="0" w:color="auto"/>
                                    <w:left w:val="none" w:sz="0" w:space="0" w:color="auto"/>
                                    <w:bottom w:val="none" w:sz="0" w:space="0" w:color="auto"/>
                                    <w:right w:val="none" w:sz="0" w:space="0" w:color="auto"/>
                                  </w:divBdr>
                                  <w:divsChild>
                                    <w:div w:id="1157766927">
                                      <w:marLeft w:val="240"/>
                                      <w:marRight w:val="0"/>
                                      <w:marTop w:val="0"/>
                                      <w:marBottom w:val="0"/>
                                      <w:divBdr>
                                        <w:top w:val="none" w:sz="0" w:space="0" w:color="auto"/>
                                        <w:left w:val="none" w:sz="0" w:space="0" w:color="auto"/>
                                        <w:bottom w:val="none" w:sz="0" w:space="0" w:color="auto"/>
                                        <w:right w:val="none" w:sz="0" w:space="0" w:color="auto"/>
                                      </w:divBdr>
                                    </w:div>
                                  </w:divsChild>
                                </w:div>
                                <w:div w:id="1223981539">
                                  <w:marLeft w:val="240"/>
                                  <w:marRight w:val="240"/>
                                  <w:marTop w:val="0"/>
                                  <w:marBottom w:val="0"/>
                                  <w:divBdr>
                                    <w:top w:val="none" w:sz="0" w:space="0" w:color="auto"/>
                                    <w:left w:val="none" w:sz="0" w:space="0" w:color="auto"/>
                                    <w:bottom w:val="none" w:sz="0" w:space="0" w:color="auto"/>
                                    <w:right w:val="none" w:sz="0" w:space="0" w:color="auto"/>
                                  </w:divBdr>
                                  <w:divsChild>
                                    <w:div w:id="1096054801">
                                      <w:marLeft w:val="240"/>
                                      <w:marRight w:val="0"/>
                                      <w:marTop w:val="0"/>
                                      <w:marBottom w:val="0"/>
                                      <w:divBdr>
                                        <w:top w:val="none" w:sz="0" w:space="0" w:color="auto"/>
                                        <w:left w:val="none" w:sz="0" w:space="0" w:color="auto"/>
                                        <w:bottom w:val="none" w:sz="0" w:space="0" w:color="auto"/>
                                        <w:right w:val="none" w:sz="0" w:space="0" w:color="auto"/>
                                      </w:divBdr>
                                    </w:div>
                                  </w:divsChild>
                                </w:div>
                                <w:div w:id="1224638299">
                                  <w:marLeft w:val="240"/>
                                  <w:marRight w:val="240"/>
                                  <w:marTop w:val="0"/>
                                  <w:marBottom w:val="0"/>
                                  <w:divBdr>
                                    <w:top w:val="none" w:sz="0" w:space="0" w:color="auto"/>
                                    <w:left w:val="none" w:sz="0" w:space="0" w:color="auto"/>
                                    <w:bottom w:val="none" w:sz="0" w:space="0" w:color="auto"/>
                                    <w:right w:val="none" w:sz="0" w:space="0" w:color="auto"/>
                                  </w:divBdr>
                                  <w:divsChild>
                                    <w:div w:id="1010565549">
                                      <w:marLeft w:val="0"/>
                                      <w:marRight w:val="0"/>
                                      <w:marTop w:val="0"/>
                                      <w:marBottom w:val="0"/>
                                      <w:divBdr>
                                        <w:top w:val="none" w:sz="0" w:space="0" w:color="auto"/>
                                        <w:left w:val="none" w:sz="0" w:space="0" w:color="auto"/>
                                        <w:bottom w:val="none" w:sz="0" w:space="0" w:color="auto"/>
                                        <w:right w:val="none" w:sz="0" w:space="0" w:color="auto"/>
                                      </w:divBdr>
                                      <w:divsChild>
                                        <w:div w:id="956641700">
                                          <w:marLeft w:val="240"/>
                                          <w:marRight w:val="240"/>
                                          <w:marTop w:val="0"/>
                                          <w:marBottom w:val="0"/>
                                          <w:divBdr>
                                            <w:top w:val="none" w:sz="0" w:space="0" w:color="auto"/>
                                            <w:left w:val="none" w:sz="0" w:space="0" w:color="auto"/>
                                            <w:bottom w:val="none" w:sz="0" w:space="0" w:color="auto"/>
                                            <w:right w:val="none" w:sz="0" w:space="0" w:color="auto"/>
                                          </w:divBdr>
                                          <w:divsChild>
                                            <w:div w:id="1833521526">
                                              <w:marLeft w:val="0"/>
                                              <w:marRight w:val="0"/>
                                              <w:marTop w:val="0"/>
                                              <w:marBottom w:val="0"/>
                                              <w:divBdr>
                                                <w:top w:val="none" w:sz="0" w:space="0" w:color="auto"/>
                                                <w:left w:val="none" w:sz="0" w:space="0" w:color="auto"/>
                                                <w:bottom w:val="none" w:sz="0" w:space="0" w:color="auto"/>
                                                <w:right w:val="none" w:sz="0" w:space="0" w:color="auto"/>
                                              </w:divBdr>
                                              <w:divsChild>
                                                <w:div w:id="269431471">
                                                  <w:marLeft w:val="240"/>
                                                  <w:marRight w:val="240"/>
                                                  <w:marTop w:val="0"/>
                                                  <w:marBottom w:val="0"/>
                                                  <w:divBdr>
                                                    <w:top w:val="none" w:sz="0" w:space="0" w:color="auto"/>
                                                    <w:left w:val="none" w:sz="0" w:space="0" w:color="auto"/>
                                                    <w:bottom w:val="none" w:sz="0" w:space="0" w:color="auto"/>
                                                    <w:right w:val="none" w:sz="0" w:space="0" w:color="auto"/>
                                                  </w:divBdr>
                                                  <w:divsChild>
                                                    <w:div w:id="196819909">
                                                      <w:marLeft w:val="0"/>
                                                      <w:marRight w:val="0"/>
                                                      <w:marTop w:val="0"/>
                                                      <w:marBottom w:val="0"/>
                                                      <w:divBdr>
                                                        <w:top w:val="none" w:sz="0" w:space="0" w:color="auto"/>
                                                        <w:left w:val="none" w:sz="0" w:space="0" w:color="auto"/>
                                                        <w:bottom w:val="none" w:sz="0" w:space="0" w:color="auto"/>
                                                        <w:right w:val="none" w:sz="0" w:space="0" w:color="auto"/>
                                                      </w:divBdr>
                                                      <w:divsChild>
                                                        <w:div w:id="62533012">
                                                          <w:marLeft w:val="240"/>
                                                          <w:marRight w:val="240"/>
                                                          <w:marTop w:val="0"/>
                                                          <w:marBottom w:val="0"/>
                                                          <w:divBdr>
                                                            <w:top w:val="none" w:sz="0" w:space="0" w:color="auto"/>
                                                            <w:left w:val="none" w:sz="0" w:space="0" w:color="auto"/>
                                                            <w:bottom w:val="none" w:sz="0" w:space="0" w:color="auto"/>
                                                            <w:right w:val="none" w:sz="0" w:space="0" w:color="auto"/>
                                                          </w:divBdr>
                                                          <w:divsChild>
                                                            <w:div w:id="1150633085">
                                                              <w:marLeft w:val="240"/>
                                                              <w:marRight w:val="0"/>
                                                              <w:marTop w:val="0"/>
                                                              <w:marBottom w:val="0"/>
                                                              <w:divBdr>
                                                                <w:top w:val="none" w:sz="0" w:space="0" w:color="auto"/>
                                                                <w:left w:val="none" w:sz="0" w:space="0" w:color="auto"/>
                                                                <w:bottom w:val="none" w:sz="0" w:space="0" w:color="auto"/>
                                                                <w:right w:val="none" w:sz="0" w:space="0" w:color="auto"/>
                                                              </w:divBdr>
                                                            </w:div>
                                                          </w:divsChild>
                                                        </w:div>
                                                        <w:div w:id="184563693">
                                                          <w:marLeft w:val="0"/>
                                                          <w:marRight w:val="0"/>
                                                          <w:marTop w:val="0"/>
                                                          <w:marBottom w:val="0"/>
                                                          <w:divBdr>
                                                            <w:top w:val="none" w:sz="0" w:space="0" w:color="auto"/>
                                                            <w:left w:val="none" w:sz="0" w:space="0" w:color="auto"/>
                                                            <w:bottom w:val="none" w:sz="0" w:space="0" w:color="auto"/>
                                                            <w:right w:val="none" w:sz="0" w:space="0" w:color="auto"/>
                                                          </w:divBdr>
                                                        </w:div>
                                                        <w:div w:id="226886573">
                                                          <w:marLeft w:val="240"/>
                                                          <w:marRight w:val="240"/>
                                                          <w:marTop w:val="0"/>
                                                          <w:marBottom w:val="0"/>
                                                          <w:divBdr>
                                                            <w:top w:val="none" w:sz="0" w:space="0" w:color="auto"/>
                                                            <w:left w:val="none" w:sz="0" w:space="0" w:color="auto"/>
                                                            <w:bottom w:val="none" w:sz="0" w:space="0" w:color="auto"/>
                                                            <w:right w:val="none" w:sz="0" w:space="0" w:color="auto"/>
                                                          </w:divBdr>
                                                        </w:div>
                                                        <w:div w:id="490368621">
                                                          <w:marLeft w:val="240"/>
                                                          <w:marRight w:val="240"/>
                                                          <w:marTop w:val="0"/>
                                                          <w:marBottom w:val="0"/>
                                                          <w:divBdr>
                                                            <w:top w:val="none" w:sz="0" w:space="0" w:color="auto"/>
                                                            <w:left w:val="none" w:sz="0" w:space="0" w:color="auto"/>
                                                            <w:bottom w:val="none" w:sz="0" w:space="0" w:color="auto"/>
                                                            <w:right w:val="none" w:sz="0" w:space="0" w:color="auto"/>
                                                          </w:divBdr>
                                                        </w:div>
                                                        <w:div w:id="643779080">
                                                          <w:marLeft w:val="240"/>
                                                          <w:marRight w:val="240"/>
                                                          <w:marTop w:val="0"/>
                                                          <w:marBottom w:val="0"/>
                                                          <w:divBdr>
                                                            <w:top w:val="none" w:sz="0" w:space="0" w:color="auto"/>
                                                            <w:left w:val="none" w:sz="0" w:space="0" w:color="auto"/>
                                                            <w:bottom w:val="none" w:sz="0" w:space="0" w:color="auto"/>
                                                            <w:right w:val="none" w:sz="0" w:space="0" w:color="auto"/>
                                                          </w:divBdr>
                                                          <w:divsChild>
                                                            <w:div w:id="1133574">
                                                              <w:marLeft w:val="240"/>
                                                              <w:marRight w:val="0"/>
                                                              <w:marTop w:val="0"/>
                                                              <w:marBottom w:val="0"/>
                                                              <w:divBdr>
                                                                <w:top w:val="none" w:sz="0" w:space="0" w:color="auto"/>
                                                                <w:left w:val="none" w:sz="0" w:space="0" w:color="auto"/>
                                                                <w:bottom w:val="none" w:sz="0" w:space="0" w:color="auto"/>
                                                                <w:right w:val="none" w:sz="0" w:space="0" w:color="auto"/>
                                                              </w:divBdr>
                                                            </w:div>
                                                          </w:divsChild>
                                                        </w:div>
                                                        <w:div w:id="700209115">
                                                          <w:marLeft w:val="240"/>
                                                          <w:marRight w:val="240"/>
                                                          <w:marTop w:val="0"/>
                                                          <w:marBottom w:val="0"/>
                                                          <w:divBdr>
                                                            <w:top w:val="none" w:sz="0" w:space="0" w:color="auto"/>
                                                            <w:left w:val="none" w:sz="0" w:space="0" w:color="auto"/>
                                                            <w:bottom w:val="none" w:sz="0" w:space="0" w:color="auto"/>
                                                            <w:right w:val="none" w:sz="0" w:space="0" w:color="auto"/>
                                                          </w:divBdr>
                                                        </w:div>
                                                        <w:div w:id="770079850">
                                                          <w:marLeft w:val="240"/>
                                                          <w:marRight w:val="240"/>
                                                          <w:marTop w:val="0"/>
                                                          <w:marBottom w:val="0"/>
                                                          <w:divBdr>
                                                            <w:top w:val="none" w:sz="0" w:space="0" w:color="auto"/>
                                                            <w:left w:val="none" w:sz="0" w:space="0" w:color="auto"/>
                                                            <w:bottom w:val="none" w:sz="0" w:space="0" w:color="auto"/>
                                                            <w:right w:val="none" w:sz="0" w:space="0" w:color="auto"/>
                                                          </w:divBdr>
                                                        </w:div>
                                                        <w:div w:id="799031490">
                                                          <w:marLeft w:val="240"/>
                                                          <w:marRight w:val="240"/>
                                                          <w:marTop w:val="0"/>
                                                          <w:marBottom w:val="0"/>
                                                          <w:divBdr>
                                                            <w:top w:val="none" w:sz="0" w:space="0" w:color="auto"/>
                                                            <w:left w:val="none" w:sz="0" w:space="0" w:color="auto"/>
                                                            <w:bottom w:val="none" w:sz="0" w:space="0" w:color="auto"/>
                                                            <w:right w:val="none" w:sz="0" w:space="0" w:color="auto"/>
                                                          </w:divBdr>
                                                        </w:div>
                                                        <w:div w:id="906186161">
                                                          <w:marLeft w:val="240"/>
                                                          <w:marRight w:val="240"/>
                                                          <w:marTop w:val="0"/>
                                                          <w:marBottom w:val="0"/>
                                                          <w:divBdr>
                                                            <w:top w:val="none" w:sz="0" w:space="0" w:color="auto"/>
                                                            <w:left w:val="none" w:sz="0" w:space="0" w:color="auto"/>
                                                            <w:bottom w:val="none" w:sz="0" w:space="0" w:color="auto"/>
                                                            <w:right w:val="none" w:sz="0" w:space="0" w:color="auto"/>
                                                          </w:divBdr>
                                                          <w:divsChild>
                                                            <w:div w:id="293025574">
                                                              <w:marLeft w:val="240"/>
                                                              <w:marRight w:val="0"/>
                                                              <w:marTop w:val="0"/>
                                                              <w:marBottom w:val="0"/>
                                                              <w:divBdr>
                                                                <w:top w:val="none" w:sz="0" w:space="0" w:color="auto"/>
                                                                <w:left w:val="none" w:sz="0" w:space="0" w:color="auto"/>
                                                                <w:bottom w:val="none" w:sz="0" w:space="0" w:color="auto"/>
                                                                <w:right w:val="none" w:sz="0" w:space="0" w:color="auto"/>
                                                              </w:divBdr>
                                                            </w:div>
                                                          </w:divsChild>
                                                        </w:div>
                                                        <w:div w:id="1070349278">
                                                          <w:marLeft w:val="240"/>
                                                          <w:marRight w:val="240"/>
                                                          <w:marTop w:val="0"/>
                                                          <w:marBottom w:val="0"/>
                                                          <w:divBdr>
                                                            <w:top w:val="none" w:sz="0" w:space="0" w:color="auto"/>
                                                            <w:left w:val="none" w:sz="0" w:space="0" w:color="auto"/>
                                                            <w:bottom w:val="none" w:sz="0" w:space="0" w:color="auto"/>
                                                            <w:right w:val="none" w:sz="0" w:space="0" w:color="auto"/>
                                                          </w:divBdr>
                                                          <w:divsChild>
                                                            <w:div w:id="1743218970">
                                                              <w:marLeft w:val="240"/>
                                                              <w:marRight w:val="0"/>
                                                              <w:marTop w:val="0"/>
                                                              <w:marBottom w:val="0"/>
                                                              <w:divBdr>
                                                                <w:top w:val="none" w:sz="0" w:space="0" w:color="auto"/>
                                                                <w:left w:val="none" w:sz="0" w:space="0" w:color="auto"/>
                                                                <w:bottom w:val="none" w:sz="0" w:space="0" w:color="auto"/>
                                                                <w:right w:val="none" w:sz="0" w:space="0" w:color="auto"/>
                                                              </w:divBdr>
                                                            </w:div>
                                                          </w:divsChild>
                                                        </w:div>
                                                        <w:div w:id="1075515171">
                                                          <w:marLeft w:val="240"/>
                                                          <w:marRight w:val="240"/>
                                                          <w:marTop w:val="0"/>
                                                          <w:marBottom w:val="0"/>
                                                          <w:divBdr>
                                                            <w:top w:val="none" w:sz="0" w:space="0" w:color="auto"/>
                                                            <w:left w:val="none" w:sz="0" w:space="0" w:color="auto"/>
                                                            <w:bottom w:val="none" w:sz="0" w:space="0" w:color="auto"/>
                                                            <w:right w:val="none" w:sz="0" w:space="0" w:color="auto"/>
                                                          </w:divBdr>
                                                        </w:div>
                                                        <w:div w:id="1099448758">
                                                          <w:marLeft w:val="240"/>
                                                          <w:marRight w:val="240"/>
                                                          <w:marTop w:val="0"/>
                                                          <w:marBottom w:val="0"/>
                                                          <w:divBdr>
                                                            <w:top w:val="none" w:sz="0" w:space="0" w:color="auto"/>
                                                            <w:left w:val="none" w:sz="0" w:space="0" w:color="auto"/>
                                                            <w:bottom w:val="none" w:sz="0" w:space="0" w:color="auto"/>
                                                            <w:right w:val="none" w:sz="0" w:space="0" w:color="auto"/>
                                                          </w:divBdr>
                                                          <w:divsChild>
                                                            <w:div w:id="1898080929">
                                                              <w:marLeft w:val="240"/>
                                                              <w:marRight w:val="0"/>
                                                              <w:marTop w:val="0"/>
                                                              <w:marBottom w:val="0"/>
                                                              <w:divBdr>
                                                                <w:top w:val="none" w:sz="0" w:space="0" w:color="auto"/>
                                                                <w:left w:val="none" w:sz="0" w:space="0" w:color="auto"/>
                                                                <w:bottom w:val="none" w:sz="0" w:space="0" w:color="auto"/>
                                                                <w:right w:val="none" w:sz="0" w:space="0" w:color="auto"/>
                                                              </w:divBdr>
                                                            </w:div>
                                                          </w:divsChild>
                                                        </w:div>
                                                        <w:div w:id="1333147665">
                                                          <w:marLeft w:val="240"/>
                                                          <w:marRight w:val="240"/>
                                                          <w:marTop w:val="0"/>
                                                          <w:marBottom w:val="0"/>
                                                          <w:divBdr>
                                                            <w:top w:val="none" w:sz="0" w:space="0" w:color="auto"/>
                                                            <w:left w:val="none" w:sz="0" w:space="0" w:color="auto"/>
                                                            <w:bottom w:val="none" w:sz="0" w:space="0" w:color="auto"/>
                                                            <w:right w:val="none" w:sz="0" w:space="0" w:color="auto"/>
                                                          </w:divBdr>
                                                        </w:div>
                                                        <w:div w:id="1956523056">
                                                          <w:marLeft w:val="240"/>
                                                          <w:marRight w:val="240"/>
                                                          <w:marTop w:val="0"/>
                                                          <w:marBottom w:val="0"/>
                                                          <w:divBdr>
                                                            <w:top w:val="none" w:sz="0" w:space="0" w:color="auto"/>
                                                            <w:left w:val="none" w:sz="0" w:space="0" w:color="auto"/>
                                                            <w:bottom w:val="none" w:sz="0" w:space="0" w:color="auto"/>
                                                            <w:right w:val="none" w:sz="0" w:space="0" w:color="auto"/>
                                                          </w:divBdr>
                                                        </w:div>
                                                        <w:div w:id="2057584442">
                                                          <w:marLeft w:val="240"/>
                                                          <w:marRight w:val="240"/>
                                                          <w:marTop w:val="0"/>
                                                          <w:marBottom w:val="0"/>
                                                          <w:divBdr>
                                                            <w:top w:val="none" w:sz="0" w:space="0" w:color="auto"/>
                                                            <w:left w:val="none" w:sz="0" w:space="0" w:color="auto"/>
                                                            <w:bottom w:val="none" w:sz="0" w:space="0" w:color="auto"/>
                                                            <w:right w:val="none" w:sz="0" w:space="0" w:color="auto"/>
                                                          </w:divBdr>
                                                          <w:divsChild>
                                                            <w:div w:id="2054690707">
                                                              <w:marLeft w:val="240"/>
                                                              <w:marRight w:val="0"/>
                                                              <w:marTop w:val="0"/>
                                                              <w:marBottom w:val="0"/>
                                                              <w:divBdr>
                                                                <w:top w:val="none" w:sz="0" w:space="0" w:color="auto"/>
                                                                <w:left w:val="none" w:sz="0" w:space="0" w:color="auto"/>
                                                                <w:bottom w:val="none" w:sz="0" w:space="0" w:color="auto"/>
                                                                <w:right w:val="none" w:sz="0" w:space="0" w:color="auto"/>
                                                              </w:divBdr>
                                                            </w:div>
                                                          </w:divsChild>
                                                        </w:div>
                                                        <w:div w:id="2099250009">
                                                          <w:marLeft w:val="240"/>
                                                          <w:marRight w:val="240"/>
                                                          <w:marTop w:val="0"/>
                                                          <w:marBottom w:val="0"/>
                                                          <w:divBdr>
                                                            <w:top w:val="none" w:sz="0" w:space="0" w:color="auto"/>
                                                            <w:left w:val="none" w:sz="0" w:space="0" w:color="auto"/>
                                                            <w:bottom w:val="none" w:sz="0" w:space="0" w:color="auto"/>
                                                            <w:right w:val="none" w:sz="0" w:space="0" w:color="auto"/>
                                                          </w:divBdr>
                                                          <w:divsChild>
                                                            <w:div w:id="3210880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7418641">
                                                      <w:marLeft w:val="240"/>
                                                      <w:marRight w:val="0"/>
                                                      <w:marTop w:val="0"/>
                                                      <w:marBottom w:val="0"/>
                                                      <w:divBdr>
                                                        <w:top w:val="none" w:sz="0" w:space="0" w:color="auto"/>
                                                        <w:left w:val="none" w:sz="0" w:space="0" w:color="auto"/>
                                                        <w:bottom w:val="none" w:sz="0" w:space="0" w:color="auto"/>
                                                        <w:right w:val="none" w:sz="0" w:space="0" w:color="auto"/>
                                                      </w:divBdr>
                                                    </w:div>
                                                  </w:divsChild>
                                                </w:div>
                                                <w:div w:id="2096852605">
                                                  <w:marLeft w:val="0"/>
                                                  <w:marRight w:val="0"/>
                                                  <w:marTop w:val="0"/>
                                                  <w:marBottom w:val="0"/>
                                                  <w:divBdr>
                                                    <w:top w:val="none" w:sz="0" w:space="0" w:color="auto"/>
                                                    <w:left w:val="none" w:sz="0" w:space="0" w:color="auto"/>
                                                    <w:bottom w:val="none" w:sz="0" w:space="0" w:color="auto"/>
                                                    <w:right w:val="none" w:sz="0" w:space="0" w:color="auto"/>
                                                  </w:divBdr>
                                                </w:div>
                                              </w:divsChild>
                                            </w:div>
                                            <w:div w:id="2038969991">
                                              <w:marLeft w:val="240"/>
                                              <w:marRight w:val="0"/>
                                              <w:marTop w:val="0"/>
                                              <w:marBottom w:val="0"/>
                                              <w:divBdr>
                                                <w:top w:val="none" w:sz="0" w:space="0" w:color="auto"/>
                                                <w:left w:val="none" w:sz="0" w:space="0" w:color="auto"/>
                                                <w:bottom w:val="none" w:sz="0" w:space="0" w:color="auto"/>
                                                <w:right w:val="none" w:sz="0" w:space="0" w:color="auto"/>
                                              </w:divBdr>
                                            </w:div>
                                          </w:divsChild>
                                        </w:div>
                                        <w:div w:id="1757434934">
                                          <w:marLeft w:val="0"/>
                                          <w:marRight w:val="0"/>
                                          <w:marTop w:val="0"/>
                                          <w:marBottom w:val="0"/>
                                          <w:divBdr>
                                            <w:top w:val="none" w:sz="0" w:space="0" w:color="auto"/>
                                            <w:left w:val="none" w:sz="0" w:space="0" w:color="auto"/>
                                            <w:bottom w:val="none" w:sz="0" w:space="0" w:color="auto"/>
                                            <w:right w:val="none" w:sz="0" w:space="0" w:color="auto"/>
                                          </w:divBdr>
                                        </w:div>
                                      </w:divsChild>
                                    </w:div>
                                    <w:div w:id="1951622064">
                                      <w:marLeft w:val="240"/>
                                      <w:marRight w:val="0"/>
                                      <w:marTop w:val="0"/>
                                      <w:marBottom w:val="0"/>
                                      <w:divBdr>
                                        <w:top w:val="none" w:sz="0" w:space="0" w:color="auto"/>
                                        <w:left w:val="none" w:sz="0" w:space="0" w:color="auto"/>
                                        <w:bottom w:val="none" w:sz="0" w:space="0" w:color="auto"/>
                                        <w:right w:val="none" w:sz="0" w:space="0" w:color="auto"/>
                                      </w:divBdr>
                                    </w:div>
                                  </w:divsChild>
                                </w:div>
                                <w:div w:id="1440829557">
                                  <w:marLeft w:val="240"/>
                                  <w:marRight w:val="240"/>
                                  <w:marTop w:val="0"/>
                                  <w:marBottom w:val="0"/>
                                  <w:divBdr>
                                    <w:top w:val="none" w:sz="0" w:space="0" w:color="auto"/>
                                    <w:left w:val="none" w:sz="0" w:space="0" w:color="auto"/>
                                    <w:bottom w:val="none" w:sz="0" w:space="0" w:color="auto"/>
                                    <w:right w:val="none" w:sz="0" w:space="0" w:color="auto"/>
                                  </w:divBdr>
                                  <w:divsChild>
                                    <w:div w:id="612132139">
                                      <w:marLeft w:val="240"/>
                                      <w:marRight w:val="0"/>
                                      <w:marTop w:val="0"/>
                                      <w:marBottom w:val="0"/>
                                      <w:divBdr>
                                        <w:top w:val="none" w:sz="0" w:space="0" w:color="auto"/>
                                        <w:left w:val="none" w:sz="0" w:space="0" w:color="auto"/>
                                        <w:bottom w:val="none" w:sz="0" w:space="0" w:color="auto"/>
                                        <w:right w:val="none" w:sz="0" w:space="0" w:color="auto"/>
                                      </w:divBdr>
                                    </w:div>
                                  </w:divsChild>
                                </w:div>
                                <w:div w:id="1556969140">
                                  <w:marLeft w:val="240"/>
                                  <w:marRight w:val="240"/>
                                  <w:marTop w:val="0"/>
                                  <w:marBottom w:val="0"/>
                                  <w:divBdr>
                                    <w:top w:val="none" w:sz="0" w:space="0" w:color="auto"/>
                                    <w:left w:val="none" w:sz="0" w:space="0" w:color="auto"/>
                                    <w:bottom w:val="none" w:sz="0" w:space="0" w:color="auto"/>
                                    <w:right w:val="none" w:sz="0" w:space="0" w:color="auto"/>
                                  </w:divBdr>
                                </w:div>
                                <w:div w:id="1881670250">
                                  <w:marLeft w:val="0"/>
                                  <w:marRight w:val="0"/>
                                  <w:marTop w:val="0"/>
                                  <w:marBottom w:val="0"/>
                                  <w:divBdr>
                                    <w:top w:val="none" w:sz="0" w:space="0" w:color="auto"/>
                                    <w:left w:val="none" w:sz="0" w:space="0" w:color="auto"/>
                                    <w:bottom w:val="none" w:sz="0" w:space="0" w:color="auto"/>
                                    <w:right w:val="none" w:sz="0" w:space="0" w:color="auto"/>
                                  </w:divBdr>
                                </w:div>
                              </w:divsChild>
                            </w:div>
                            <w:div w:id="653721852">
                              <w:marLeft w:val="240"/>
                              <w:marRight w:val="0"/>
                              <w:marTop w:val="0"/>
                              <w:marBottom w:val="0"/>
                              <w:divBdr>
                                <w:top w:val="none" w:sz="0" w:space="0" w:color="auto"/>
                                <w:left w:val="none" w:sz="0" w:space="0" w:color="auto"/>
                                <w:bottom w:val="none" w:sz="0" w:space="0" w:color="auto"/>
                                <w:right w:val="none" w:sz="0" w:space="0" w:color="auto"/>
                              </w:divBdr>
                            </w:div>
                          </w:divsChild>
                        </w:div>
                        <w:div w:id="1588464742">
                          <w:marLeft w:val="0"/>
                          <w:marRight w:val="0"/>
                          <w:marTop w:val="0"/>
                          <w:marBottom w:val="0"/>
                          <w:divBdr>
                            <w:top w:val="none" w:sz="0" w:space="0" w:color="auto"/>
                            <w:left w:val="none" w:sz="0" w:space="0" w:color="auto"/>
                            <w:bottom w:val="none" w:sz="0" w:space="0" w:color="auto"/>
                            <w:right w:val="none" w:sz="0" w:space="0" w:color="auto"/>
                          </w:divBdr>
                        </w:div>
                      </w:divsChild>
                    </w:div>
                    <w:div w:id="1721443869">
                      <w:marLeft w:val="240"/>
                      <w:marRight w:val="0"/>
                      <w:marTop w:val="0"/>
                      <w:marBottom w:val="0"/>
                      <w:divBdr>
                        <w:top w:val="none" w:sz="0" w:space="0" w:color="auto"/>
                        <w:left w:val="none" w:sz="0" w:space="0" w:color="auto"/>
                        <w:bottom w:val="none" w:sz="0" w:space="0" w:color="auto"/>
                        <w:right w:val="none" w:sz="0" w:space="0" w:color="auto"/>
                      </w:divBdr>
                    </w:div>
                  </w:divsChild>
                </w:div>
                <w:div w:id="1368481045">
                  <w:marLeft w:val="240"/>
                  <w:marRight w:val="240"/>
                  <w:marTop w:val="0"/>
                  <w:marBottom w:val="0"/>
                  <w:divBdr>
                    <w:top w:val="none" w:sz="0" w:space="0" w:color="auto"/>
                    <w:left w:val="none" w:sz="0" w:space="0" w:color="auto"/>
                    <w:bottom w:val="none" w:sz="0" w:space="0" w:color="auto"/>
                    <w:right w:val="none" w:sz="0" w:space="0" w:color="auto"/>
                  </w:divBdr>
                  <w:divsChild>
                    <w:div w:id="161162451">
                      <w:marLeft w:val="240"/>
                      <w:marRight w:val="0"/>
                      <w:marTop w:val="0"/>
                      <w:marBottom w:val="0"/>
                      <w:divBdr>
                        <w:top w:val="none" w:sz="0" w:space="0" w:color="auto"/>
                        <w:left w:val="none" w:sz="0" w:space="0" w:color="auto"/>
                        <w:bottom w:val="none" w:sz="0" w:space="0" w:color="auto"/>
                        <w:right w:val="none" w:sz="0" w:space="0" w:color="auto"/>
                      </w:divBdr>
                    </w:div>
                    <w:div w:id="1302615588">
                      <w:marLeft w:val="0"/>
                      <w:marRight w:val="0"/>
                      <w:marTop w:val="0"/>
                      <w:marBottom w:val="0"/>
                      <w:divBdr>
                        <w:top w:val="none" w:sz="0" w:space="0" w:color="auto"/>
                        <w:left w:val="none" w:sz="0" w:space="0" w:color="auto"/>
                        <w:bottom w:val="none" w:sz="0" w:space="0" w:color="auto"/>
                        <w:right w:val="none" w:sz="0" w:space="0" w:color="auto"/>
                      </w:divBdr>
                      <w:divsChild>
                        <w:div w:id="1301762206">
                          <w:marLeft w:val="240"/>
                          <w:marRight w:val="240"/>
                          <w:marTop w:val="0"/>
                          <w:marBottom w:val="0"/>
                          <w:divBdr>
                            <w:top w:val="none" w:sz="0" w:space="0" w:color="auto"/>
                            <w:left w:val="none" w:sz="0" w:space="0" w:color="auto"/>
                            <w:bottom w:val="none" w:sz="0" w:space="0" w:color="auto"/>
                            <w:right w:val="none" w:sz="0" w:space="0" w:color="auto"/>
                          </w:divBdr>
                          <w:divsChild>
                            <w:div w:id="1162623579">
                              <w:marLeft w:val="0"/>
                              <w:marRight w:val="0"/>
                              <w:marTop w:val="0"/>
                              <w:marBottom w:val="0"/>
                              <w:divBdr>
                                <w:top w:val="none" w:sz="0" w:space="0" w:color="auto"/>
                                <w:left w:val="none" w:sz="0" w:space="0" w:color="auto"/>
                                <w:bottom w:val="none" w:sz="0" w:space="0" w:color="auto"/>
                                <w:right w:val="none" w:sz="0" w:space="0" w:color="auto"/>
                              </w:divBdr>
                              <w:divsChild>
                                <w:div w:id="321155308">
                                  <w:marLeft w:val="240"/>
                                  <w:marRight w:val="240"/>
                                  <w:marTop w:val="0"/>
                                  <w:marBottom w:val="0"/>
                                  <w:divBdr>
                                    <w:top w:val="none" w:sz="0" w:space="0" w:color="auto"/>
                                    <w:left w:val="none" w:sz="0" w:space="0" w:color="auto"/>
                                    <w:bottom w:val="none" w:sz="0" w:space="0" w:color="auto"/>
                                    <w:right w:val="none" w:sz="0" w:space="0" w:color="auto"/>
                                  </w:divBdr>
                                </w:div>
                                <w:div w:id="441996619">
                                  <w:marLeft w:val="0"/>
                                  <w:marRight w:val="0"/>
                                  <w:marTop w:val="0"/>
                                  <w:marBottom w:val="0"/>
                                  <w:divBdr>
                                    <w:top w:val="none" w:sz="0" w:space="0" w:color="auto"/>
                                    <w:left w:val="none" w:sz="0" w:space="0" w:color="auto"/>
                                    <w:bottom w:val="none" w:sz="0" w:space="0" w:color="auto"/>
                                    <w:right w:val="none" w:sz="0" w:space="0" w:color="auto"/>
                                  </w:divBdr>
                                </w:div>
                                <w:div w:id="621963052">
                                  <w:marLeft w:val="240"/>
                                  <w:marRight w:val="240"/>
                                  <w:marTop w:val="0"/>
                                  <w:marBottom w:val="0"/>
                                  <w:divBdr>
                                    <w:top w:val="none" w:sz="0" w:space="0" w:color="auto"/>
                                    <w:left w:val="none" w:sz="0" w:space="0" w:color="auto"/>
                                    <w:bottom w:val="none" w:sz="0" w:space="0" w:color="auto"/>
                                    <w:right w:val="none" w:sz="0" w:space="0" w:color="auto"/>
                                  </w:divBdr>
                                </w:div>
                                <w:div w:id="1062481558">
                                  <w:marLeft w:val="240"/>
                                  <w:marRight w:val="240"/>
                                  <w:marTop w:val="0"/>
                                  <w:marBottom w:val="0"/>
                                  <w:divBdr>
                                    <w:top w:val="none" w:sz="0" w:space="0" w:color="auto"/>
                                    <w:left w:val="none" w:sz="0" w:space="0" w:color="auto"/>
                                    <w:bottom w:val="none" w:sz="0" w:space="0" w:color="auto"/>
                                    <w:right w:val="none" w:sz="0" w:space="0" w:color="auto"/>
                                  </w:divBdr>
                                </w:div>
                                <w:div w:id="1207566688">
                                  <w:marLeft w:val="240"/>
                                  <w:marRight w:val="240"/>
                                  <w:marTop w:val="0"/>
                                  <w:marBottom w:val="0"/>
                                  <w:divBdr>
                                    <w:top w:val="none" w:sz="0" w:space="0" w:color="auto"/>
                                    <w:left w:val="none" w:sz="0" w:space="0" w:color="auto"/>
                                    <w:bottom w:val="none" w:sz="0" w:space="0" w:color="auto"/>
                                    <w:right w:val="none" w:sz="0" w:space="0" w:color="auto"/>
                                  </w:divBdr>
                                  <w:divsChild>
                                    <w:div w:id="1308584742">
                                      <w:marLeft w:val="240"/>
                                      <w:marRight w:val="0"/>
                                      <w:marTop w:val="0"/>
                                      <w:marBottom w:val="0"/>
                                      <w:divBdr>
                                        <w:top w:val="none" w:sz="0" w:space="0" w:color="auto"/>
                                        <w:left w:val="none" w:sz="0" w:space="0" w:color="auto"/>
                                        <w:bottom w:val="none" w:sz="0" w:space="0" w:color="auto"/>
                                        <w:right w:val="none" w:sz="0" w:space="0" w:color="auto"/>
                                      </w:divBdr>
                                    </w:div>
                                  </w:divsChild>
                                </w:div>
                                <w:div w:id="1439181666">
                                  <w:marLeft w:val="240"/>
                                  <w:marRight w:val="240"/>
                                  <w:marTop w:val="0"/>
                                  <w:marBottom w:val="0"/>
                                  <w:divBdr>
                                    <w:top w:val="none" w:sz="0" w:space="0" w:color="auto"/>
                                    <w:left w:val="none" w:sz="0" w:space="0" w:color="auto"/>
                                    <w:bottom w:val="none" w:sz="0" w:space="0" w:color="auto"/>
                                    <w:right w:val="none" w:sz="0" w:space="0" w:color="auto"/>
                                  </w:divBdr>
                                </w:div>
                                <w:div w:id="1556892631">
                                  <w:marLeft w:val="240"/>
                                  <w:marRight w:val="240"/>
                                  <w:marTop w:val="0"/>
                                  <w:marBottom w:val="0"/>
                                  <w:divBdr>
                                    <w:top w:val="none" w:sz="0" w:space="0" w:color="auto"/>
                                    <w:left w:val="none" w:sz="0" w:space="0" w:color="auto"/>
                                    <w:bottom w:val="none" w:sz="0" w:space="0" w:color="auto"/>
                                    <w:right w:val="none" w:sz="0" w:space="0" w:color="auto"/>
                                  </w:divBdr>
                                  <w:divsChild>
                                    <w:div w:id="929000912">
                                      <w:marLeft w:val="240"/>
                                      <w:marRight w:val="0"/>
                                      <w:marTop w:val="0"/>
                                      <w:marBottom w:val="0"/>
                                      <w:divBdr>
                                        <w:top w:val="none" w:sz="0" w:space="0" w:color="auto"/>
                                        <w:left w:val="none" w:sz="0" w:space="0" w:color="auto"/>
                                        <w:bottom w:val="none" w:sz="0" w:space="0" w:color="auto"/>
                                        <w:right w:val="none" w:sz="0" w:space="0" w:color="auto"/>
                                      </w:divBdr>
                                    </w:div>
                                  </w:divsChild>
                                </w:div>
                                <w:div w:id="1563102246">
                                  <w:marLeft w:val="240"/>
                                  <w:marRight w:val="240"/>
                                  <w:marTop w:val="0"/>
                                  <w:marBottom w:val="0"/>
                                  <w:divBdr>
                                    <w:top w:val="none" w:sz="0" w:space="0" w:color="auto"/>
                                    <w:left w:val="none" w:sz="0" w:space="0" w:color="auto"/>
                                    <w:bottom w:val="none" w:sz="0" w:space="0" w:color="auto"/>
                                    <w:right w:val="none" w:sz="0" w:space="0" w:color="auto"/>
                                  </w:divBdr>
                                </w:div>
                                <w:div w:id="1771198484">
                                  <w:marLeft w:val="240"/>
                                  <w:marRight w:val="240"/>
                                  <w:marTop w:val="0"/>
                                  <w:marBottom w:val="0"/>
                                  <w:divBdr>
                                    <w:top w:val="none" w:sz="0" w:space="0" w:color="auto"/>
                                    <w:left w:val="none" w:sz="0" w:space="0" w:color="auto"/>
                                    <w:bottom w:val="none" w:sz="0" w:space="0" w:color="auto"/>
                                    <w:right w:val="none" w:sz="0" w:space="0" w:color="auto"/>
                                  </w:divBdr>
                                  <w:divsChild>
                                    <w:div w:id="283271071">
                                      <w:marLeft w:val="240"/>
                                      <w:marRight w:val="0"/>
                                      <w:marTop w:val="0"/>
                                      <w:marBottom w:val="0"/>
                                      <w:divBdr>
                                        <w:top w:val="none" w:sz="0" w:space="0" w:color="auto"/>
                                        <w:left w:val="none" w:sz="0" w:space="0" w:color="auto"/>
                                        <w:bottom w:val="none" w:sz="0" w:space="0" w:color="auto"/>
                                        <w:right w:val="none" w:sz="0" w:space="0" w:color="auto"/>
                                      </w:divBdr>
                                    </w:div>
                                  </w:divsChild>
                                </w:div>
                                <w:div w:id="1811823325">
                                  <w:marLeft w:val="240"/>
                                  <w:marRight w:val="240"/>
                                  <w:marTop w:val="0"/>
                                  <w:marBottom w:val="0"/>
                                  <w:divBdr>
                                    <w:top w:val="none" w:sz="0" w:space="0" w:color="auto"/>
                                    <w:left w:val="none" w:sz="0" w:space="0" w:color="auto"/>
                                    <w:bottom w:val="none" w:sz="0" w:space="0" w:color="auto"/>
                                    <w:right w:val="none" w:sz="0" w:space="0" w:color="auto"/>
                                  </w:divBdr>
                                  <w:divsChild>
                                    <w:div w:id="1068070993">
                                      <w:marLeft w:val="240"/>
                                      <w:marRight w:val="0"/>
                                      <w:marTop w:val="0"/>
                                      <w:marBottom w:val="0"/>
                                      <w:divBdr>
                                        <w:top w:val="none" w:sz="0" w:space="0" w:color="auto"/>
                                        <w:left w:val="none" w:sz="0" w:space="0" w:color="auto"/>
                                        <w:bottom w:val="none" w:sz="0" w:space="0" w:color="auto"/>
                                        <w:right w:val="none" w:sz="0" w:space="0" w:color="auto"/>
                                      </w:divBdr>
                                    </w:div>
                                  </w:divsChild>
                                </w:div>
                                <w:div w:id="1852840777">
                                  <w:marLeft w:val="240"/>
                                  <w:marRight w:val="240"/>
                                  <w:marTop w:val="0"/>
                                  <w:marBottom w:val="0"/>
                                  <w:divBdr>
                                    <w:top w:val="none" w:sz="0" w:space="0" w:color="auto"/>
                                    <w:left w:val="none" w:sz="0" w:space="0" w:color="auto"/>
                                    <w:bottom w:val="none" w:sz="0" w:space="0" w:color="auto"/>
                                    <w:right w:val="none" w:sz="0" w:space="0" w:color="auto"/>
                                  </w:divBdr>
                                  <w:divsChild>
                                    <w:div w:id="1670451214">
                                      <w:marLeft w:val="240"/>
                                      <w:marRight w:val="0"/>
                                      <w:marTop w:val="0"/>
                                      <w:marBottom w:val="0"/>
                                      <w:divBdr>
                                        <w:top w:val="none" w:sz="0" w:space="0" w:color="auto"/>
                                        <w:left w:val="none" w:sz="0" w:space="0" w:color="auto"/>
                                        <w:bottom w:val="none" w:sz="0" w:space="0" w:color="auto"/>
                                        <w:right w:val="none" w:sz="0" w:space="0" w:color="auto"/>
                                      </w:divBdr>
                                    </w:div>
                                  </w:divsChild>
                                </w:div>
                                <w:div w:id="2011326540">
                                  <w:marLeft w:val="240"/>
                                  <w:marRight w:val="240"/>
                                  <w:marTop w:val="0"/>
                                  <w:marBottom w:val="0"/>
                                  <w:divBdr>
                                    <w:top w:val="none" w:sz="0" w:space="0" w:color="auto"/>
                                    <w:left w:val="none" w:sz="0" w:space="0" w:color="auto"/>
                                    <w:bottom w:val="none" w:sz="0" w:space="0" w:color="auto"/>
                                    <w:right w:val="none" w:sz="0" w:space="0" w:color="auto"/>
                                  </w:divBdr>
                                  <w:divsChild>
                                    <w:div w:id="1754277680">
                                      <w:marLeft w:val="240"/>
                                      <w:marRight w:val="0"/>
                                      <w:marTop w:val="0"/>
                                      <w:marBottom w:val="0"/>
                                      <w:divBdr>
                                        <w:top w:val="none" w:sz="0" w:space="0" w:color="auto"/>
                                        <w:left w:val="none" w:sz="0" w:space="0" w:color="auto"/>
                                        <w:bottom w:val="none" w:sz="0" w:space="0" w:color="auto"/>
                                        <w:right w:val="none" w:sz="0" w:space="0" w:color="auto"/>
                                      </w:divBdr>
                                    </w:div>
                                  </w:divsChild>
                                </w:div>
                                <w:div w:id="2125077543">
                                  <w:marLeft w:val="240"/>
                                  <w:marRight w:val="240"/>
                                  <w:marTop w:val="0"/>
                                  <w:marBottom w:val="0"/>
                                  <w:divBdr>
                                    <w:top w:val="none" w:sz="0" w:space="0" w:color="auto"/>
                                    <w:left w:val="none" w:sz="0" w:space="0" w:color="auto"/>
                                    <w:bottom w:val="none" w:sz="0" w:space="0" w:color="auto"/>
                                    <w:right w:val="none" w:sz="0" w:space="0" w:color="auto"/>
                                  </w:divBdr>
                                  <w:divsChild>
                                    <w:div w:id="847215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1298144">
                              <w:marLeft w:val="240"/>
                              <w:marRight w:val="0"/>
                              <w:marTop w:val="0"/>
                              <w:marBottom w:val="0"/>
                              <w:divBdr>
                                <w:top w:val="none" w:sz="0" w:space="0" w:color="auto"/>
                                <w:left w:val="none" w:sz="0" w:space="0" w:color="auto"/>
                                <w:bottom w:val="none" w:sz="0" w:space="0" w:color="auto"/>
                                <w:right w:val="none" w:sz="0" w:space="0" w:color="auto"/>
                              </w:divBdr>
                            </w:div>
                          </w:divsChild>
                        </w:div>
                        <w:div w:id="14086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9000">
                  <w:marLeft w:val="240"/>
                  <w:marRight w:val="240"/>
                  <w:marTop w:val="0"/>
                  <w:marBottom w:val="0"/>
                  <w:divBdr>
                    <w:top w:val="none" w:sz="0" w:space="0" w:color="auto"/>
                    <w:left w:val="none" w:sz="0" w:space="0" w:color="auto"/>
                    <w:bottom w:val="none" w:sz="0" w:space="0" w:color="auto"/>
                    <w:right w:val="none" w:sz="0" w:space="0" w:color="auto"/>
                  </w:divBdr>
                  <w:divsChild>
                    <w:div w:id="1213493472">
                      <w:marLeft w:val="240"/>
                      <w:marRight w:val="0"/>
                      <w:marTop w:val="0"/>
                      <w:marBottom w:val="0"/>
                      <w:divBdr>
                        <w:top w:val="none" w:sz="0" w:space="0" w:color="auto"/>
                        <w:left w:val="none" w:sz="0" w:space="0" w:color="auto"/>
                        <w:bottom w:val="none" w:sz="0" w:space="0" w:color="auto"/>
                        <w:right w:val="none" w:sz="0" w:space="0" w:color="auto"/>
                      </w:divBdr>
                    </w:div>
                    <w:div w:id="1712726951">
                      <w:marLeft w:val="0"/>
                      <w:marRight w:val="0"/>
                      <w:marTop w:val="0"/>
                      <w:marBottom w:val="0"/>
                      <w:divBdr>
                        <w:top w:val="none" w:sz="0" w:space="0" w:color="auto"/>
                        <w:left w:val="none" w:sz="0" w:space="0" w:color="auto"/>
                        <w:bottom w:val="none" w:sz="0" w:space="0" w:color="auto"/>
                        <w:right w:val="none" w:sz="0" w:space="0" w:color="auto"/>
                      </w:divBdr>
                      <w:divsChild>
                        <w:div w:id="489102564">
                          <w:marLeft w:val="240"/>
                          <w:marRight w:val="240"/>
                          <w:marTop w:val="0"/>
                          <w:marBottom w:val="0"/>
                          <w:divBdr>
                            <w:top w:val="none" w:sz="0" w:space="0" w:color="auto"/>
                            <w:left w:val="none" w:sz="0" w:space="0" w:color="auto"/>
                            <w:bottom w:val="none" w:sz="0" w:space="0" w:color="auto"/>
                            <w:right w:val="none" w:sz="0" w:space="0" w:color="auto"/>
                          </w:divBdr>
                          <w:divsChild>
                            <w:div w:id="506287651">
                              <w:marLeft w:val="0"/>
                              <w:marRight w:val="0"/>
                              <w:marTop w:val="0"/>
                              <w:marBottom w:val="0"/>
                              <w:divBdr>
                                <w:top w:val="none" w:sz="0" w:space="0" w:color="auto"/>
                                <w:left w:val="none" w:sz="0" w:space="0" w:color="auto"/>
                                <w:bottom w:val="none" w:sz="0" w:space="0" w:color="auto"/>
                                <w:right w:val="none" w:sz="0" w:space="0" w:color="auto"/>
                              </w:divBdr>
                              <w:divsChild>
                                <w:div w:id="135925244">
                                  <w:marLeft w:val="240"/>
                                  <w:marRight w:val="240"/>
                                  <w:marTop w:val="0"/>
                                  <w:marBottom w:val="0"/>
                                  <w:divBdr>
                                    <w:top w:val="none" w:sz="0" w:space="0" w:color="auto"/>
                                    <w:left w:val="none" w:sz="0" w:space="0" w:color="auto"/>
                                    <w:bottom w:val="none" w:sz="0" w:space="0" w:color="auto"/>
                                    <w:right w:val="none" w:sz="0" w:space="0" w:color="auto"/>
                                  </w:divBdr>
                                  <w:divsChild>
                                    <w:div w:id="1835410111">
                                      <w:marLeft w:val="240"/>
                                      <w:marRight w:val="0"/>
                                      <w:marTop w:val="0"/>
                                      <w:marBottom w:val="0"/>
                                      <w:divBdr>
                                        <w:top w:val="none" w:sz="0" w:space="0" w:color="auto"/>
                                        <w:left w:val="none" w:sz="0" w:space="0" w:color="auto"/>
                                        <w:bottom w:val="none" w:sz="0" w:space="0" w:color="auto"/>
                                        <w:right w:val="none" w:sz="0" w:space="0" w:color="auto"/>
                                      </w:divBdr>
                                    </w:div>
                                  </w:divsChild>
                                </w:div>
                                <w:div w:id="173499072">
                                  <w:marLeft w:val="240"/>
                                  <w:marRight w:val="240"/>
                                  <w:marTop w:val="0"/>
                                  <w:marBottom w:val="0"/>
                                  <w:divBdr>
                                    <w:top w:val="none" w:sz="0" w:space="0" w:color="auto"/>
                                    <w:left w:val="none" w:sz="0" w:space="0" w:color="auto"/>
                                    <w:bottom w:val="none" w:sz="0" w:space="0" w:color="auto"/>
                                    <w:right w:val="none" w:sz="0" w:space="0" w:color="auto"/>
                                  </w:divBdr>
                                  <w:divsChild>
                                    <w:div w:id="626208188">
                                      <w:marLeft w:val="240"/>
                                      <w:marRight w:val="0"/>
                                      <w:marTop w:val="0"/>
                                      <w:marBottom w:val="0"/>
                                      <w:divBdr>
                                        <w:top w:val="none" w:sz="0" w:space="0" w:color="auto"/>
                                        <w:left w:val="none" w:sz="0" w:space="0" w:color="auto"/>
                                        <w:bottom w:val="none" w:sz="0" w:space="0" w:color="auto"/>
                                        <w:right w:val="none" w:sz="0" w:space="0" w:color="auto"/>
                                      </w:divBdr>
                                    </w:div>
                                  </w:divsChild>
                                </w:div>
                                <w:div w:id="330374931">
                                  <w:marLeft w:val="240"/>
                                  <w:marRight w:val="240"/>
                                  <w:marTop w:val="0"/>
                                  <w:marBottom w:val="0"/>
                                  <w:divBdr>
                                    <w:top w:val="none" w:sz="0" w:space="0" w:color="auto"/>
                                    <w:left w:val="none" w:sz="0" w:space="0" w:color="auto"/>
                                    <w:bottom w:val="none" w:sz="0" w:space="0" w:color="auto"/>
                                    <w:right w:val="none" w:sz="0" w:space="0" w:color="auto"/>
                                  </w:divBdr>
                                  <w:divsChild>
                                    <w:div w:id="151024615">
                                      <w:marLeft w:val="240"/>
                                      <w:marRight w:val="0"/>
                                      <w:marTop w:val="0"/>
                                      <w:marBottom w:val="0"/>
                                      <w:divBdr>
                                        <w:top w:val="none" w:sz="0" w:space="0" w:color="auto"/>
                                        <w:left w:val="none" w:sz="0" w:space="0" w:color="auto"/>
                                        <w:bottom w:val="none" w:sz="0" w:space="0" w:color="auto"/>
                                        <w:right w:val="none" w:sz="0" w:space="0" w:color="auto"/>
                                      </w:divBdr>
                                    </w:div>
                                  </w:divsChild>
                                </w:div>
                                <w:div w:id="361984045">
                                  <w:marLeft w:val="240"/>
                                  <w:marRight w:val="240"/>
                                  <w:marTop w:val="0"/>
                                  <w:marBottom w:val="0"/>
                                  <w:divBdr>
                                    <w:top w:val="none" w:sz="0" w:space="0" w:color="auto"/>
                                    <w:left w:val="none" w:sz="0" w:space="0" w:color="auto"/>
                                    <w:bottom w:val="none" w:sz="0" w:space="0" w:color="auto"/>
                                    <w:right w:val="none" w:sz="0" w:space="0" w:color="auto"/>
                                  </w:divBdr>
                                </w:div>
                                <w:div w:id="364450575">
                                  <w:marLeft w:val="240"/>
                                  <w:marRight w:val="240"/>
                                  <w:marTop w:val="0"/>
                                  <w:marBottom w:val="0"/>
                                  <w:divBdr>
                                    <w:top w:val="none" w:sz="0" w:space="0" w:color="auto"/>
                                    <w:left w:val="none" w:sz="0" w:space="0" w:color="auto"/>
                                    <w:bottom w:val="none" w:sz="0" w:space="0" w:color="auto"/>
                                    <w:right w:val="none" w:sz="0" w:space="0" w:color="auto"/>
                                  </w:divBdr>
                                  <w:divsChild>
                                    <w:div w:id="335958195">
                                      <w:marLeft w:val="0"/>
                                      <w:marRight w:val="0"/>
                                      <w:marTop w:val="0"/>
                                      <w:marBottom w:val="0"/>
                                      <w:divBdr>
                                        <w:top w:val="none" w:sz="0" w:space="0" w:color="auto"/>
                                        <w:left w:val="none" w:sz="0" w:space="0" w:color="auto"/>
                                        <w:bottom w:val="none" w:sz="0" w:space="0" w:color="auto"/>
                                        <w:right w:val="none" w:sz="0" w:space="0" w:color="auto"/>
                                      </w:divBdr>
                                      <w:divsChild>
                                        <w:div w:id="202328146">
                                          <w:marLeft w:val="0"/>
                                          <w:marRight w:val="0"/>
                                          <w:marTop w:val="0"/>
                                          <w:marBottom w:val="0"/>
                                          <w:divBdr>
                                            <w:top w:val="none" w:sz="0" w:space="0" w:color="auto"/>
                                            <w:left w:val="none" w:sz="0" w:space="0" w:color="auto"/>
                                            <w:bottom w:val="none" w:sz="0" w:space="0" w:color="auto"/>
                                            <w:right w:val="none" w:sz="0" w:space="0" w:color="auto"/>
                                          </w:divBdr>
                                        </w:div>
                                        <w:div w:id="2034530029">
                                          <w:marLeft w:val="240"/>
                                          <w:marRight w:val="240"/>
                                          <w:marTop w:val="0"/>
                                          <w:marBottom w:val="0"/>
                                          <w:divBdr>
                                            <w:top w:val="none" w:sz="0" w:space="0" w:color="auto"/>
                                            <w:left w:val="none" w:sz="0" w:space="0" w:color="auto"/>
                                            <w:bottom w:val="none" w:sz="0" w:space="0" w:color="auto"/>
                                            <w:right w:val="none" w:sz="0" w:space="0" w:color="auto"/>
                                          </w:divBdr>
                                          <w:divsChild>
                                            <w:div w:id="521406519">
                                              <w:marLeft w:val="24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sChild>
                                                <w:div w:id="1154682702">
                                                  <w:marLeft w:val="0"/>
                                                  <w:marRight w:val="0"/>
                                                  <w:marTop w:val="0"/>
                                                  <w:marBottom w:val="0"/>
                                                  <w:divBdr>
                                                    <w:top w:val="none" w:sz="0" w:space="0" w:color="auto"/>
                                                    <w:left w:val="none" w:sz="0" w:space="0" w:color="auto"/>
                                                    <w:bottom w:val="none" w:sz="0" w:space="0" w:color="auto"/>
                                                    <w:right w:val="none" w:sz="0" w:space="0" w:color="auto"/>
                                                  </w:divBdr>
                                                </w:div>
                                                <w:div w:id="1811897722">
                                                  <w:marLeft w:val="240"/>
                                                  <w:marRight w:val="240"/>
                                                  <w:marTop w:val="0"/>
                                                  <w:marBottom w:val="0"/>
                                                  <w:divBdr>
                                                    <w:top w:val="none" w:sz="0" w:space="0" w:color="auto"/>
                                                    <w:left w:val="none" w:sz="0" w:space="0" w:color="auto"/>
                                                    <w:bottom w:val="none" w:sz="0" w:space="0" w:color="auto"/>
                                                    <w:right w:val="none" w:sz="0" w:space="0" w:color="auto"/>
                                                  </w:divBdr>
                                                  <w:divsChild>
                                                    <w:div w:id="1112015547">
                                                      <w:marLeft w:val="240"/>
                                                      <w:marRight w:val="0"/>
                                                      <w:marTop w:val="0"/>
                                                      <w:marBottom w:val="0"/>
                                                      <w:divBdr>
                                                        <w:top w:val="none" w:sz="0" w:space="0" w:color="auto"/>
                                                        <w:left w:val="none" w:sz="0" w:space="0" w:color="auto"/>
                                                        <w:bottom w:val="none" w:sz="0" w:space="0" w:color="auto"/>
                                                        <w:right w:val="none" w:sz="0" w:space="0" w:color="auto"/>
                                                      </w:divBdr>
                                                    </w:div>
                                                    <w:div w:id="2129007987">
                                                      <w:marLeft w:val="0"/>
                                                      <w:marRight w:val="0"/>
                                                      <w:marTop w:val="0"/>
                                                      <w:marBottom w:val="0"/>
                                                      <w:divBdr>
                                                        <w:top w:val="none" w:sz="0" w:space="0" w:color="auto"/>
                                                        <w:left w:val="none" w:sz="0" w:space="0" w:color="auto"/>
                                                        <w:bottom w:val="none" w:sz="0" w:space="0" w:color="auto"/>
                                                        <w:right w:val="none" w:sz="0" w:space="0" w:color="auto"/>
                                                      </w:divBdr>
                                                      <w:divsChild>
                                                        <w:div w:id="157237266">
                                                          <w:marLeft w:val="240"/>
                                                          <w:marRight w:val="240"/>
                                                          <w:marTop w:val="0"/>
                                                          <w:marBottom w:val="0"/>
                                                          <w:divBdr>
                                                            <w:top w:val="none" w:sz="0" w:space="0" w:color="auto"/>
                                                            <w:left w:val="none" w:sz="0" w:space="0" w:color="auto"/>
                                                            <w:bottom w:val="none" w:sz="0" w:space="0" w:color="auto"/>
                                                            <w:right w:val="none" w:sz="0" w:space="0" w:color="auto"/>
                                                          </w:divBdr>
                                                          <w:divsChild>
                                                            <w:div w:id="1250429603">
                                                              <w:marLeft w:val="240"/>
                                                              <w:marRight w:val="0"/>
                                                              <w:marTop w:val="0"/>
                                                              <w:marBottom w:val="0"/>
                                                              <w:divBdr>
                                                                <w:top w:val="none" w:sz="0" w:space="0" w:color="auto"/>
                                                                <w:left w:val="none" w:sz="0" w:space="0" w:color="auto"/>
                                                                <w:bottom w:val="none" w:sz="0" w:space="0" w:color="auto"/>
                                                                <w:right w:val="none" w:sz="0" w:space="0" w:color="auto"/>
                                                              </w:divBdr>
                                                            </w:div>
                                                          </w:divsChild>
                                                        </w:div>
                                                        <w:div w:id="21320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94291">
                                      <w:marLeft w:val="240"/>
                                      <w:marRight w:val="0"/>
                                      <w:marTop w:val="0"/>
                                      <w:marBottom w:val="0"/>
                                      <w:divBdr>
                                        <w:top w:val="none" w:sz="0" w:space="0" w:color="auto"/>
                                        <w:left w:val="none" w:sz="0" w:space="0" w:color="auto"/>
                                        <w:bottom w:val="none" w:sz="0" w:space="0" w:color="auto"/>
                                        <w:right w:val="none" w:sz="0" w:space="0" w:color="auto"/>
                                      </w:divBdr>
                                    </w:div>
                                  </w:divsChild>
                                </w:div>
                                <w:div w:id="378869108">
                                  <w:marLeft w:val="240"/>
                                  <w:marRight w:val="240"/>
                                  <w:marTop w:val="0"/>
                                  <w:marBottom w:val="0"/>
                                  <w:divBdr>
                                    <w:top w:val="none" w:sz="0" w:space="0" w:color="auto"/>
                                    <w:left w:val="none" w:sz="0" w:space="0" w:color="auto"/>
                                    <w:bottom w:val="none" w:sz="0" w:space="0" w:color="auto"/>
                                    <w:right w:val="none" w:sz="0" w:space="0" w:color="auto"/>
                                  </w:divBdr>
                                </w:div>
                                <w:div w:id="443815967">
                                  <w:marLeft w:val="240"/>
                                  <w:marRight w:val="240"/>
                                  <w:marTop w:val="0"/>
                                  <w:marBottom w:val="0"/>
                                  <w:divBdr>
                                    <w:top w:val="none" w:sz="0" w:space="0" w:color="auto"/>
                                    <w:left w:val="none" w:sz="0" w:space="0" w:color="auto"/>
                                    <w:bottom w:val="none" w:sz="0" w:space="0" w:color="auto"/>
                                    <w:right w:val="none" w:sz="0" w:space="0" w:color="auto"/>
                                  </w:divBdr>
                                </w:div>
                                <w:div w:id="630744712">
                                  <w:marLeft w:val="0"/>
                                  <w:marRight w:val="0"/>
                                  <w:marTop w:val="0"/>
                                  <w:marBottom w:val="0"/>
                                  <w:divBdr>
                                    <w:top w:val="none" w:sz="0" w:space="0" w:color="auto"/>
                                    <w:left w:val="none" w:sz="0" w:space="0" w:color="auto"/>
                                    <w:bottom w:val="none" w:sz="0" w:space="0" w:color="auto"/>
                                    <w:right w:val="none" w:sz="0" w:space="0" w:color="auto"/>
                                  </w:divBdr>
                                </w:div>
                                <w:div w:id="630789180">
                                  <w:marLeft w:val="240"/>
                                  <w:marRight w:val="240"/>
                                  <w:marTop w:val="0"/>
                                  <w:marBottom w:val="0"/>
                                  <w:divBdr>
                                    <w:top w:val="none" w:sz="0" w:space="0" w:color="auto"/>
                                    <w:left w:val="none" w:sz="0" w:space="0" w:color="auto"/>
                                    <w:bottom w:val="none" w:sz="0" w:space="0" w:color="auto"/>
                                    <w:right w:val="none" w:sz="0" w:space="0" w:color="auto"/>
                                  </w:divBdr>
                                </w:div>
                                <w:div w:id="660699317">
                                  <w:marLeft w:val="240"/>
                                  <w:marRight w:val="240"/>
                                  <w:marTop w:val="0"/>
                                  <w:marBottom w:val="0"/>
                                  <w:divBdr>
                                    <w:top w:val="none" w:sz="0" w:space="0" w:color="auto"/>
                                    <w:left w:val="none" w:sz="0" w:space="0" w:color="auto"/>
                                    <w:bottom w:val="none" w:sz="0" w:space="0" w:color="auto"/>
                                    <w:right w:val="none" w:sz="0" w:space="0" w:color="auto"/>
                                  </w:divBdr>
                                  <w:divsChild>
                                    <w:div w:id="582419270">
                                      <w:marLeft w:val="240"/>
                                      <w:marRight w:val="0"/>
                                      <w:marTop w:val="0"/>
                                      <w:marBottom w:val="0"/>
                                      <w:divBdr>
                                        <w:top w:val="none" w:sz="0" w:space="0" w:color="auto"/>
                                        <w:left w:val="none" w:sz="0" w:space="0" w:color="auto"/>
                                        <w:bottom w:val="none" w:sz="0" w:space="0" w:color="auto"/>
                                        <w:right w:val="none" w:sz="0" w:space="0" w:color="auto"/>
                                      </w:divBdr>
                                    </w:div>
                                  </w:divsChild>
                                </w:div>
                                <w:div w:id="690372195">
                                  <w:marLeft w:val="240"/>
                                  <w:marRight w:val="240"/>
                                  <w:marTop w:val="0"/>
                                  <w:marBottom w:val="0"/>
                                  <w:divBdr>
                                    <w:top w:val="none" w:sz="0" w:space="0" w:color="auto"/>
                                    <w:left w:val="none" w:sz="0" w:space="0" w:color="auto"/>
                                    <w:bottom w:val="none" w:sz="0" w:space="0" w:color="auto"/>
                                    <w:right w:val="none" w:sz="0" w:space="0" w:color="auto"/>
                                  </w:divBdr>
                                  <w:divsChild>
                                    <w:div w:id="1051149608">
                                      <w:marLeft w:val="240"/>
                                      <w:marRight w:val="0"/>
                                      <w:marTop w:val="0"/>
                                      <w:marBottom w:val="0"/>
                                      <w:divBdr>
                                        <w:top w:val="none" w:sz="0" w:space="0" w:color="auto"/>
                                        <w:left w:val="none" w:sz="0" w:space="0" w:color="auto"/>
                                        <w:bottom w:val="none" w:sz="0" w:space="0" w:color="auto"/>
                                        <w:right w:val="none" w:sz="0" w:space="0" w:color="auto"/>
                                      </w:divBdr>
                                    </w:div>
                                  </w:divsChild>
                                </w:div>
                                <w:div w:id="828055178">
                                  <w:marLeft w:val="240"/>
                                  <w:marRight w:val="240"/>
                                  <w:marTop w:val="0"/>
                                  <w:marBottom w:val="0"/>
                                  <w:divBdr>
                                    <w:top w:val="none" w:sz="0" w:space="0" w:color="auto"/>
                                    <w:left w:val="none" w:sz="0" w:space="0" w:color="auto"/>
                                    <w:bottom w:val="none" w:sz="0" w:space="0" w:color="auto"/>
                                    <w:right w:val="none" w:sz="0" w:space="0" w:color="auto"/>
                                  </w:divBdr>
                                </w:div>
                                <w:div w:id="858932580">
                                  <w:marLeft w:val="240"/>
                                  <w:marRight w:val="240"/>
                                  <w:marTop w:val="0"/>
                                  <w:marBottom w:val="0"/>
                                  <w:divBdr>
                                    <w:top w:val="none" w:sz="0" w:space="0" w:color="auto"/>
                                    <w:left w:val="none" w:sz="0" w:space="0" w:color="auto"/>
                                    <w:bottom w:val="none" w:sz="0" w:space="0" w:color="auto"/>
                                    <w:right w:val="none" w:sz="0" w:space="0" w:color="auto"/>
                                  </w:divBdr>
                                  <w:divsChild>
                                    <w:div w:id="541748982">
                                      <w:marLeft w:val="240"/>
                                      <w:marRight w:val="0"/>
                                      <w:marTop w:val="0"/>
                                      <w:marBottom w:val="0"/>
                                      <w:divBdr>
                                        <w:top w:val="none" w:sz="0" w:space="0" w:color="auto"/>
                                        <w:left w:val="none" w:sz="0" w:space="0" w:color="auto"/>
                                        <w:bottom w:val="none" w:sz="0" w:space="0" w:color="auto"/>
                                        <w:right w:val="none" w:sz="0" w:space="0" w:color="auto"/>
                                      </w:divBdr>
                                    </w:div>
                                    <w:div w:id="1879464577">
                                      <w:marLeft w:val="0"/>
                                      <w:marRight w:val="0"/>
                                      <w:marTop w:val="0"/>
                                      <w:marBottom w:val="0"/>
                                      <w:divBdr>
                                        <w:top w:val="none" w:sz="0" w:space="0" w:color="auto"/>
                                        <w:left w:val="none" w:sz="0" w:space="0" w:color="auto"/>
                                        <w:bottom w:val="none" w:sz="0" w:space="0" w:color="auto"/>
                                        <w:right w:val="none" w:sz="0" w:space="0" w:color="auto"/>
                                      </w:divBdr>
                                      <w:divsChild>
                                        <w:div w:id="565797384">
                                          <w:marLeft w:val="0"/>
                                          <w:marRight w:val="0"/>
                                          <w:marTop w:val="0"/>
                                          <w:marBottom w:val="0"/>
                                          <w:divBdr>
                                            <w:top w:val="none" w:sz="0" w:space="0" w:color="auto"/>
                                            <w:left w:val="none" w:sz="0" w:space="0" w:color="auto"/>
                                            <w:bottom w:val="none" w:sz="0" w:space="0" w:color="auto"/>
                                            <w:right w:val="none" w:sz="0" w:space="0" w:color="auto"/>
                                          </w:divBdr>
                                        </w:div>
                                        <w:div w:id="949120616">
                                          <w:marLeft w:val="240"/>
                                          <w:marRight w:val="240"/>
                                          <w:marTop w:val="0"/>
                                          <w:marBottom w:val="0"/>
                                          <w:divBdr>
                                            <w:top w:val="none" w:sz="0" w:space="0" w:color="auto"/>
                                            <w:left w:val="none" w:sz="0" w:space="0" w:color="auto"/>
                                            <w:bottom w:val="none" w:sz="0" w:space="0" w:color="auto"/>
                                            <w:right w:val="none" w:sz="0" w:space="0" w:color="auto"/>
                                          </w:divBdr>
                                          <w:divsChild>
                                            <w:div w:id="1080760707">
                                              <w:marLeft w:val="0"/>
                                              <w:marRight w:val="0"/>
                                              <w:marTop w:val="0"/>
                                              <w:marBottom w:val="0"/>
                                              <w:divBdr>
                                                <w:top w:val="none" w:sz="0" w:space="0" w:color="auto"/>
                                                <w:left w:val="none" w:sz="0" w:space="0" w:color="auto"/>
                                                <w:bottom w:val="none" w:sz="0" w:space="0" w:color="auto"/>
                                                <w:right w:val="none" w:sz="0" w:space="0" w:color="auto"/>
                                              </w:divBdr>
                                              <w:divsChild>
                                                <w:div w:id="656497192">
                                                  <w:marLeft w:val="0"/>
                                                  <w:marRight w:val="0"/>
                                                  <w:marTop w:val="0"/>
                                                  <w:marBottom w:val="0"/>
                                                  <w:divBdr>
                                                    <w:top w:val="none" w:sz="0" w:space="0" w:color="auto"/>
                                                    <w:left w:val="none" w:sz="0" w:space="0" w:color="auto"/>
                                                    <w:bottom w:val="none" w:sz="0" w:space="0" w:color="auto"/>
                                                    <w:right w:val="none" w:sz="0" w:space="0" w:color="auto"/>
                                                  </w:divBdr>
                                                </w:div>
                                                <w:div w:id="1810441443">
                                                  <w:marLeft w:val="240"/>
                                                  <w:marRight w:val="240"/>
                                                  <w:marTop w:val="0"/>
                                                  <w:marBottom w:val="0"/>
                                                  <w:divBdr>
                                                    <w:top w:val="none" w:sz="0" w:space="0" w:color="auto"/>
                                                    <w:left w:val="none" w:sz="0" w:space="0" w:color="auto"/>
                                                    <w:bottom w:val="none" w:sz="0" w:space="0" w:color="auto"/>
                                                    <w:right w:val="none" w:sz="0" w:space="0" w:color="auto"/>
                                                  </w:divBdr>
                                                  <w:divsChild>
                                                    <w:div w:id="1349135493">
                                                      <w:marLeft w:val="240"/>
                                                      <w:marRight w:val="0"/>
                                                      <w:marTop w:val="0"/>
                                                      <w:marBottom w:val="0"/>
                                                      <w:divBdr>
                                                        <w:top w:val="none" w:sz="0" w:space="0" w:color="auto"/>
                                                        <w:left w:val="none" w:sz="0" w:space="0" w:color="auto"/>
                                                        <w:bottom w:val="none" w:sz="0" w:space="0" w:color="auto"/>
                                                        <w:right w:val="none" w:sz="0" w:space="0" w:color="auto"/>
                                                      </w:divBdr>
                                                    </w:div>
                                                    <w:div w:id="1631664321">
                                                      <w:marLeft w:val="0"/>
                                                      <w:marRight w:val="0"/>
                                                      <w:marTop w:val="0"/>
                                                      <w:marBottom w:val="0"/>
                                                      <w:divBdr>
                                                        <w:top w:val="none" w:sz="0" w:space="0" w:color="auto"/>
                                                        <w:left w:val="none" w:sz="0" w:space="0" w:color="auto"/>
                                                        <w:bottom w:val="none" w:sz="0" w:space="0" w:color="auto"/>
                                                        <w:right w:val="none" w:sz="0" w:space="0" w:color="auto"/>
                                                      </w:divBdr>
                                                      <w:divsChild>
                                                        <w:div w:id="65764211">
                                                          <w:marLeft w:val="240"/>
                                                          <w:marRight w:val="240"/>
                                                          <w:marTop w:val="0"/>
                                                          <w:marBottom w:val="0"/>
                                                          <w:divBdr>
                                                            <w:top w:val="none" w:sz="0" w:space="0" w:color="auto"/>
                                                            <w:left w:val="none" w:sz="0" w:space="0" w:color="auto"/>
                                                            <w:bottom w:val="none" w:sz="0" w:space="0" w:color="auto"/>
                                                            <w:right w:val="none" w:sz="0" w:space="0" w:color="auto"/>
                                                          </w:divBdr>
                                                        </w:div>
                                                        <w:div w:id="248347963">
                                                          <w:marLeft w:val="240"/>
                                                          <w:marRight w:val="240"/>
                                                          <w:marTop w:val="0"/>
                                                          <w:marBottom w:val="0"/>
                                                          <w:divBdr>
                                                            <w:top w:val="none" w:sz="0" w:space="0" w:color="auto"/>
                                                            <w:left w:val="none" w:sz="0" w:space="0" w:color="auto"/>
                                                            <w:bottom w:val="none" w:sz="0" w:space="0" w:color="auto"/>
                                                            <w:right w:val="none" w:sz="0" w:space="0" w:color="auto"/>
                                                          </w:divBdr>
                                                        </w:div>
                                                        <w:div w:id="497307099">
                                                          <w:marLeft w:val="240"/>
                                                          <w:marRight w:val="240"/>
                                                          <w:marTop w:val="0"/>
                                                          <w:marBottom w:val="0"/>
                                                          <w:divBdr>
                                                            <w:top w:val="none" w:sz="0" w:space="0" w:color="auto"/>
                                                            <w:left w:val="none" w:sz="0" w:space="0" w:color="auto"/>
                                                            <w:bottom w:val="none" w:sz="0" w:space="0" w:color="auto"/>
                                                            <w:right w:val="none" w:sz="0" w:space="0" w:color="auto"/>
                                                          </w:divBdr>
                                                          <w:divsChild>
                                                            <w:div w:id="327833453">
                                                              <w:marLeft w:val="240"/>
                                                              <w:marRight w:val="0"/>
                                                              <w:marTop w:val="0"/>
                                                              <w:marBottom w:val="0"/>
                                                              <w:divBdr>
                                                                <w:top w:val="none" w:sz="0" w:space="0" w:color="auto"/>
                                                                <w:left w:val="none" w:sz="0" w:space="0" w:color="auto"/>
                                                                <w:bottom w:val="none" w:sz="0" w:space="0" w:color="auto"/>
                                                                <w:right w:val="none" w:sz="0" w:space="0" w:color="auto"/>
                                                              </w:divBdr>
                                                            </w:div>
                                                          </w:divsChild>
                                                        </w:div>
                                                        <w:div w:id="793668986">
                                                          <w:marLeft w:val="240"/>
                                                          <w:marRight w:val="240"/>
                                                          <w:marTop w:val="0"/>
                                                          <w:marBottom w:val="0"/>
                                                          <w:divBdr>
                                                            <w:top w:val="none" w:sz="0" w:space="0" w:color="auto"/>
                                                            <w:left w:val="none" w:sz="0" w:space="0" w:color="auto"/>
                                                            <w:bottom w:val="none" w:sz="0" w:space="0" w:color="auto"/>
                                                            <w:right w:val="none" w:sz="0" w:space="0" w:color="auto"/>
                                                          </w:divBdr>
                                                          <w:divsChild>
                                                            <w:div w:id="471872734">
                                                              <w:marLeft w:val="240"/>
                                                              <w:marRight w:val="0"/>
                                                              <w:marTop w:val="0"/>
                                                              <w:marBottom w:val="0"/>
                                                              <w:divBdr>
                                                                <w:top w:val="none" w:sz="0" w:space="0" w:color="auto"/>
                                                                <w:left w:val="none" w:sz="0" w:space="0" w:color="auto"/>
                                                                <w:bottom w:val="none" w:sz="0" w:space="0" w:color="auto"/>
                                                                <w:right w:val="none" w:sz="0" w:space="0" w:color="auto"/>
                                                              </w:divBdr>
                                                            </w:div>
                                                          </w:divsChild>
                                                        </w:div>
                                                        <w:div w:id="1073308532">
                                                          <w:marLeft w:val="240"/>
                                                          <w:marRight w:val="240"/>
                                                          <w:marTop w:val="0"/>
                                                          <w:marBottom w:val="0"/>
                                                          <w:divBdr>
                                                            <w:top w:val="none" w:sz="0" w:space="0" w:color="auto"/>
                                                            <w:left w:val="none" w:sz="0" w:space="0" w:color="auto"/>
                                                            <w:bottom w:val="none" w:sz="0" w:space="0" w:color="auto"/>
                                                            <w:right w:val="none" w:sz="0" w:space="0" w:color="auto"/>
                                                          </w:divBdr>
                                                          <w:divsChild>
                                                            <w:div w:id="1763452452">
                                                              <w:marLeft w:val="240"/>
                                                              <w:marRight w:val="0"/>
                                                              <w:marTop w:val="0"/>
                                                              <w:marBottom w:val="0"/>
                                                              <w:divBdr>
                                                                <w:top w:val="none" w:sz="0" w:space="0" w:color="auto"/>
                                                                <w:left w:val="none" w:sz="0" w:space="0" w:color="auto"/>
                                                                <w:bottom w:val="none" w:sz="0" w:space="0" w:color="auto"/>
                                                                <w:right w:val="none" w:sz="0" w:space="0" w:color="auto"/>
                                                              </w:divBdr>
                                                            </w:div>
                                                          </w:divsChild>
                                                        </w:div>
                                                        <w:div w:id="1548486903">
                                                          <w:marLeft w:val="240"/>
                                                          <w:marRight w:val="240"/>
                                                          <w:marTop w:val="0"/>
                                                          <w:marBottom w:val="0"/>
                                                          <w:divBdr>
                                                            <w:top w:val="none" w:sz="0" w:space="0" w:color="auto"/>
                                                            <w:left w:val="none" w:sz="0" w:space="0" w:color="auto"/>
                                                            <w:bottom w:val="none" w:sz="0" w:space="0" w:color="auto"/>
                                                            <w:right w:val="none" w:sz="0" w:space="0" w:color="auto"/>
                                                          </w:divBdr>
                                                          <w:divsChild>
                                                            <w:div w:id="830635413">
                                                              <w:marLeft w:val="240"/>
                                                              <w:marRight w:val="0"/>
                                                              <w:marTop w:val="0"/>
                                                              <w:marBottom w:val="0"/>
                                                              <w:divBdr>
                                                                <w:top w:val="none" w:sz="0" w:space="0" w:color="auto"/>
                                                                <w:left w:val="none" w:sz="0" w:space="0" w:color="auto"/>
                                                                <w:bottom w:val="none" w:sz="0" w:space="0" w:color="auto"/>
                                                                <w:right w:val="none" w:sz="0" w:space="0" w:color="auto"/>
                                                              </w:divBdr>
                                                            </w:div>
                                                          </w:divsChild>
                                                        </w:div>
                                                        <w:div w:id="1658613276">
                                                          <w:marLeft w:val="0"/>
                                                          <w:marRight w:val="0"/>
                                                          <w:marTop w:val="0"/>
                                                          <w:marBottom w:val="0"/>
                                                          <w:divBdr>
                                                            <w:top w:val="none" w:sz="0" w:space="0" w:color="auto"/>
                                                            <w:left w:val="none" w:sz="0" w:space="0" w:color="auto"/>
                                                            <w:bottom w:val="none" w:sz="0" w:space="0" w:color="auto"/>
                                                            <w:right w:val="none" w:sz="0" w:space="0" w:color="auto"/>
                                                          </w:divBdr>
                                                        </w:div>
                                                        <w:div w:id="1822233712">
                                                          <w:marLeft w:val="240"/>
                                                          <w:marRight w:val="240"/>
                                                          <w:marTop w:val="0"/>
                                                          <w:marBottom w:val="0"/>
                                                          <w:divBdr>
                                                            <w:top w:val="none" w:sz="0" w:space="0" w:color="auto"/>
                                                            <w:left w:val="none" w:sz="0" w:space="0" w:color="auto"/>
                                                            <w:bottom w:val="none" w:sz="0" w:space="0" w:color="auto"/>
                                                            <w:right w:val="none" w:sz="0" w:space="0" w:color="auto"/>
                                                          </w:divBdr>
                                                        </w:div>
                                                        <w:div w:id="200520565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0599324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7472">
                                  <w:marLeft w:val="240"/>
                                  <w:marRight w:val="240"/>
                                  <w:marTop w:val="0"/>
                                  <w:marBottom w:val="0"/>
                                  <w:divBdr>
                                    <w:top w:val="none" w:sz="0" w:space="0" w:color="auto"/>
                                    <w:left w:val="none" w:sz="0" w:space="0" w:color="auto"/>
                                    <w:bottom w:val="none" w:sz="0" w:space="0" w:color="auto"/>
                                    <w:right w:val="none" w:sz="0" w:space="0" w:color="auto"/>
                                  </w:divBdr>
                                  <w:divsChild>
                                    <w:div w:id="1064836686">
                                      <w:marLeft w:val="240"/>
                                      <w:marRight w:val="0"/>
                                      <w:marTop w:val="0"/>
                                      <w:marBottom w:val="0"/>
                                      <w:divBdr>
                                        <w:top w:val="none" w:sz="0" w:space="0" w:color="auto"/>
                                        <w:left w:val="none" w:sz="0" w:space="0" w:color="auto"/>
                                        <w:bottom w:val="none" w:sz="0" w:space="0" w:color="auto"/>
                                        <w:right w:val="none" w:sz="0" w:space="0" w:color="auto"/>
                                      </w:divBdr>
                                    </w:div>
                                  </w:divsChild>
                                </w:div>
                                <w:div w:id="901063603">
                                  <w:marLeft w:val="240"/>
                                  <w:marRight w:val="240"/>
                                  <w:marTop w:val="0"/>
                                  <w:marBottom w:val="0"/>
                                  <w:divBdr>
                                    <w:top w:val="none" w:sz="0" w:space="0" w:color="auto"/>
                                    <w:left w:val="none" w:sz="0" w:space="0" w:color="auto"/>
                                    <w:bottom w:val="none" w:sz="0" w:space="0" w:color="auto"/>
                                    <w:right w:val="none" w:sz="0" w:space="0" w:color="auto"/>
                                  </w:divBdr>
                                  <w:divsChild>
                                    <w:div w:id="1909416241">
                                      <w:marLeft w:val="240"/>
                                      <w:marRight w:val="0"/>
                                      <w:marTop w:val="0"/>
                                      <w:marBottom w:val="0"/>
                                      <w:divBdr>
                                        <w:top w:val="none" w:sz="0" w:space="0" w:color="auto"/>
                                        <w:left w:val="none" w:sz="0" w:space="0" w:color="auto"/>
                                        <w:bottom w:val="none" w:sz="0" w:space="0" w:color="auto"/>
                                        <w:right w:val="none" w:sz="0" w:space="0" w:color="auto"/>
                                      </w:divBdr>
                                    </w:div>
                                  </w:divsChild>
                                </w:div>
                                <w:div w:id="939292299">
                                  <w:marLeft w:val="240"/>
                                  <w:marRight w:val="240"/>
                                  <w:marTop w:val="0"/>
                                  <w:marBottom w:val="0"/>
                                  <w:divBdr>
                                    <w:top w:val="none" w:sz="0" w:space="0" w:color="auto"/>
                                    <w:left w:val="none" w:sz="0" w:space="0" w:color="auto"/>
                                    <w:bottom w:val="none" w:sz="0" w:space="0" w:color="auto"/>
                                    <w:right w:val="none" w:sz="0" w:space="0" w:color="auto"/>
                                  </w:divBdr>
                                  <w:divsChild>
                                    <w:div w:id="1161002147">
                                      <w:marLeft w:val="240"/>
                                      <w:marRight w:val="0"/>
                                      <w:marTop w:val="0"/>
                                      <w:marBottom w:val="0"/>
                                      <w:divBdr>
                                        <w:top w:val="none" w:sz="0" w:space="0" w:color="auto"/>
                                        <w:left w:val="none" w:sz="0" w:space="0" w:color="auto"/>
                                        <w:bottom w:val="none" w:sz="0" w:space="0" w:color="auto"/>
                                        <w:right w:val="none" w:sz="0" w:space="0" w:color="auto"/>
                                      </w:divBdr>
                                    </w:div>
                                  </w:divsChild>
                                </w:div>
                                <w:div w:id="992367203">
                                  <w:marLeft w:val="240"/>
                                  <w:marRight w:val="240"/>
                                  <w:marTop w:val="0"/>
                                  <w:marBottom w:val="0"/>
                                  <w:divBdr>
                                    <w:top w:val="none" w:sz="0" w:space="0" w:color="auto"/>
                                    <w:left w:val="none" w:sz="0" w:space="0" w:color="auto"/>
                                    <w:bottom w:val="none" w:sz="0" w:space="0" w:color="auto"/>
                                    <w:right w:val="none" w:sz="0" w:space="0" w:color="auto"/>
                                  </w:divBdr>
                                  <w:divsChild>
                                    <w:div w:id="320932759">
                                      <w:marLeft w:val="240"/>
                                      <w:marRight w:val="0"/>
                                      <w:marTop w:val="0"/>
                                      <w:marBottom w:val="0"/>
                                      <w:divBdr>
                                        <w:top w:val="none" w:sz="0" w:space="0" w:color="auto"/>
                                        <w:left w:val="none" w:sz="0" w:space="0" w:color="auto"/>
                                        <w:bottom w:val="none" w:sz="0" w:space="0" w:color="auto"/>
                                        <w:right w:val="none" w:sz="0" w:space="0" w:color="auto"/>
                                      </w:divBdr>
                                    </w:div>
                                    <w:div w:id="1749687166">
                                      <w:marLeft w:val="0"/>
                                      <w:marRight w:val="0"/>
                                      <w:marTop w:val="0"/>
                                      <w:marBottom w:val="0"/>
                                      <w:divBdr>
                                        <w:top w:val="none" w:sz="0" w:space="0" w:color="auto"/>
                                        <w:left w:val="none" w:sz="0" w:space="0" w:color="auto"/>
                                        <w:bottom w:val="none" w:sz="0" w:space="0" w:color="auto"/>
                                        <w:right w:val="none" w:sz="0" w:space="0" w:color="auto"/>
                                      </w:divBdr>
                                      <w:divsChild>
                                        <w:div w:id="477304071">
                                          <w:marLeft w:val="240"/>
                                          <w:marRight w:val="240"/>
                                          <w:marTop w:val="0"/>
                                          <w:marBottom w:val="0"/>
                                          <w:divBdr>
                                            <w:top w:val="none" w:sz="0" w:space="0" w:color="auto"/>
                                            <w:left w:val="none" w:sz="0" w:space="0" w:color="auto"/>
                                            <w:bottom w:val="none" w:sz="0" w:space="0" w:color="auto"/>
                                            <w:right w:val="none" w:sz="0" w:space="0" w:color="auto"/>
                                          </w:divBdr>
                                          <w:divsChild>
                                            <w:div w:id="421419372">
                                              <w:marLeft w:val="240"/>
                                              <w:marRight w:val="0"/>
                                              <w:marTop w:val="0"/>
                                              <w:marBottom w:val="0"/>
                                              <w:divBdr>
                                                <w:top w:val="none" w:sz="0" w:space="0" w:color="auto"/>
                                                <w:left w:val="none" w:sz="0" w:space="0" w:color="auto"/>
                                                <w:bottom w:val="none" w:sz="0" w:space="0" w:color="auto"/>
                                                <w:right w:val="none" w:sz="0" w:space="0" w:color="auto"/>
                                              </w:divBdr>
                                            </w:div>
                                            <w:div w:id="637879588">
                                              <w:marLeft w:val="0"/>
                                              <w:marRight w:val="0"/>
                                              <w:marTop w:val="0"/>
                                              <w:marBottom w:val="0"/>
                                              <w:divBdr>
                                                <w:top w:val="none" w:sz="0" w:space="0" w:color="auto"/>
                                                <w:left w:val="none" w:sz="0" w:space="0" w:color="auto"/>
                                                <w:bottom w:val="none" w:sz="0" w:space="0" w:color="auto"/>
                                                <w:right w:val="none" w:sz="0" w:space="0" w:color="auto"/>
                                              </w:divBdr>
                                              <w:divsChild>
                                                <w:div w:id="143742543">
                                                  <w:marLeft w:val="0"/>
                                                  <w:marRight w:val="0"/>
                                                  <w:marTop w:val="0"/>
                                                  <w:marBottom w:val="0"/>
                                                  <w:divBdr>
                                                    <w:top w:val="none" w:sz="0" w:space="0" w:color="auto"/>
                                                    <w:left w:val="none" w:sz="0" w:space="0" w:color="auto"/>
                                                    <w:bottom w:val="none" w:sz="0" w:space="0" w:color="auto"/>
                                                    <w:right w:val="none" w:sz="0" w:space="0" w:color="auto"/>
                                                  </w:divBdr>
                                                </w:div>
                                                <w:div w:id="1969431785">
                                                  <w:marLeft w:val="240"/>
                                                  <w:marRight w:val="240"/>
                                                  <w:marTop w:val="0"/>
                                                  <w:marBottom w:val="0"/>
                                                  <w:divBdr>
                                                    <w:top w:val="none" w:sz="0" w:space="0" w:color="auto"/>
                                                    <w:left w:val="none" w:sz="0" w:space="0" w:color="auto"/>
                                                    <w:bottom w:val="none" w:sz="0" w:space="0" w:color="auto"/>
                                                    <w:right w:val="none" w:sz="0" w:space="0" w:color="auto"/>
                                                  </w:divBdr>
                                                  <w:divsChild>
                                                    <w:div w:id="644824324">
                                                      <w:marLeft w:val="240"/>
                                                      <w:marRight w:val="0"/>
                                                      <w:marTop w:val="0"/>
                                                      <w:marBottom w:val="0"/>
                                                      <w:divBdr>
                                                        <w:top w:val="none" w:sz="0" w:space="0" w:color="auto"/>
                                                        <w:left w:val="none" w:sz="0" w:space="0" w:color="auto"/>
                                                        <w:bottom w:val="none" w:sz="0" w:space="0" w:color="auto"/>
                                                        <w:right w:val="none" w:sz="0" w:space="0" w:color="auto"/>
                                                      </w:divBdr>
                                                    </w:div>
                                                    <w:div w:id="1123574400">
                                                      <w:marLeft w:val="0"/>
                                                      <w:marRight w:val="0"/>
                                                      <w:marTop w:val="0"/>
                                                      <w:marBottom w:val="0"/>
                                                      <w:divBdr>
                                                        <w:top w:val="none" w:sz="0" w:space="0" w:color="auto"/>
                                                        <w:left w:val="none" w:sz="0" w:space="0" w:color="auto"/>
                                                        <w:bottom w:val="none" w:sz="0" w:space="0" w:color="auto"/>
                                                        <w:right w:val="none" w:sz="0" w:space="0" w:color="auto"/>
                                                      </w:divBdr>
                                                      <w:divsChild>
                                                        <w:div w:id="429550941">
                                                          <w:marLeft w:val="0"/>
                                                          <w:marRight w:val="0"/>
                                                          <w:marTop w:val="0"/>
                                                          <w:marBottom w:val="0"/>
                                                          <w:divBdr>
                                                            <w:top w:val="none" w:sz="0" w:space="0" w:color="auto"/>
                                                            <w:left w:val="none" w:sz="0" w:space="0" w:color="auto"/>
                                                            <w:bottom w:val="none" w:sz="0" w:space="0" w:color="auto"/>
                                                            <w:right w:val="none" w:sz="0" w:space="0" w:color="auto"/>
                                                          </w:divBdr>
                                                        </w:div>
                                                        <w:div w:id="1814524319">
                                                          <w:marLeft w:val="240"/>
                                                          <w:marRight w:val="240"/>
                                                          <w:marTop w:val="0"/>
                                                          <w:marBottom w:val="0"/>
                                                          <w:divBdr>
                                                            <w:top w:val="none" w:sz="0" w:space="0" w:color="auto"/>
                                                            <w:left w:val="none" w:sz="0" w:space="0" w:color="auto"/>
                                                            <w:bottom w:val="none" w:sz="0" w:space="0" w:color="auto"/>
                                                            <w:right w:val="none" w:sz="0" w:space="0" w:color="auto"/>
                                                          </w:divBdr>
                                                          <w:divsChild>
                                                            <w:div w:id="16865127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4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3011">
                                  <w:marLeft w:val="240"/>
                                  <w:marRight w:val="240"/>
                                  <w:marTop w:val="0"/>
                                  <w:marBottom w:val="0"/>
                                  <w:divBdr>
                                    <w:top w:val="none" w:sz="0" w:space="0" w:color="auto"/>
                                    <w:left w:val="none" w:sz="0" w:space="0" w:color="auto"/>
                                    <w:bottom w:val="none" w:sz="0" w:space="0" w:color="auto"/>
                                    <w:right w:val="none" w:sz="0" w:space="0" w:color="auto"/>
                                  </w:divBdr>
                                </w:div>
                                <w:div w:id="1422336386">
                                  <w:marLeft w:val="240"/>
                                  <w:marRight w:val="240"/>
                                  <w:marTop w:val="0"/>
                                  <w:marBottom w:val="0"/>
                                  <w:divBdr>
                                    <w:top w:val="none" w:sz="0" w:space="0" w:color="auto"/>
                                    <w:left w:val="none" w:sz="0" w:space="0" w:color="auto"/>
                                    <w:bottom w:val="none" w:sz="0" w:space="0" w:color="auto"/>
                                    <w:right w:val="none" w:sz="0" w:space="0" w:color="auto"/>
                                  </w:divBdr>
                                  <w:divsChild>
                                    <w:div w:id="1268660157">
                                      <w:marLeft w:val="0"/>
                                      <w:marRight w:val="0"/>
                                      <w:marTop w:val="0"/>
                                      <w:marBottom w:val="0"/>
                                      <w:divBdr>
                                        <w:top w:val="none" w:sz="0" w:space="0" w:color="auto"/>
                                        <w:left w:val="none" w:sz="0" w:space="0" w:color="auto"/>
                                        <w:bottom w:val="none" w:sz="0" w:space="0" w:color="auto"/>
                                        <w:right w:val="none" w:sz="0" w:space="0" w:color="auto"/>
                                      </w:divBdr>
                                      <w:divsChild>
                                        <w:div w:id="504631162">
                                          <w:marLeft w:val="0"/>
                                          <w:marRight w:val="0"/>
                                          <w:marTop w:val="0"/>
                                          <w:marBottom w:val="0"/>
                                          <w:divBdr>
                                            <w:top w:val="none" w:sz="0" w:space="0" w:color="auto"/>
                                            <w:left w:val="none" w:sz="0" w:space="0" w:color="auto"/>
                                            <w:bottom w:val="none" w:sz="0" w:space="0" w:color="auto"/>
                                            <w:right w:val="none" w:sz="0" w:space="0" w:color="auto"/>
                                          </w:divBdr>
                                        </w:div>
                                        <w:div w:id="1077047535">
                                          <w:marLeft w:val="240"/>
                                          <w:marRight w:val="240"/>
                                          <w:marTop w:val="0"/>
                                          <w:marBottom w:val="0"/>
                                          <w:divBdr>
                                            <w:top w:val="none" w:sz="0" w:space="0" w:color="auto"/>
                                            <w:left w:val="none" w:sz="0" w:space="0" w:color="auto"/>
                                            <w:bottom w:val="none" w:sz="0" w:space="0" w:color="auto"/>
                                            <w:right w:val="none" w:sz="0" w:space="0" w:color="auto"/>
                                          </w:divBdr>
                                          <w:divsChild>
                                            <w:div w:id="1400204833">
                                              <w:marLeft w:val="240"/>
                                              <w:marRight w:val="0"/>
                                              <w:marTop w:val="0"/>
                                              <w:marBottom w:val="0"/>
                                              <w:divBdr>
                                                <w:top w:val="none" w:sz="0" w:space="0" w:color="auto"/>
                                                <w:left w:val="none" w:sz="0" w:space="0" w:color="auto"/>
                                                <w:bottom w:val="none" w:sz="0" w:space="0" w:color="auto"/>
                                                <w:right w:val="none" w:sz="0" w:space="0" w:color="auto"/>
                                              </w:divBdr>
                                            </w:div>
                                            <w:div w:id="1607930426">
                                              <w:marLeft w:val="0"/>
                                              <w:marRight w:val="0"/>
                                              <w:marTop w:val="0"/>
                                              <w:marBottom w:val="0"/>
                                              <w:divBdr>
                                                <w:top w:val="none" w:sz="0" w:space="0" w:color="auto"/>
                                                <w:left w:val="none" w:sz="0" w:space="0" w:color="auto"/>
                                                <w:bottom w:val="none" w:sz="0" w:space="0" w:color="auto"/>
                                                <w:right w:val="none" w:sz="0" w:space="0" w:color="auto"/>
                                              </w:divBdr>
                                              <w:divsChild>
                                                <w:div w:id="284628102">
                                                  <w:marLeft w:val="0"/>
                                                  <w:marRight w:val="0"/>
                                                  <w:marTop w:val="0"/>
                                                  <w:marBottom w:val="0"/>
                                                  <w:divBdr>
                                                    <w:top w:val="none" w:sz="0" w:space="0" w:color="auto"/>
                                                    <w:left w:val="none" w:sz="0" w:space="0" w:color="auto"/>
                                                    <w:bottom w:val="none" w:sz="0" w:space="0" w:color="auto"/>
                                                    <w:right w:val="none" w:sz="0" w:space="0" w:color="auto"/>
                                                  </w:divBdr>
                                                </w:div>
                                                <w:div w:id="1599484381">
                                                  <w:marLeft w:val="240"/>
                                                  <w:marRight w:val="240"/>
                                                  <w:marTop w:val="0"/>
                                                  <w:marBottom w:val="0"/>
                                                  <w:divBdr>
                                                    <w:top w:val="none" w:sz="0" w:space="0" w:color="auto"/>
                                                    <w:left w:val="none" w:sz="0" w:space="0" w:color="auto"/>
                                                    <w:bottom w:val="none" w:sz="0" w:space="0" w:color="auto"/>
                                                    <w:right w:val="none" w:sz="0" w:space="0" w:color="auto"/>
                                                  </w:divBdr>
                                                  <w:divsChild>
                                                    <w:div w:id="139225844">
                                                      <w:marLeft w:val="240"/>
                                                      <w:marRight w:val="0"/>
                                                      <w:marTop w:val="0"/>
                                                      <w:marBottom w:val="0"/>
                                                      <w:divBdr>
                                                        <w:top w:val="none" w:sz="0" w:space="0" w:color="auto"/>
                                                        <w:left w:val="none" w:sz="0" w:space="0" w:color="auto"/>
                                                        <w:bottom w:val="none" w:sz="0" w:space="0" w:color="auto"/>
                                                        <w:right w:val="none" w:sz="0" w:space="0" w:color="auto"/>
                                                      </w:divBdr>
                                                    </w:div>
                                                    <w:div w:id="410007942">
                                                      <w:marLeft w:val="0"/>
                                                      <w:marRight w:val="0"/>
                                                      <w:marTop w:val="0"/>
                                                      <w:marBottom w:val="0"/>
                                                      <w:divBdr>
                                                        <w:top w:val="none" w:sz="0" w:space="0" w:color="auto"/>
                                                        <w:left w:val="none" w:sz="0" w:space="0" w:color="auto"/>
                                                        <w:bottom w:val="none" w:sz="0" w:space="0" w:color="auto"/>
                                                        <w:right w:val="none" w:sz="0" w:space="0" w:color="auto"/>
                                                      </w:divBdr>
                                                      <w:divsChild>
                                                        <w:div w:id="90198356">
                                                          <w:marLeft w:val="0"/>
                                                          <w:marRight w:val="0"/>
                                                          <w:marTop w:val="0"/>
                                                          <w:marBottom w:val="0"/>
                                                          <w:divBdr>
                                                            <w:top w:val="none" w:sz="0" w:space="0" w:color="auto"/>
                                                            <w:left w:val="none" w:sz="0" w:space="0" w:color="auto"/>
                                                            <w:bottom w:val="none" w:sz="0" w:space="0" w:color="auto"/>
                                                            <w:right w:val="none" w:sz="0" w:space="0" w:color="auto"/>
                                                          </w:divBdr>
                                                        </w:div>
                                                        <w:div w:id="2077968142">
                                                          <w:marLeft w:val="240"/>
                                                          <w:marRight w:val="240"/>
                                                          <w:marTop w:val="0"/>
                                                          <w:marBottom w:val="0"/>
                                                          <w:divBdr>
                                                            <w:top w:val="none" w:sz="0" w:space="0" w:color="auto"/>
                                                            <w:left w:val="none" w:sz="0" w:space="0" w:color="auto"/>
                                                            <w:bottom w:val="none" w:sz="0" w:space="0" w:color="auto"/>
                                                            <w:right w:val="none" w:sz="0" w:space="0" w:color="auto"/>
                                                          </w:divBdr>
                                                          <w:divsChild>
                                                            <w:div w:id="1236478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266946">
                                      <w:marLeft w:val="240"/>
                                      <w:marRight w:val="0"/>
                                      <w:marTop w:val="0"/>
                                      <w:marBottom w:val="0"/>
                                      <w:divBdr>
                                        <w:top w:val="none" w:sz="0" w:space="0" w:color="auto"/>
                                        <w:left w:val="none" w:sz="0" w:space="0" w:color="auto"/>
                                        <w:bottom w:val="none" w:sz="0" w:space="0" w:color="auto"/>
                                        <w:right w:val="none" w:sz="0" w:space="0" w:color="auto"/>
                                      </w:divBdr>
                                    </w:div>
                                  </w:divsChild>
                                </w:div>
                                <w:div w:id="1607155486">
                                  <w:marLeft w:val="240"/>
                                  <w:marRight w:val="240"/>
                                  <w:marTop w:val="0"/>
                                  <w:marBottom w:val="0"/>
                                  <w:divBdr>
                                    <w:top w:val="none" w:sz="0" w:space="0" w:color="auto"/>
                                    <w:left w:val="none" w:sz="0" w:space="0" w:color="auto"/>
                                    <w:bottom w:val="none" w:sz="0" w:space="0" w:color="auto"/>
                                    <w:right w:val="none" w:sz="0" w:space="0" w:color="auto"/>
                                  </w:divBdr>
                                </w:div>
                                <w:div w:id="1696157296">
                                  <w:marLeft w:val="240"/>
                                  <w:marRight w:val="240"/>
                                  <w:marTop w:val="0"/>
                                  <w:marBottom w:val="0"/>
                                  <w:divBdr>
                                    <w:top w:val="none" w:sz="0" w:space="0" w:color="auto"/>
                                    <w:left w:val="none" w:sz="0" w:space="0" w:color="auto"/>
                                    <w:bottom w:val="none" w:sz="0" w:space="0" w:color="auto"/>
                                    <w:right w:val="none" w:sz="0" w:space="0" w:color="auto"/>
                                  </w:divBdr>
                                  <w:divsChild>
                                    <w:div w:id="689717559">
                                      <w:marLeft w:val="240"/>
                                      <w:marRight w:val="0"/>
                                      <w:marTop w:val="0"/>
                                      <w:marBottom w:val="0"/>
                                      <w:divBdr>
                                        <w:top w:val="none" w:sz="0" w:space="0" w:color="auto"/>
                                        <w:left w:val="none" w:sz="0" w:space="0" w:color="auto"/>
                                        <w:bottom w:val="none" w:sz="0" w:space="0" w:color="auto"/>
                                        <w:right w:val="none" w:sz="0" w:space="0" w:color="auto"/>
                                      </w:divBdr>
                                    </w:div>
                                  </w:divsChild>
                                </w:div>
                                <w:div w:id="1741371161">
                                  <w:marLeft w:val="240"/>
                                  <w:marRight w:val="240"/>
                                  <w:marTop w:val="0"/>
                                  <w:marBottom w:val="0"/>
                                  <w:divBdr>
                                    <w:top w:val="none" w:sz="0" w:space="0" w:color="auto"/>
                                    <w:left w:val="none" w:sz="0" w:space="0" w:color="auto"/>
                                    <w:bottom w:val="none" w:sz="0" w:space="0" w:color="auto"/>
                                    <w:right w:val="none" w:sz="0" w:space="0" w:color="auto"/>
                                  </w:divBdr>
                                </w:div>
                                <w:div w:id="2019651484">
                                  <w:marLeft w:val="240"/>
                                  <w:marRight w:val="240"/>
                                  <w:marTop w:val="0"/>
                                  <w:marBottom w:val="0"/>
                                  <w:divBdr>
                                    <w:top w:val="none" w:sz="0" w:space="0" w:color="auto"/>
                                    <w:left w:val="none" w:sz="0" w:space="0" w:color="auto"/>
                                    <w:bottom w:val="none" w:sz="0" w:space="0" w:color="auto"/>
                                    <w:right w:val="none" w:sz="0" w:space="0" w:color="auto"/>
                                  </w:divBdr>
                                  <w:divsChild>
                                    <w:div w:id="172229869">
                                      <w:marLeft w:val="240"/>
                                      <w:marRight w:val="0"/>
                                      <w:marTop w:val="0"/>
                                      <w:marBottom w:val="0"/>
                                      <w:divBdr>
                                        <w:top w:val="none" w:sz="0" w:space="0" w:color="auto"/>
                                        <w:left w:val="none" w:sz="0" w:space="0" w:color="auto"/>
                                        <w:bottom w:val="none" w:sz="0" w:space="0" w:color="auto"/>
                                        <w:right w:val="none" w:sz="0" w:space="0" w:color="auto"/>
                                      </w:divBdr>
                                    </w:div>
                                  </w:divsChild>
                                </w:div>
                                <w:div w:id="2036496743">
                                  <w:marLeft w:val="240"/>
                                  <w:marRight w:val="240"/>
                                  <w:marTop w:val="0"/>
                                  <w:marBottom w:val="0"/>
                                  <w:divBdr>
                                    <w:top w:val="none" w:sz="0" w:space="0" w:color="auto"/>
                                    <w:left w:val="none" w:sz="0" w:space="0" w:color="auto"/>
                                    <w:bottom w:val="none" w:sz="0" w:space="0" w:color="auto"/>
                                    <w:right w:val="none" w:sz="0" w:space="0" w:color="auto"/>
                                  </w:divBdr>
                                </w:div>
                                <w:div w:id="2090880563">
                                  <w:marLeft w:val="240"/>
                                  <w:marRight w:val="240"/>
                                  <w:marTop w:val="0"/>
                                  <w:marBottom w:val="0"/>
                                  <w:divBdr>
                                    <w:top w:val="none" w:sz="0" w:space="0" w:color="auto"/>
                                    <w:left w:val="none" w:sz="0" w:space="0" w:color="auto"/>
                                    <w:bottom w:val="none" w:sz="0" w:space="0" w:color="auto"/>
                                    <w:right w:val="none" w:sz="0" w:space="0" w:color="auto"/>
                                  </w:divBdr>
                                  <w:divsChild>
                                    <w:div w:id="1420054203">
                                      <w:marLeft w:val="0"/>
                                      <w:marRight w:val="0"/>
                                      <w:marTop w:val="0"/>
                                      <w:marBottom w:val="0"/>
                                      <w:divBdr>
                                        <w:top w:val="none" w:sz="0" w:space="0" w:color="auto"/>
                                        <w:left w:val="none" w:sz="0" w:space="0" w:color="auto"/>
                                        <w:bottom w:val="none" w:sz="0" w:space="0" w:color="auto"/>
                                        <w:right w:val="none" w:sz="0" w:space="0" w:color="auto"/>
                                      </w:divBdr>
                                      <w:divsChild>
                                        <w:div w:id="621155231">
                                          <w:marLeft w:val="0"/>
                                          <w:marRight w:val="0"/>
                                          <w:marTop w:val="0"/>
                                          <w:marBottom w:val="0"/>
                                          <w:divBdr>
                                            <w:top w:val="none" w:sz="0" w:space="0" w:color="auto"/>
                                            <w:left w:val="none" w:sz="0" w:space="0" w:color="auto"/>
                                            <w:bottom w:val="none" w:sz="0" w:space="0" w:color="auto"/>
                                            <w:right w:val="none" w:sz="0" w:space="0" w:color="auto"/>
                                          </w:divBdr>
                                        </w:div>
                                        <w:div w:id="2087141428">
                                          <w:marLeft w:val="240"/>
                                          <w:marRight w:val="240"/>
                                          <w:marTop w:val="0"/>
                                          <w:marBottom w:val="0"/>
                                          <w:divBdr>
                                            <w:top w:val="none" w:sz="0" w:space="0" w:color="auto"/>
                                            <w:left w:val="none" w:sz="0" w:space="0" w:color="auto"/>
                                            <w:bottom w:val="none" w:sz="0" w:space="0" w:color="auto"/>
                                            <w:right w:val="none" w:sz="0" w:space="0" w:color="auto"/>
                                          </w:divBdr>
                                          <w:divsChild>
                                            <w:div w:id="211039969">
                                              <w:marLeft w:val="0"/>
                                              <w:marRight w:val="0"/>
                                              <w:marTop w:val="0"/>
                                              <w:marBottom w:val="0"/>
                                              <w:divBdr>
                                                <w:top w:val="none" w:sz="0" w:space="0" w:color="auto"/>
                                                <w:left w:val="none" w:sz="0" w:space="0" w:color="auto"/>
                                                <w:bottom w:val="none" w:sz="0" w:space="0" w:color="auto"/>
                                                <w:right w:val="none" w:sz="0" w:space="0" w:color="auto"/>
                                              </w:divBdr>
                                              <w:divsChild>
                                                <w:div w:id="454715605">
                                                  <w:marLeft w:val="240"/>
                                                  <w:marRight w:val="240"/>
                                                  <w:marTop w:val="0"/>
                                                  <w:marBottom w:val="0"/>
                                                  <w:divBdr>
                                                    <w:top w:val="none" w:sz="0" w:space="0" w:color="auto"/>
                                                    <w:left w:val="none" w:sz="0" w:space="0" w:color="auto"/>
                                                    <w:bottom w:val="none" w:sz="0" w:space="0" w:color="auto"/>
                                                    <w:right w:val="none" w:sz="0" w:space="0" w:color="auto"/>
                                                  </w:divBdr>
                                                  <w:divsChild>
                                                    <w:div w:id="339084189">
                                                      <w:marLeft w:val="240"/>
                                                      <w:marRight w:val="0"/>
                                                      <w:marTop w:val="0"/>
                                                      <w:marBottom w:val="0"/>
                                                      <w:divBdr>
                                                        <w:top w:val="none" w:sz="0" w:space="0" w:color="auto"/>
                                                        <w:left w:val="none" w:sz="0" w:space="0" w:color="auto"/>
                                                        <w:bottom w:val="none" w:sz="0" w:space="0" w:color="auto"/>
                                                        <w:right w:val="none" w:sz="0" w:space="0" w:color="auto"/>
                                                      </w:divBdr>
                                                    </w:div>
                                                    <w:div w:id="1771123296">
                                                      <w:marLeft w:val="0"/>
                                                      <w:marRight w:val="0"/>
                                                      <w:marTop w:val="0"/>
                                                      <w:marBottom w:val="0"/>
                                                      <w:divBdr>
                                                        <w:top w:val="none" w:sz="0" w:space="0" w:color="auto"/>
                                                        <w:left w:val="none" w:sz="0" w:space="0" w:color="auto"/>
                                                        <w:bottom w:val="none" w:sz="0" w:space="0" w:color="auto"/>
                                                        <w:right w:val="none" w:sz="0" w:space="0" w:color="auto"/>
                                                      </w:divBdr>
                                                      <w:divsChild>
                                                        <w:div w:id="311713211">
                                                          <w:marLeft w:val="0"/>
                                                          <w:marRight w:val="0"/>
                                                          <w:marTop w:val="0"/>
                                                          <w:marBottom w:val="0"/>
                                                          <w:divBdr>
                                                            <w:top w:val="none" w:sz="0" w:space="0" w:color="auto"/>
                                                            <w:left w:val="none" w:sz="0" w:space="0" w:color="auto"/>
                                                            <w:bottom w:val="none" w:sz="0" w:space="0" w:color="auto"/>
                                                            <w:right w:val="none" w:sz="0" w:space="0" w:color="auto"/>
                                                          </w:divBdr>
                                                        </w:div>
                                                        <w:div w:id="692458648">
                                                          <w:marLeft w:val="240"/>
                                                          <w:marRight w:val="240"/>
                                                          <w:marTop w:val="0"/>
                                                          <w:marBottom w:val="0"/>
                                                          <w:divBdr>
                                                            <w:top w:val="none" w:sz="0" w:space="0" w:color="auto"/>
                                                            <w:left w:val="none" w:sz="0" w:space="0" w:color="auto"/>
                                                            <w:bottom w:val="none" w:sz="0" w:space="0" w:color="auto"/>
                                                            <w:right w:val="none" w:sz="0" w:space="0" w:color="auto"/>
                                                          </w:divBdr>
                                                          <w:divsChild>
                                                            <w:div w:id="8168041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61378">
                                                  <w:marLeft w:val="0"/>
                                                  <w:marRight w:val="0"/>
                                                  <w:marTop w:val="0"/>
                                                  <w:marBottom w:val="0"/>
                                                  <w:divBdr>
                                                    <w:top w:val="none" w:sz="0" w:space="0" w:color="auto"/>
                                                    <w:left w:val="none" w:sz="0" w:space="0" w:color="auto"/>
                                                    <w:bottom w:val="none" w:sz="0" w:space="0" w:color="auto"/>
                                                    <w:right w:val="none" w:sz="0" w:space="0" w:color="auto"/>
                                                  </w:divBdr>
                                                </w:div>
                                              </w:divsChild>
                                            </w:div>
                                            <w:div w:id="1929657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9947795">
                                      <w:marLeft w:val="240"/>
                                      <w:marRight w:val="0"/>
                                      <w:marTop w:val="0"/>
                                      <w:marBottom w:val="0"/>
                                      <w:divBdr>
                                        <w:top w:val="none" w:sz="0" w:space="0" w:color="auto"/>
                                        <w:left w:val="none" w:sz="0" w:space="0" w:color="auto"/>
                                        <w:bottom w:val="none" w:sz="0" w:space="0" w:color="auto"/>
                                        <w:right w:val="none" w:sz="0" w:space="0" w:color="auto"/>
                                      </w:divBdr>
                                    </w:div>
                                  </w:divsChild>
                                </w:div>
                                <w:div w:id="2092695787">
                                  <w:marLeft w:val="240"/>
                                  <w:marRight w:val="240"/>
                                  <w:marTop w:val="0"/>
                                  <w:marBottom w:val="0"/>
                                  <w:divBdr>
                                    <w:top w:val="none" w:sz="0" w:space="0" w:color="auto"/>
                                    <w:left w:val="none" w:sz="0" w:space="0" w:color="auto"/>
                                    <w:bottom w:val="none" w:sz="0" w:space="0" w:color="auto"/>
                                    <w:right w:val="none" w:sz="0" w:space="0" w:color="auto"/>
                                  </w:divBdr>
                                  <w:divsChild>
                                    <w:div w:id="1442872592">
                                      <w:marLeft w:val="0"/>
                                      <w:marRight w:val="0"/>
                                      <w:marTop w:val="0"/>
                                      <w:marBottom w:val="0"/>
                                      <w:divBdr>
                                        <w:top w:val="none" w:sz="0" w:space="0" w:color="auto"/>
                                        <w:left w:val="none" w:sz="0" w:space="0" w:color="auto"/>
                                        <w:bottom w:val="none" w:sz="0" w:space="0" w:color="auto"/>
                                        <w:right w:val="none" w:sz="0" w:space="0" w:color="auto"/>
                                      </w:divBdr>
                                      <w:divsChild>
                                        <w:div w:id="1233542923">
                                          <w:marLeft w:val="240"/>
                                          <w:marRight w:val="240"/>
                                          <w:marTop w:val="0"/>
                                          <w:marBottom w:val="0"/>
                                          <w:divBdr>
                                            <w:top w:val="none" w:sz="0" w:space="0" w:color="auto"/>
                                            <w:left w:val="none" w:sz="0" w:space="0" w:color="auto"/>
                                            <w:bottom w:val="none" w:sz="0" w:space="0" w:color="auto"/>
                                            <w:right w:val="none" w:sz="0" w:space="0" w:color="auto"/>
                                          </w:divBdr>
                                          <w:divsChild>
                                            <w:div w:id="1231505889">
                                              <w:marLeft w:val="240"/>
                                              <w:marRight w:val="0"/>
                                              <w:marTop w:val="0"/>
                                              <w:marBottom w:val="0"/>
                                              <w:divBdr>
                                                <w:top w:val="none" w:sz="0" w:space="0" w:color="auto"/>
                                                <w:left w:val="none" w:sz="0" w:space="0" w:color="auto"/>
                                                <w:bottom w:val="none" w:sz="0" w:space="0" w:color="auto"/>
                                                <w:right w:val="none" w:sz="0" w:space="0" w:color="auto"/>
                                              </w:divBdr>
                                            </w:div>
                                            <w:div w:id="2097436590">
                                              <w:marLeft w:val="0"/>
                                              <w:marRight w:val="0"/>
                                              <w:marTop w:val="0"/>
                                              <w:marBottom w:val="0"/>
                                              <w:divBdr>
                                                <w:top w:val="none" w:sz="0" w:space="0" w:color="auto"/>
                                                <w:left w:val="none" w:sz="0" w:space="0" w:color="auto"/>
                                                <w:bottom w:val="none" w:sz="0" w:space="0" w:color="auto"/>
                                                <w:right w:val="none" w:sz="0" w:space="0" w:color="auto"/>
                                              </w:divBdr>
                                              <w:divsChild>
                                                <w:div w:id="1781030231">
                                                  <w:marLeft w:val="0"/>
                                                  <w:marRight w:val="0"/>
                                                  <w:marTop w:val="0"/>
                                                  <w:marBottom w:val="0"/>
                                                  <w:divBdr>
                                                    <w:top w:val="none" w:sz="0" w:space="0" w:color="auto"/>
                                                    <w:left w:val="none" w:sz="0" w:space="0" w:color="auto"/>
                                                    <w:bottom w:val="none" w:sz="0" w:space="0" w:color="auto"/>
                                                    <w:right w:val="none" w:sz="0" w:space="0" w:color="auto"/>
                                                  </w:divBdr>
                                                </w:div>
                                                <w:div w:id="2040232888">
                                                  <w:marLeft w:val="240"/>
                                                  <w:marRight w:val="240"/>
                                                  <w:marTop w:val="0"/>
                                                  <w:marBottom w:val="0"/>
                                                  <w:divBdr>
                                                    <w:top w:val="none" w:sz="0" w:space="0" w:color="auto"/>
                                                    <w:left w:val="none" w:sz="0" w:space="0" w:color="auto"/>
                                                    <w:bottom w:val="none" w:sz="0" w:space="0" w:color="auto"/>
                                                    <w:right w:val="none" w:sz="0" w:space="0" w:color="auto"/>
                                                  </w:divBdr>
                                                  <w:divsChild>
                                                    <w:div w:id="994262687">
                                                      <w:marLeft w:val="0"/>
                                                      <w:marRight w:val="0"/>
                                                      <w:marTop w:val="0"/>
                                                      <w:marBottom w:val="0"/>
                                                      <w:divBdr>
                                                        <w:top w:val="none" w:sz="0" w:space="0" w:color="auto"/>
                                                        <w:left w:val="none" w:sz="0" w:space="0" w:color="auto"/>
                                                        <w:bottom w:val="none" w:sz="0" w:space="0" w:color="auto"/>
                                                        <w:right w:val="none" w:sz="0" w:space="0" w:color="auto"/>
                                                      </w:divBdr>
                                                      <w:divsChild>
                                                        <w:div w:id="565341501">
                                                          <w:marLeft w:val="240"/>
                                                          <w:marRight w:val="240"/>
                                                          <w:marTop w:val="0"/>
                                                          <w:marBottom w:val="0"/>
                                                          <w:divBdr>
                                                            <w:top w:val="none" w:sz="0" w:space="0" w:color="auto"/>
                                                            <w:left w:val="none" w:sz="0" w:space="0" w:color="auto"/>
                                                            <w:bottom w:val="none" w:sz="0" w:space="0" w:color="auto"/>
                                                            <w:right w:val="none" w:sz="0" w:space="0" w:color="auto"/>
                                                          </w:divBdr>
                                                          <w:divsChild>
                                                            <w:div w:id="805513396">
                                                              <w:marLeft w:val="240"/>
                                                              <w:marRight w:val="0"/>
                                                              <w:marTop w:val="0"/>
                                                              <w:marBottom w:val="0"/>
                                                              <w:divBdr>
                                                                <w:top w:val="none" w:sz="0" w:space="0" w:color="auto"/>
                                                                <w:left w:val="none" w:sz="0" w:space="0" w:color="auto"/>
                                                                <w:bottom w:val="none" w:sz="0" w:space="0" w:color="auto"/>
                                                                <w:right w:val="none" w:sz="0" w:space="0" w:color="auto"/>
                                                              </w:divBdr>
                                                            </w:div>
                                                          </w:divsChild>
                                                        </w:div>
                                                        <w:div w:id="1850556952">
                                                          <w:marLeft w:val="0"/>
                                                          <w:marRight w:val="0"/>
                                                          <w:marTop w:val="0"/>
                                                          <w:marBottom w:val="0"/>
                                                          <w:divBdr>
                                                            <w:top w:val="none" w:sz="0" w:space="0" w:color="auto"/>
                                                            <w:left w:val="none" w:sz="0" w:space="0" w:color="auto"/>
                                                            <w:bottom w:val="none" w:sz="0" w:space="0" w:color="auto"/>
                                                            <w:right w:val="none" w:sz="0" w:space="0" w:color="auto"/>
                                                          </w:divBdr>
                                                        </w:div>
                                                      </w:divsChild>
                                                    </w:div>
                                                    <w:div w:id="14495486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6009">
                                          <w:marLeft w:val="0"/>
                                          <w:marRight w:val="0"/>
                                          <w:marTop w:val="0"/>
                                          <w:marBottom w:val="0"/>
                                          <w:divBdr>
                                            <w:top w:val="none" w:sz="0" w:space="0" w:color="auto"/>
                                            <w:left w:val="none" w:sz="0" w:space="0" w:color="auto"/>
                                            <w:bottom w:val="none" w:sz="0" w:space="0" w:color="auto"/>
                                            <w:right w:val="none" w:sz="0" w:space="0" w:color="auto"/>
                                          </w:divBdr>
                                        </w:div>
                                      </w:divsChild>
                                    </w:div>
                                    <w:div w:id="1793669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0724414">
                              <w:marLeft w:val="240"/>
                              <w:marRight w:val="0"/>
                              <w:marTop w:val="0"/>
                              <w:marBottom w:val="0"/>
                              <w:divBdr>
                                <w:top w:val="none" w:sz="0" w:space="0" w:color="auto"/>
                                <w:left w:val="none" w:sz="0" w:space="0" w:color="auto"/>
                                <w:bottom w:val="none" w:sz="0" w:space="0" w:color="auto"/>
                                <w:right w:val="none" w:sz="0" w:space="0" w:color="auto"/>
                              </w:divBdr>
                            </w:div>
                          </w:divsChild>
                        </w:div>
                        <w:div w:id="19879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88817">
                  <w:marLeft w:val="240"/>
                  <w:marRight w:val="240"/>
                  <w:marTop w:val="0"/>
                  <w:marBottom w:val="0"/>
                  <w:divBdr>
                    <w:top w:val="none" w:sz="0" w:space="0" w:color="auto"/>
                    <w:left w:val="none" w:sz="0" w:space="0" w:color="auto"/>
                    <w:bottom w:val="none" w:sz="0" w:space="0" w:color="auto"/>
                    <w:right w:val="none" w:sz="0" w:space="0" w:color="auto"/>
                  </w:divBdr>
                </w:div>
                <w:div w:id="1692797040">
                  <w:marLeft w:val="240"/>
                  <w:marRight w:val="240"/>
                  <w:marTop w:val="0"/>
                  <w:marBottom w:val="0"/>
                  <w:divBdr>
                    <w:top w:val="none" w:sz="0" w:space="0" w:color="auto"/>
                    <w:left w:val="none" w:sz="0" w:space="0" w:color="auto"/>
                    <w:bottom w:val="none" w:sz="0" w:space="0" w:color="auto"/>
                    <w:right w:val="none" w:sz="0" w:space="0" w:color="auto"/>
                  </w:divBdr>
                </w:div>
                <w:div w:id="1846087565">
                  <w:marLeft w:val="240"/>
                  <w:marRight w:val="240"/>
                  <w:marTop w:val="0"/>
                  <w:marBottom w:val="0"/>
                  <w:divBdr>
                    <w:top w:val="none" w:sz="0" w:space="0" w:color="auto"/>
                    <w:left w:val="none" w:sz="0" w:space="0" w:color="auto"/>
                    <w:bottom w:val="none" w:sz="0" w:space="0" w:color="auto"/>
                    <w:right w:val="none" w:sz="0" w:space="0" w:color="auto"/>
                  </w:divBdr>
                  <w:divsChild>
                    <w:div w:id="69616621">
                      <w:marLeft w:val="240"/>
                      <w:marRight w:val="0"/>
                      <w:marTop w:val="0"/>
                      <w:marBottom w:val="0"/>
                      <w:divBdr>
                        <w:top w:val="none" w:sz="0" w:space="0" w:color="auto"/>
                        <w:left w:val="none" w:sz="0" w:space="0" w:color="auto"/>
                        <w:bottom w:val="none" w:sz="0" w:space="0" w:color="auto"/>
                        <w:right w:val="none" w:sz="0" w:space="0" w:color="auto"/>
                      </w:divBdr>
                    </w:div>
                  </w:divsChild>
                </w:div>
                <w:div w:id="1861772415">
                  <w:marLeft w:val="240"/>
                  <w:marRight w:val="240"/>
                  <w:marTop w:val="0"/>
                  <w:marBottom w:val="0"/>
                  <w:divBdr>
                    <w:top w:val="none" w:sz="0" w:space="0" w:color="auto"/>
                    <w:left w:val="none" w:sz="0" w:space="0" w:color="auto"/>
                    <w:bottom w:val="none" w:sz="0" w:space="0" w:color="auto"/>
                    <w:right w:val="none" w:sz="0" w:space="0" w:color="auto"/>
                  </w:divBdr>
                  <w:divsChild>
                    <w:div w:id="929386062">
                      <w:marLeft w:val="240"/>
                      <w:marRight w:val="0"/>
                      <w:marTop w:val="0"/>
                      <w:marBottom w:val="0"/>
                      <w:divBdr>
                        <w:top w:val="none" w:sz="0" w:space="0" w:color="auto"/>
                        <w:left w:val="none" w:sz="0" w:space="0" w:color="auto"/>
                        <w:bottom w:val="none" w:sz="0" w:space="0" w:color="auto"/>
                        <w:right w:val="none" w:sz="0" w:space="0" w:color="auto"/>
                      </w:divBdr>
                    </w:div>
                    <w:div w:id="1176774705">
                      <w:marLeft w:val="0"/>
                      <w:marRight w:val="0"/>
                      <w:marTop w:val="0"/>
                      <w:marBottom w:val="0"/>
                      <w:divBdr>
                        <w:top w:val="none" w:sz="0" w:space="0" w:color="auto"/>
                        <w:left w:val="none" w:sz="0" w:space="0" w:color="auto"/>
                        <w:bottom w:val="none" w:sz="0" w:space="0" w:color="auto"/>
                        <w:right w:val="none" w:sz="0" w:space="0" w:color="auto"/>
                      </w:divBdr>
                      <w:divsChild>
                        <w:div w:id="91554806">
                          <w:marLeft w:val="240"/>
                          <w:marRight w:val="240"/>
                          <w:marTop w:val="0"/>
                          <w:marBottom w:val="0"/>
                          <w:divBdr>
                            <w:top w:val="none" w:sz="0" w:space="0" w:color="auto"/>
                            <w:left w:val="none" w:sz="0" w:space="0" w:color="auto"/>
                            <w:bottom w:val="none" w:sz="0" w:space="0" w:color="auto"/>
                            <w:right w:val="none" w:sz="0" w:space="0" w:color="auto"/>
                          </w:divBdr>
                          <w:divsChild>
                            <w:div w:id="316617498">
                              <w:marLeft w:val="0"/>
                              <w:marRight w:val="0"/>
                              <w:marTop w:val="0"/>
                              <w:marBottom w:val="0"/>
                              <w:divBdr>
                                <w:top w:val="none" w:sz="0" w:space="0" w:color="auto"/>
                                <w:left w:val="none" w:sz="0" w:space="0" w:color="auto"/>
                                <w:bottom w:val="none" w:sz="0" w:space="0" w:color="auto"/>
                                <w:right w:val="none" w:sz="0" w:space="0" w:color="auto"/>
                              </w:divBdr>
                              <w:divsChild>
                                <w:div w:id="193888044">
                                  <w:marLeft w:val="240"/>
                                  <w:marRight w:val="240"/>
                                  <w:marTop w:val="0"/>
                                  <w:marBottom w:val="0"/>
                                  <w:divBdr>
                                    <w:top w:val="none" w:sz="0" w:space="0" w:color="auto"/>
                                    <w:left w:val="none" w:sz="0" w:space="0" w:color="auto"/>
                                    <w:bottom w:val="none" w:sz="0" w:space="0" w:color="auto"/>
                                    <w:right w:val="none" w:sz="0" w:space="0" w:color="auto"/>
                                  </w:divBdr>
                                  <w:divsChild>
                                    <w:div w:id="851381689">
                                      <w:marLeft w:val="240"/>
                                      <w:marRight w:val="0"/>
                                      <w:marTop w:val="0"/>
                                      <w:marBottom w:val="0"/>
                                      <w:divBdr>
                                        <w:top w:val="none" w:sz="0" w:space="0" w:color="auto"/>
                                        <w:left w:val="none" w:sz="0" w:space="0" w:color="auto"/>
                                        <w:bottom w:val="none" w:sz="0" w:space="0" w:color="auto"/>
                                        <w:right w:val="none" w:sz="0" w:space="0" w:color="auto"/>
                                      </w:divBdr>
                                    </w:div>
                                  </w:divsChild>
                                </w:div>
                                <w:div w:id="970326676">
                                  <w:marLeft w:val="240"/>
                                  <w:marRight w:val="240"/>
                                  <w:marTop w:val="0"/>
                                  <w:marBottom w:val="0"/>
                                  <w:divBdr>
                                    <w:top w:val="none" w:sz="0" w:space="0" w:color="auto"/>
                                    <w:left w:val="none" w:sz="0" w:space="0" w:color="auto"/>
                                    <w:bottom w:val="none" w:sz="0" w:space="0" w:color="auto"/>
                                    <w:right w:val="none" w:sz="0" w:space="0" w:color="auto"/>
                                  </w:divBdr>
                                  <w:divsChild>
                                    <w:div w:id="1487163799">
                                      <w:marLeft w:val="240"/>
                                      <w:marRight w:val="0"/>
                                      <w:marTop w:val="0"/>
                                      <w:marBottom w:val="0"/>
                                      <w:divBdr>
                                        <w:top w:val="none" w:sz="0" w:space="0" w:color="auto"/>
                                        <w:left w:val="none" w:sz="0" w:space="0" w:color="auto"/>
                                        <w:bottom w:val="none" w:sz="0" w:space="0" w:color="auto"/>
                                        <w:right w:val="none" w:sz="0" w:space="0" w:color="auto"/>
                                      </w:divBdr>
                                    </w:div>
                                  </w:divsChild>
                                </w:div>
                                <w:div w:id="2065375215">
                                  <w:marLeft w:val="0"/>
                                  <w:marRight w:val="0"/>
                                  <w:marTop w:val="0"/>
                                  <w:marBottom w:val="0"/>
                                  <w:divBdr>
                                    <w:top w:val="none" w:sz="0" w:space="0" w:color="auto"/>
                                    <w:left w:val="none" w:sz="0" w:space="0" w:color="auto"/>
                                    <w:bottom w:val="none" w:sz="0" w:space="0" w:color="auto"/>
                                    <w:right w:val="none" w:sz="0" w:space="0" w:color="auto"/>
                                  </w:divBdr>
                                </w:div>
                                <w:div w:id="2087065940">
                                  <w:marLeft w:val="240"/>
                                  <w:marRight w:val="240"/>
                                  <w:marTop w:val="0"/>
                                  <w:marBottom w:val="0"/>
                                  <w:divBdr>
                                    <w:top w:val="none" w:sz="0" w:space="0" w:color="auto"/>
                                    <w:left w:val="none" w:sz="0" w:space="0" w:color="auto"/>
                                    <w:bottom w:val="none" w:sz="0" w:space="0" w:color="auto"/>
                                    <w:right w:val="none" w:sz="0" w:space="0" w:color="auto"/>
                                  </w:divBdr>
                                  <w:divsChild>
                                    <w:div w:id="1038047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5248464">
                              <w:marLeft w:val="240"/>
                              <w:marRight w:val="0"/>
                              <w:marTop w:val="0"/>
                              <w:marBottom w:val="0"/>
                              <w:divBdr>
                                <w:top w:val="none" w:sz="0" w:space="0" w:color="auto"/>
                                <w:left w:val="none" w:sz="0" w:space="0" w:color="auto"/>
                                <w:bottom w:val="none" w:sz="0" w:space="0" w:color="auto"/>
                                <w:right w:val="none" w:sz="0" w:space="0" w:color="auto"/>
                              </w:divBdr>
                            </w:div>
                          </w:divsChild>
                        </w:div>
                        <w:div w:id="1874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5524">
                  <w:marLeft w:val="240"/>
                  <w:marRight w:val="240"/>
                  <w:marTop w:val="0"/>
                  <w:marBottom w:val="0"/>
                  <w:divBdr>
                    <w:top w:val="none" w:sz="0" w:space="0" w:color="auto"/>
                    <w:left w:val="none" w:sz="0" w:space="0" w:color="auto"/>
                    <w:bottom w:val="none" w:sz="0" w:space="0" w:color="auto"/>
                    <w:right w:val="none" w:sz="0" w:space="0" w:color="auto"/>
                  </w:divBdr>
                  <w:divsChild>
                    <w:div w:id="581989665">
                      <w:marLeft w:val="240"/>
                      <w:marRight w:val="0"/>
                      <w:marTop w:val="0"/>
                      <w:marBottom w:val="0"/>
                      <w:divBdr>
                        <w:top w:val="none" w:sz="0" w:space="0" w:color="auto"/>
                        <w:left w:val="none" w:sz="0" w:space="0" w:color="auto"/>
                        <w:bottom w:val="none" w:sz="0" w:space="0" w:color="auto"/>
                        <w:right w:val="none" w:sz="0" w:space="0" w:color="auto"/>
                      </w:divBdr>
                    </w:div>
                    <w:div w:id="1915316618">
                      <w:marLeft w:val="0"/>
                      <w:marRight w:val="0"/>
                      <w:marTop w:val="0"/>
                      <w:marBottom w:val="0"/>
                      <w:divBdr>
                        <w:top w:val="none" w:sz="0" w:space="0" w:color="auto"/>
                        <w:left w:val="none" w:sz="0" w:space="0" w:color="auto"/>
                        <w:bottom w:val="none" w:sz="0" w:space="0" w:color="auto"/>
                        <w:right w:val="none" w:sz="0" w:space="0" w:color="auto"/>
                      </w:divBdr>
                      <w:divsChild>
                        <w:div w:id="681275816">
                          <w:marLeft w:val="0"/>
                          <w:marRight w:val="0"/>
                          <w:marTop w:val="0"/>
                          <w:marBottom w:val="0"/>
                          <w:divBdr>
                            <w:top w:val="none" w:sz="0" w:space="0" w:color="auto"/>
                            <w:left w:val="none" w:sz="0" w:space="0" w:color="auto"/>
                            <w:bottom w:val="none" w:sz="0" w:space="0" w:color="auto"/>
                            <w:right w:val="none" w:sz="0" w:space="0" w:color="auto"/>
                          </w:divBdr>
                        </w:div>
                        <w:div w:id="1497844338">
                          <w:marLeft w:val="240"/>
                          <w:marRight w:val="240"/>
                          <w:marTop w:val="0"/>
                          <w:marBottom w:val="0"/>
                          <w:divBdr>
                            <w:top w:val="none" w:sz="0" w:space="0" w:color="auto"/>
                            <w:left w:val="none" w:sz="0" w:space="0" w:color="auto"/>
                            <w:bottom w:val="none" w:sz="0" w:space="0" w:color="auto"/>
                            <w:right w:val="none" w:sz="0" w:space="0" w:color="auto"/>
                          </w:divBdr>
                          <w:divsChild>
                            <w:div w:id="200703933">
                              <w:marLeft w:val="240"/>
                              <w:marRight w:val="0"/>
                              <w:marTop w:val="0"/>
                              <w:marBottom w:val="0"/>
                              <w:divBdr>
                                <w:top w:val="none" w:sz="0" w:space="0" w:color="auto"/>
                                <w:left w:val="none" w:sz="0" w:space="0" w:color="auto"/>
                                <w:bottom w:val="none" w:sz="0" w:space="0" w:color="auto"/>
                                <w:right w:val="none" w:sz="0" w:space="0" w:color="auto"/>
                              </w:divBdr>
                            </w:div>
                            <w:div w:id="1333215469">
                              <w:marLeft w:val="0"/>
                              <w:marRight w:val="0"/>
                              <w:marTop w:val="0"/>
                              <w:marBottom w:val="0"/>
                              <w:divBdr>
                                <w:top w:val="none" w:sz="0" w:space="0" w:color="auto"/>
                                <w:left w:val="none" w:sz="0" w:space="0" w:color="auto"/>
                                <w:bottom w:val="none" w:sz="0" w:space="0" w:color="auto"/>
                                <w:right w:val="none" w:sz="0" w:space="0" w:color="auto"/>
                              </w:divBdr>
                              <w:divsChild>
                                <w:div w:id="12149759">
                                  <w:marLeft w:val="0"/>
                                  <w:marRight w:val="0"/>
                                  <w:marTop w:val="0"/>
                                  <w:marBottom w:val="0"/>
                                  <w:divBdr>
                                    <w:top w:val="none" w:sz="0" w:space="0" w:color="auto"/>
                                    <w:left w:val="none" w:sz="0" w:space="0" w:color="auto"/>
                                    <w:bottom w:val="none" w:sz="0" w:space="0" w:color="auto"/>
                                    <w:right w:val="none" w:sz="0" w:space="0" w:color="auto"/>
                                  </w:divBdr>
                                </w:div>
                                <w:div w:id="291207046">
                                  <w:marLeft w:val="240"/>
                                  <w:marRight w:val="240"/>
                                  <w:marTop w:val="0"/>
                                  <w:marBottom w:val="0"/>
                                  <w:divBdr>
                                    <w:top w:val="none" w:sz="0" w:space="0" w:color="auto"/>
                                    <w:left w:val="none" w:sz="0" w:space="0" w:color="auto"/>
                                    <w:bottom w:val="none" w:sz="0" w:space="0" w:color="auto"/>
                                    <w:right w:val="none" w:sz="0" w:space="0" w:color="auto"/>
                                  </w:divBdr>
                                  <w:divsChild>
                                    <w:div w:id="913010986">
                                      <w:marLeft w:val="240"/>
                                      <w:marRight w:val="0"/>
                                      <w:marTop w:val="0"/>
                                      <w:marBottom w:val="0"/>
                                      <w:divBdr>
                                        <w:top w:val="none" w:sz="0" w:space="0" w:color="auto"/>
                                        <w:left w:val="none" w:sz="0" w:space="0" w:color="auto"/>
                                        <w:bottom w:val="none" w:sz="0" w:space="0" w:color="auto"/>
                                        <w:right w:val="none" w:sz="0" w:space="0" w:color="auto"/>
                                      </w:divBdr>
                                    </w:div>
                                  </w:divsChild>
                                </w:div>
                                <w:div w:id="482623674">
                                  <w:marLeft w:val="240"/>
                                  <w:marRight w:val="240"/>
                                  <w:marTop w:val="0"/>
                                  <w:marBottom w:val="0"/>
                                  <w:divBdr>
                                    <w:top w:val="none" w:sz="0" w:space="0" w:color="auto"/>
                                    <w:left w:val="none" w:sz="0" w:space="0" w:color="auto"/>
                                    <w:bottom w:val="none" w:sz="0" w:space="0" w:color="auto"/>
                                    <w:right w:val="none" w:sz="0" w:space="0" w:color="auto"/>
                                  </w:divBdr>
                                  <w:divsChild>
                                    <w:div w:id="3406231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502750">
                  <w:marLeft w:val="240"/>
                  <w:marRight w:val="240"/>
                  <w:marTop w:val="0"/>
                  <w:marBottom w:val="0"/>
                  <w:divBdr>
                    <w:top w:val="none" w:sz="0" w:space="0" w:color="auto"/>
                    <w:left w:val="none" w:sz="0" w:space="0" w:color="auto"/>
                    <w:bottom w:val="none" w:sz="0" w:space="0" w:color="auto"/>
                    <w:right w:val="none" w:sz="0" w:space="0" w:color="auto"/>
                  </w:divBdr>
                </w:div>
                <w:div w:id="2142380370">
                  <w:marLeft w:val="240"/>
                  <w:marRight w:val="240"/>
                  <w:marTop w:val="0"/>
                  <w:marBottom w:val="0"/>
                  <w:divBdr>
                    <w:top w:val="none" w:sz="0" w:space="0" w:color="auto"/>
                    <w:left w:val="none" w:sz="0" w:space="0" w:color="auto"/>
                    <w:bottom w:val="none" w:sz="0" w:space="0" w:color="auto"/>
                    <w:right w:val="none" w:sz="0" w:space="0" w:color="auto"/>
                  </w:divBdr>
                </w:div>
              </w:divsChild>
            </w:div>
            <w:div w:id="759906095">
              <w:marLeft w:val="240"/>
              <w:marRight w:val="0"/>
              <w:marTop w:val="0"/>
              <w:marBottom w:val="0"/>
              <w:divBdr>
                <w:top w:val="none" w:sz="0" w:space="0" w:color="auto"/>
                <w:left w:val="none" w:sz="0" w:space="0" w:color="auto"/>
                <w:bottom w:val="none" w:sz="0" w:space="0" w:color="auto"/>
                <w:right w:val="none" w:sz="0" w:space="0" w:color="auto"/>
              </w:divBdr>
            </w:div>
          </w:divsChild>
        </w:div>
        <w:div w:id="834881528">
          <w:marLeft w:val="240"/>
          <w:marRight w:val="240"/>
          <w:marTop w:val="0"/>
          <w:marBottom w:val="0"/>
          <w:divBdr>
            <w:top w:val="none" w:sz="0" w:space="0" w:color="auto"/>
            <w:left w:val="none" w:sz="0" w:space="0" w:color="auto"/>
            <w:bottom w:val="none" w:sz="0" w:space="0" w:color="auto"/>
            <w:right w:val="none" w:sz="0" w:space="0" w:color="auto"/>
          </w:divBdr>
        </w:div>
        <w:div w:id="1182817956">
          <w:marLeft w:val="240"/>
          <w:marRight w:val="240"/>
          <w:marTop w:val="0"/>
          <w:marBottom w:val="0"/>
          <w:divBdr>
            <w:top w:val="none" w:sz="0" w:space="0" w:color="auto"/>
            <w:left w:val="none" w:sz="0" w:space="0" w:color="auto"/>
            <w:bottom w:val="none" w:sz="0" w:space="0" w:color="auto"/>
            <w:right w:val="none" w:sz="0" w:space="0" w:color="auto"/>
          </w:divBdr>
        </w:div>
        <w:div w:id="1368719665">
          <w:marLeft w:val="240"/>
          <w:marRight w:val="240"/>
          <w:marTop w:val="0"/>
          <w:marBottom w:val="0"/>
          <w:divBdr>
            <w:top w:val="none" w:sz="0" w:space="0" w:color="auto"/>
            <w:left w:val="none" w:sz="0" w:space="0" w:color="auto"/>
            <w:bottom w:val="none" w:sz="0" w:space="0" w:color="auto"/>
            <w:right w:val="none" w:sz="0" w:space="0" w:color="auto"/>
          </w:divBdr>
        </w:div>
      </w:divsChild>
    </w:div>
    <w:div w:id="408238726">
      <w:bodyDiv w:val="1"/>
      <w:marLeft w:val="0"/>
      <w:marRight w:val="0"/>
      <w:marTop w:val="0"/>
      <w:marBottom w:val="0"/>
      <w:divBdr>
        <w:top w:val="none" w:sz="0" w:space="0" w:color="auto"/>
        <w:left w:val="none" w:sz="0" w:space="0" w:color="auto"/>
        <w:bottom w:val="none" w:sz="0" w:space="0" w:color="auto"/>
        <w:right w:val="none" w:sz="0" w:space="0" w:color="auto"/>
      </w:divBdr>
    </w:div>
    <w:div w:id="439689175">
      <w:bodyDiv w:val="1"/>
      <w:marLeft w:val="0"/>
      <w:marRight w:val="0"/>
      <w:marTop w:val="0"/>
      <w:marBottom w:val="0"/>
      <w:divBdr>
        <w:top w:val="none" w:sz="0" w:space="0" w:color="auto"/>
        <w:left w:val="none" w:sz="0" w:space="0" w:color="auto"/>
        <w:bottom w:val="none" w:sz="0" w:space="0" w:color="auto"/>
        <w:right w:val="none" w:sz="0" w:space="0" w:color="auto"/>
      </w:divBdr>
    </w:div>
    <w:div w:id="489908601">
      <w:bodyDiv w:val="1"/>
      <w:marLeft w:val="0"/>
      <w:marRight w:val="0"/>
      <w:marTop w:val="0"/>
      <w:marBottom w:val="0"/>
      <w:divBdr>
        <w:top w:val="none" w:sz="0" w:space="0" w:color="auto"/>
        <w:left w:val="none" w:sz="0" w:space="0" w:color="auto"/>
        <w:bottom w:val="none" w:sz="0" w:space="0" w:color="auto"/>
        <w:right w:val="none" w:sz="0" w:space="0" w:color="auto"/>
      </w:divBdr>
      <w:divsChild>
        <w:div w:id="1135413970">
          <w:marLeft w:val="150"/>
          <w:marRight w:val="150"/>
          <w:marTop w:val="0"/>
          <w:marBottom w:val="150"/>
          <w:divBdr>
            <w:top w:val="none" w:sz="0" w:space="0" w:color="auto"/>
            <w:left w:val="none" w:sz="0" w:space="0" w:color="auto"/>
            <w:bottom w:val="none" w:sz="0" w:space="0" w:color="auto"/>
            <w:right w:val="none" w:sz="0" w:space="0" w:color="auto"/>
          </w:divBdr>
          <w:divsChild>
            <w:div w:id="634531925">
              <w:marLeft w:val="0"/>
              <w:marRight w:val="0"/>
              <w:marTop w:val="0"/>
              <w:marBottom w:val="0"/>
              <w:divBdr>
                <w:top w:val="none" w:sz="0" w:space="0" w:color="auto"/>
                <w:left w:val="none" w:sz="0" w:space="0" w:color="auto"/>
                <w:bottom w:val="none" w:sz="0" w:space="0" w:color="auto"/>
                <w:right w:val="none" w:sz="0" w:space="0" w:color="auto"/>
              </w:divBdr>
              <w:divsChild>
                <w:div w:id="5502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88356">
      <w:bodyDiv w:val="1"/>
      <w:marLeft w:val="0"/>
      <w:marRight w:val="0"/>
      <w:marTop w:val="0"/>
      <w:marBottom w:val="0"/>
      <w:divBdr>
        <w:top w:val="none" w:sz="0" w:space="0" w:color="auto"/>
        <w:left w:val="none" w:sz="0" w:space="0" w:color="auto"/>
        <w:bottom w:val="none" w:sz="0" w:space="0" w:color="auto"/>
        <w:right w:val="none" w:sz="0" w:space="0" w:color="auto"/>
      </w:divBdr>
    </w:div>
    <w:div w:id="526722427">
      <w:bodyDiv w:val="1"/>
      <w:marLeft w:val="0"/>
      <w:marRight w:val="0"/>
      <w:marTop w:val="0"/>
      <w:marBottom w:val="0"/>
      <w:divBdr>
        <w:top w:val="none" w:sz="0" w:space="0" w:color="auto"/>
        <w:left w:val="none" w:sz="0" w:space="0" w:color="auto"/>
        <w:bottom w:val="none" w:sz="0" w:space="0" w:color="auto"/>
        <w:right w:val="none" w:sz="0" w:space="0" w:color="auto"/>
      </w:divBdr>
    </w:div>
    <w:div w:id="535701612">
      <w:bodyDiv w:val="1"/>
      <w:marLeft w:val="0"/>
      <w:marRight w:val="0"/>
      <w:marTop w:val="0"/>
      <w:marBottom w:val="0"/>
      <w:divBdr>
        <w:top w:val="none" w:sz="0" w:space="0" w:color="auto"/>
        <w:left w:val="none" w:sz="0" w:space="0" w:color="auto"/>
        <w:bottom w:val="none" w:sz="0" w:space="0" w:color="auto"/>
        <w:right w:val="none" w:sz="0" w:space="0" w:color="auto"/>
      </w:divBdr>
    </w:div>
    <w:div w:id="547958913">
      <w:bodyDiv w:val="1"/>
      <w:marLeft w:val="0"/>
      <w:marRight w:val="0"/>
      <w:marTop w:val="0"/>
      <w:marBottom w:val="0"/>
      <w:divBdr>
        <w:top w:val="none" w:sz="0" w:space="0" w:color="auto"/>
        <w:left w:val="none" w:sz="0" w:space="0" w:color="auto"/>
        <w:bottom w:val="none" w:sz="0" w:space="0" w:color="auto"/>
        <w:right w:val="none" w:sz="0" w:space="0" w:color="auto"/>
      </w:divBdr>
    </w:div>
    <w:div w:id="554394264">
      <w:bodyDiv w:val="1"/>
      <w:marLeft w:val="0"/>
      <w:marRight w:val="0"/>
      <w:marTop w:val="0"/>
      <w:marBottom w:val="0"/>
      <w:divBdr>
        <w:top w:val="none" w:sz="0" w:space="0" w:color="auto"/>
        <w:left w:val="none" w:sz="0" w:space="0" w:color="auto"/>
        <w:bottom w:val="none" w:sz="0" w:space="0" w:color="auto"/>
        <w:right w:val="none" w:sz="0" w:space="0" w:color="auto"/>
      </w:divBdr>
    </w:div>
    <w:div w:id="579369069">
      <w:bodyDiv w:val="1"/>
      <w:marLeft w:val="0"/>
      <w:marRight w:val="0"/>
      <w:marTop w:val="0"/>
      <w:marBottom w:val="0"/>
      <w:divBdr>
        <w:top w:val="none" w:sz="0" w:space="0" w:color="auto"/>
        <w:left w:val="none" w:sz="0" w:space="0" w:color="auto"/>
        <w:bottom w:val="none" w:sz="0" w:space="0" w:color="auto"/>
        <w:right w:val="none" w:sz="0" w:space="0" w:color="auto"/>
      </w:divBdr>
    </w:div>
    <w:div w:id="580988542">
      <w:bodyDiv w:val="1"/>
      <w:marLeft w:val="0"/>
      <w:marRight w:val="0"/>
      <w:marTop w:val="0"/>
      <w:marBottom w:val="0"/>
      <w:divBdr>
        <w:top w:val="none" w:sz="0" w:space="0" w:color="auto"/>
        <w:left w:val="none" w:sz="0" w:space="0" w:color="auto"/>
        <w:bottom w:val="none" w:sz="0" w:space="0" w:color="auto"/>
        <w:right w:val="none" w:sz="0" w:space="0" w:color="auto"/>
      </w:divBdr>
    </w:div>
    <w:div w:id="596015173">
      <w:bodyDiv w:val="1"/>
      <w:marLeft w:val="0"/>
      <w:marRight w:val="0"/>
      <w:marTop w:val="0"/>
      <w:marBottom w:val="0"/>
      <w:divBdr>
        <w:top w:val="none" w:sz="0" w:space="0" w:color="auto"/>
        <w:left w:val="none" w:sz="0" w:space="0" w:color="auto"/>
        <w:bottom w:val="none" w:sz="0" w:space="0" w:color="auto"/>
        <w:right w:val="none" w:sz="0" w:space="0" w:color="auto"/>
      </w:divBdr>
    </w:div>
    <w:div w:id="624041727">
      <w:bodyDiv w:val="1"/>
      <w:marLeft w:val="0"/>
      <w:marRight w:val="0"/>
      <w:marTop w:val="0"/>
      <w:marBottom w:val="0"/>
      <w:divBdr>
        <w:top w:val="none" w:sz="0" w:space="0" w:color="auto"/>
        <w:left w:val="none" w:sz="0" w:space="0" w:color="auto"/>
        <w:bottom w:val="none" w:sz="0" w:space="0" w:color="auto"/>
        <w:right w:val="none" w:sz="0" w:space="0" w:color="auto"/>
      </w:divBdr>
    </w:div>
    <w:div w:id="640499836">
      <w:bodyDiv w:val="1"/>
      <w:marLeft w:val="0"/>
      <w:marRight w:val="0"/>
      <w:marTop w:val="0"/>
      <w:marBottom w:val="0"/>
      <w:divBdr>
        <w:top w:val="none" w:sz="0" w:space="0" w:color="auto"/>
        <w:left w:val="none" w:sz="0" w:space="0" w:color="auto"/>
        <w:bottom w:val="none" w:sz="0" w:space="0" w:color="auto"/>
        <w:right w:val="none" w:sz="0" w:space="0" w:color="auto"/>
      </w:divBdr>
    </w:div>
    <w:div w:id="652560220">
      <w:bodyDiv w:val="1"/>
      <w:marLeft w:val="0"/>
      <w:marRight w:val="0"/>
      <w:marTop w:val="0"/>
      <w:marBottom w:val="0"/>
      <w:divBdr>
        <w:top w:val="none" w:sz="0" w:space="0" w:color="auto"/>
        <w:left w:val="none" w:sz="0" w:space="0" w:color="auto"/>
        <w:bottom w:val="none" w:sz="0" w:space="0" w:color="auto"/>
        <w:right w:val="none" w:sz="0" w:space="0" w:color="auto"/>
      </w:divBdr>
    </w:div>
    <w:div w:id="676619774">
      <w:bodyDiv w:val="1"/>
      <w:marLeft w:val="0"/>
      <w:marRight w:val="0"/>
      <w:marTop w:val="0"/>
      <w:marBottom w:val="0"/>
      <w:divBdr>
        <w:top w:val="none" w:sz="0" w:space="0" w:color="auto"/>
        <w:left w:val="none" w:sz="0" w:space="0" w:color="auto"/>
        <w:bottom w:val="none" w:sz="0" w:space="0" w:color="auto"/>
        <w:right w:val="none" w:sz="0" w:space="0" w:color="auto"/>
      </w:divBdr>
    </w:div>
    <w:div w:id="725494980">
      <w:bodyDiv w:val="1"/>
      <w:marLeft w:val="0"/>
      <w:marRight w:val="0"/>
      <w:marTop w:val="0"/>
      <w:marBottom w:val="0"/>
      <w:divBdr>
        <w:top w:val="none" w:sz="0" w:space="0" w:color="auto"/>
        <w:left w:val="none" w:sz="0" w:space="0" w:color="auto"/>
        <w:bottom w:val="none" w:sz="0" w:space="0" w:color="auto"/>
        <w:right w:val="none" w:sz="0" w:space="0" w:color="auto"/>
      </w:divBdr>
    </w:div>
    <w:div w:id="752362246">
      <w:bodyDiv w:val="1"/>
      <w:marLeft w:val="0"/>
      <w:marRight w:val="0"/>
      <w:marTop w:val="0"/>
      <w:marBottom w:val="0"/>
      <w:divBdr>
        <w:top w:val="none" w:sz="0" w:space="0" w:color="auto"/>
        <w:left w:val="none" w:sz="0" w:space="0" w:color="auto"/>
        <w:bottom w:val="none" w:sz="0" w:space="0" w:color="auto"/>
        <w:right w:val="none" w:sz="0" w:space="0" w:color="auto"/>
      </w:divBdr>
    </w:div>
    <w:div w:id="802311656">
      <w:bodyDiv w:val="1"/>
      <w:marLeft w:val="0"/>
      <w:marRight w:val="0"/>
      <w:marTop w:val="0"/>
      <w:marBottom w:val="0"/>
      <w:divBdr>
        <w:top w:val="none" w:sz="0" w:space="0" w:color="auto"/>
        <w:left w:val="none" w:sz="0" w:space="0" w:color="auto"/>
        <w:bottom w:val="none" w:sz="0" w:space="0" w:color="auto"/>
        <w:right w:val="none" w:sz="0" w:space="0" w:color="auto"/>
      </w:divBdr>
    </w:div>
    <w:div w:id="891384838">
      <w:bodyDiv w:val="1"/>
      <w:marLeft w:val="0"/>
      <w:marRight w:val="360"/>
      <w:marTop w:val="0"/>
      <w:marBottom w:val="0"/>
      <w:divBdr>
        <w:top w:val="none" w:sz="0" w:space="0" w:color="auto"/>
        <w:left w:val="none" w:sz="0" w:space="0" w:color="auto"/>
        <w:bottom w:val="none" w:sz="0" w:space="0" w:color="auto"/>
        <w:right w:val="none" w:sz="0" w:space="0" w:color="auto"/>
      </w:divBdr>
      <w:divsChild>
        <w:div w:id="12458290">
          <w:marLeft w:val="240"/>
          <w:marRight w:val="240"/>
          <w:marTop w:val="0"/>
          <w:marBottom w:val="0"/>
          <w:divBdr>
            <w:top w:val="none" w:sz="0" w:space="0" w:color="auto"/>
            <w:left w:val="none" w:sz="0" w:space="0" w:color="auto"/>
            <w:bottom w:val="none" w:sz="0" w:space="0" w:color="auto"/>
            <w:right w:val="none" w:sz="0" w:space="0" w:color="auto"/>
          </w:divBdr>
        </w:div>
        <w:div w:id="25955240">
          <w:marLeft w:val="240"/>
          <w:marRight w:val="240"/>
          <w:marTop w:val="0"/>
          <w:marBottom w:val="0"/>
          <w:divBdr>
            <w:top w:val="none" w:sz="0" w:space="0" w:color="auto"/>
            <w:left w:val="none" w:sz="0" w:space="0" w:color="auto"/>
            <w:bottom w:val="none" w:sz="0" w:space="0" w:color="auto"/>
            <w:right w:val="none" w:sz="0" w:space="0" w:color="auto"/>
          </w:divBdr>
        </w:div>
        <w:div w:id="1499617873">
          <w:marLeft w:val="240"/>
          <w:marRight w:val="240"/>
          <w:marTop w:val="0"/>
          <w:marBottom w:val="0"/>
          <w:divBdr>
            <w:top w:val="none" w:sz="0" w:space="0" w:color="auto"/>
            <w:left w:val="none" w:sz="0" w:space="0" w:color="auto"/>
            <w:bottom w:val="none" w:sz="0" w:space="0" w:color="auto"/>
            <w:right w:val="none" w:sz="0" w:space="0" w:color="auto"/>
          </w:divBdr>
        </w:div>
        <w:div w:id="2106686853">
          <w:marLeft w:val="240"/>
          <w:marRight w:val="240"/>
          <w:marTop w:val="0"/>
          <w:marBottom w:val="0"/>
          <w:divBdr>
            <w:top w:val="none" w:sz="0" w:space="0" w:color="auto"/>
            <w:left w:val="none" w:sz="0" w:space="0" w:color="auto"/>
            <w:bottom w:val="none" w:sz="0" w:space="0" w:color="auto"/>
            <w:right w:val="none" w:sz="0" w:space="0" w:color="auto"/>
          </w:divBdr>
          <w:divsChild>
            <w:div w:id="268926701">
              <w:marLeft w:val="240"/>
              <w:marRight w:val="0"/>
              <w:marTop w:val="0"/>
              <w:marBottom w:val="0"/>
              <w:divBdr>
                <w:top w:val="none" w:sz="0" w:space="0" w:color="auto"/>
                <w:left w:val="none" w:sz="0" w:space="0" w:color="auto"/>
                <w:bottom w:val="none" w:sz="0" w:space="0" w:color="auto"/>
                <w:right w:val="none" w:sz="0" w:space="0" w:color="auto"/>
              </w:divBdr>
            </w:div>
            <w:div w:id="1339163148">
              <w:marLeft w:val="0"/>
              <w:marRight w:val="0"/>
              <w:marTop w:val="0"/>
              <w:marBottom w:val="0"/>
              <w:divBdr>
                <w:top w:val="none" w:sz="0" w:space="0" w:color="auto"/>
                <w:left w:val="none" w:sz="0" w:space="0" w:color="auto"/>
                <w:bottom w:val="none" w:sz="0" w:space="0" w:color="auto"/>
                <w:right w:val="none" w:sz="0" w:space="0" w:color="auto"/>
              </w:divBdr>
              <w:divsChild>
                <w:div w:id="128714433">
                  <w:marLeft w:val="240"/>
                  <w:marRight w:val="240"/>
                  <w:marTop w:val="0"/>
                  <w:marBottom w:val="0"/>
                  <w:divBdr>
                    <w:top w:val="none" w:sz="0" w:space="0" w:color="auto"/>
                    <w:left w:val="none" w:sz="0" w:space="0" w:color="auto"/>
                    <w:bottom w:val="none" w:sz="0" w:space="0" w:color="auto"/>
                    <w:right w:val="none" w:sz="0" w:space="0" w:color="auto"/>
                  </w:divBdr>
                  <w:divsChild>
                    <w:div w:id="178084566">
                      <w:marLeft w:val="240"/>
                      <w:marRight w:val="0"/>
                      <w:marTop w:val="0"/>
                      <w:marBottom w:val="0"/>
                      <w:divBdr>
                        <w:top w:val="none" w:sz="0" w:space="0" w:color="auto"/>
                        <w:left w:val="none" w:sz="0" w:space="0" w:color="auto"/>
                        <w:bottom w:val="none" w:sz="0" w:space="0" w:color="auto"/>
                        <w:right w:val="none" w:sz="0" w:space="0" w:color="auto"/>
                      </w:divBdr>
                    </w:div>
                    <w:div w:id="2078244730">
                      <w:marLeft w:val="0"/>
                      <w:marRight w:val="0"/>
                      <w:marTop w:val="0"/>
                      <w:marBottom w:val="0"/>
                      <w:divBdr>
                        <w:top w:val="none" w:sz="0" w:space="0" w:color="auto"/>
                        <w:left w:val="none" w:sz="0" w:space="0" w:color="auto"/>
                        <w:bottom w:val="none" w:sz="0" w:space="0" w:color="auto"/>
                        <w:right w:val="none" w:sz="0" w:space="0" w:color="auto"/>
                      </w:divBdr>
                      <w:divsChild>
                        <w:div w:id="350421509">
                          <w:marLeft w:val="0"/>
                          <w:marRight w:val="0"/>
                          <w:marTop w:val="0"/>
                          <w:marBottom w:val="0"/>
                          <w:divBdr>
                            <w:top w:val="none" w:sz="0" w:space="0" w:color="auto"/>
                            <w:left w:val="none" w:sz="0" w:space="0" w:color="auto"/>
                            <w:bottom w:val="none" w:sz="0" w:space="0" w:color="auto"/>
                            <w:right w:val="none" w:sz="0" w:space="0" w:color="auto"/>
                          </w:divBdr>
                        </w:div>
                        <w:div w:id="1241676379">
                          <w:marLeft w:val="240"/>
                          <w:marRight w:val="240"/>
                          <w:marTop w:val="0"/>
                          <w:marBottom w:val="0"/>
                          <w:divBdr>
                            <w:top w:val="none" w:sz="0" w:space="0" w:color="auto"/>
                            <w:left w:val="none" w:sz="0" w:space="0" w:color="auto"/>
                            <w:bottom w:val="none" w:sz="0" w:space="0" w:color="auto"/>
                            <w:right w:val="none" w:sz="0" w:space="0" w:color="auto"/>
                          </w:divBdr>
                          <w:divsChild>
                            <w:div w:id="1783844414">
                              <w:marLeft w:val="0"/>
                              <w:marRight w:val="0"/>
                              <w:marTop w:val="0"/>
                              <w:marBottom w:val="0"/>
                              <w:divBdr>
                                <w:top w:val="none" w:sz="0" w:space="0" w:color="auto"/>
                                <w:left w:val="none" w:sz="0" w:space="0" w:color="auto"/>
                                <w:bottom w:val="none" w:sz="0" w:space="0" w:color="auto"/>
                                <w:right w:val="none" w:sz="0" w:space="0" w:color="auto"/>
                              </w:divBdr>
                              <w:divsChild>
                                <w:div w:id="1387725360">
                                  <w:marLeft w:val="240"/>
                                  <w:marRight w:val="240"/>
                                  <w:marTop w:val="0"/>
                                  <w:marBottom w:val="0"/>
                                  <w:divBdr>
                                    <w:top w:val="none" w:sz="0" w:space="0" w:color="auto"/>
                                    <w:left w:val="none" w:sz="0" w:space="0" w:color="auto"/>
                                    <w:bottom w:val="none" w:sz="0" w:space="0" w:color="auto"/>
                                    <w:right w:val="none" w:sz="0" w:space="0" w:color="auto"/>
                                  </w:divBdr>
                                  <w:divsChild>
                                    <w:div w:id="331875153">
                                      <w:marLeft w:val="0"/>
                                      <w:marRight w:val="0"/>
                                      <w:marTop w:val="0"/>
                                      <w:marBottom w:val="0"/>
                                      <w:divBdr>
                                        <w:top w:val="none" w:sz="0" w:space="0" w:color="auto"/>
                                        <w:left w:val="none" w:sz="0" w:space="0" w:color="auto"/>
                                        <w:bottom w:val="none" w:sz="0" w:space="0" w:color="auto"/>
                                        <w:right w:val="none" w:sz="0" w:space="0" w:color="auto"/>
                                      </w:divBdr>
                                      <w:divsChild>
                                        <w:div w:id="503325655">
                                          <w:marLeft w:val="240"/>
                                          <w:marRight w:val="240"/>
                                          <w:marTop w:val="0"/>
                                          <w:marBottom w:val="0"/>
                                          <w:divBdr>
                                            <w:top w:val="none" w:sz="0" w:space="0" w:color="auto"/>
                                            <w:left w:val="none" w:sz="0" w:space="0" w:color="auto"/>
                                            <w:bottom w:val="none" w:sz="0" w:space="0" w:color="auto"/>
                                            <w:right w:val="none" w:sz="0" w:space="0" w:color="auto"/>
                                          </w:divBdr>
                                          <w:divsChild>
                                            <w:div w:id="1933120004">
                                              <w:marLeft w:val="240"/>
                                              <w:marRight w:val="0"/>
                                              <w:marTop w:val="0"/>
                                              <w:marBottom w:val="0"/>
                                              <w:divBdr>
                                                <w:top w:val="none" w:sz="0" w:space="0" w:color="auto"/>
                                                <w:left w:val="none" w:sz="0" w:space="0" w:color="auto"/>
                                                <w:bottom w:val="none" w:sz="0" w:space="0" w:color="auto"/>
                                                <w:right w:val="none" w:sz="0" w:space="0" w:color="auto"/>
                                              </w:divBdr>
                                            </w:div>
                                          </w:divsChild>
                                        </w:div>
                                        <w:div w:id="2031224663">
                                          <w:marLeft w:val="0"/>
                                          <w:marRight w:val="0"/>
                                          <w:marTop w:val="0"/>
                                          <w:marBottom w:val="0"/>
                                          <w:divBdr>
                                            <w:top w:val="none" w:sz="0" w:space="0" w:color="auto"/>
                                            <w:left w:val="none" w:sz="0" w:space="0" w:color="auto"/>
                                            <w:bottom w:val="none" w:sz="0" w:space="0" w:color="auto"/>
                                            <w:right w:val="none" w:sz="0" w:space="0" w:color="auto"/>
                                          </w:divBdr>
                                        </w:div>
                                      </w:divsChild>
                                    </w:div>
                                    <w:div w:id="343290339">
                                      <w:marLeft w:val="240"/>
                                      <w:marRight w:val="0"/>
                                      <w:marTop w:val="0"/>
                                      <w:marBottom w:val="0"/>
                                      <w:divBdr>
                                        <w:top w:val="none" w:sz="0" w:space="0" w:color="auto"/>
                                        <w:left w:val="none" w:sz="0" w:space="0" w:color="auto"/>
                                        <w:bottom w:val="none" w:sz="0" w:space="0" w:color="auto"/>
                                        <w:right w:val="none" w:sz="0" w:space="0" w:color="auto"/>
                                      </w:divBdr>
                                    </w:div>
                                  </w:divsChild>
                                </w:div>
                                <w:div w:id="1903977578">
                                  <w:marLeft w:val="0"/>
                                  <w:marRight w:val="0"/>
                                  <w:marTop w:val="0"/>
                                  <w:marBottom w:val="0"/>
                                  <w:divBdr>
                                    <w:top w:val="none" w:sz="0" w:space="0" w:color="auto"/>
                                    <w:left w:val="none" w:sz="0" w:space="0" w:color="auto"/>
                                    <w:bottom w:val="none" w:sz="0" w:space="0" w:color="auto"/>
                                    <w:right w:val="none" w:sz="0" w:space="0" w:color="auto"/>
                                  </w:divBdr>
                                </w:div>
                              </w:divsChild>
                            </w:div>
                            <w:div w:id="1906991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3991">
                  <w:marLeft w:val="240"/>
                  <w:marRight w:val="240"/>
                  <w:marTop w:val="0"/>
                  <w:marBottom w:val="0"/>
                  <w:divBdr>
                    <w:top w:val="none" w:sz="0" w:space="0" w:color="auto"/>
                    <w:left w:val="none" w:sz="0" w:space="0" w:color="auto"/>
                    <w:bottom w:val="none" w:sz="0" w:space="0" w:color="auto"/>
                    <w:right w:val="none" w:sz="0" w:space="0" w:color="auto"/>
                  </w:divBdr>
                  <w:divsChild>
                    <w:div w:id="213931398">
                      <w:marLeft w:val="240"/>
                      <w:marRight w:val="0"/>
                      <w:marTop w:val="0"/>
                      <w:marBottom w:val="0"/>
                      <w:divBdr>
                        <w:top w:val="none" w:sz="0" w:space="0" w:color="auto"/>
                        <w:left w:val="none" w:sz="0" w:space="0" w:color="auto"/>
                        <w:bottom w:val="none" w:sz="0" w:space="0" w:color="auto"/>
                        <w:right w:val="none" w:sz="0" w:space="0" w:color="auto"/>
                      </w:divBdr>
                    </w:div>
                    <w:div w:id="1357806684">
                      <w:marLeft w:val="0"/>
                      <w:marRight w:val="0"/>
                      <w:marTop w:val="0"/>
                      <w:marBottom w:val="0"/>
                      <w:divBdr>
                        <w:top w:val="none" w:sz="0" w:space="0" w:color="auto"/>
                        <w:left w:val="none" w:sz="0" w:space="0" w:color="auto"/>
                        <w:bottom w:val="none" w:sz="0" w:space="0" w:color="auto"/>
                        <w:right w:val="none" w:sz="0" w:space="0" w:color="auto"/>
                      </w:divBdr>
                      <w:divsChild>
                        <w:div w:id="960495755">
                          <w:marLeft w:val="240"/>
                          <w:marRight w:val="240"/>
                          <w:marTop w:val="0"/>
                          <w:marBottom w:val="0"/>
                          <w:divBdr>
                            <w:top w:val="none" w:sz="0" w:space="0" w:color="auto"/>
                            <w:left w:val="none" w:sz="0" w:space="0" w:color="auto"/>
                            <w:bottom w:val="none" w:sz="0" w:space="0" w:color="auto"/>
                            <w:right w:val="none" w:sz="0" w:space="0" w:color="auto"/>
                          </w:divBdr>
                          <w:divsChild>
                            <w:div w:id="331883027">
                              <w:marLeft w:val="240"/>
                              <w:marRight w:val="0"/>
                              <w:marTop w:val="0"/>
                              <w:marBottom w:val="0"/>
                              <w:divBdr>
                                <w:top w:val="none" w:sz="0" w:space="0" w:color="auto"/>
                                <w:left w:val="none" w:sz="0" w:space="0" w:color="auto"/>
                                <w:bottom w:val="none" w:sz="0" w:space="0" w:color="auto"/>
                                <w:right w:val="none" w:sz="0" w:space="0" w:color="auto"/>
                              </w:divBdr>
                            </w:div>
                            <w:div w:id="541094318">
                              <w:marLeft w:val="0"/>
                              <w:marRight w:val="0"/>
                              <w:marTop w:val="0"/>
                              <w:marBottom w:val="0"/>
                              <w:divBdr>
                                <w:top w:val="none" w:sz="0" w:space="0" w:color="auto"/>
                                <w:left w:val="none" w:sz="0" w:space="0" w:color="auto"/>
                                <w:bottom w:val="none" w:sz="0" w:space="0" w:color="auto"/>
                                <w:right w:val="none" w:sz="0" w:space="0" w:color="auto"/>
                              </w:divBdr>
                              <w:divsChild>
                                <w:div w:id="489760439">
                                  <w:marLeft w:val="240"/>
                                  <w:marRight w:val="240"/>
                                  <w:marTop w:val="0"/>
                                  <w:marBottom w:val="0"/>
                                  <w:divBdr>
                                    <w:top w:val="none" w:sz="0" w:space="0" w:color="auto"/>
                                    <w:left w:val="none" w:sz="0" w:space="0" w:color="auto"/>
                                    <w:bottom w:val="none" w:sz="0" w:space="0" w:color="auto"/>
                                    <w:right w:val="none" w:sz="0" w:space="0" w:color="auto"/>
                                  </w:divBdr>
                                  <w:divsChild>
                                    <w:div w:id="1526482199">
                                      <w:marLeft w:val="240"/>
                                      <w:marRight w:val="0"/>
                                      <w:marTop w:val="0"/>
                                      <w:marBottom w:val="0"/>
                                      <w:divBdr>
                                        <w:top w:val="none" w:sz="0" w:space="0" w:color="auto"/>
                                        <w:left w:val="none" w:sz="0" w:space="0" w:color="auto"/>
                                        <w:bottom w:val="none" w:sz="0" w:space="0" w:color="auto"/>
                                        <w:right w:val="none" w:sz="0" w:space="0" w:color="auto"/>
                                      </w:divBdr>
                                    </w:div>
                                  </w:divsChild>
                                </w:div>
                                <w:div w:id="539823342">
                                  <w:marLeft w:val="0"/>
                                  <w:marRight w:val="0"/>
                                  <w:marTop w:val="0"/>
                                  <w:marBottom w:val="0"/>
                                  <w:divBdr>
                                    <w:top w:val="none" w:sz="0" w:space="0" w:color="auto"/>
                                    <w:left w:val="none" w:sz="0" w:space="0" w:color="auto"/>
                                    <w:bottom w:val="none" w:sz="0" w:space="0" w:color="auto"/>
                                    <w:right w:val="none" w:sz="0" w:space="0" w:color="auto"/>
                                  </w:divBdr>
                                </w:div>
                                <w:div w:id="1485703711">
                                  <w:marLeft w:val="240"/>
                                  <w:marRight w:val="240"/>
                                  <w:marTop w:val="0"/>
                                  <w:marBottom w:val="0"/>
                                  <w:divBdr>
                                    <w:top w:val="none" w:sz="0" w:space="0" w:color="auto"/>
                                    <w:left w:val="none" w:sz="0" w:space="0" w:color="auto"/>
                                    <w:bottom w:val="none" w:sz="0" w:space="0" w:color="auto"/>
                                    <w:right w:val="none" w:sz="0" w:space="0" w:color="auto"/>
                                  </w:divBdr>
                                  <w:divsChild>
                                    <w:div w:id="882643324">
                                      <w:marLeft w:val="240"/>
                                      <w:marRight w:val="0"/>
                                      <w:marTop w:val="0"/>
                                      <w:marBottom w:val="0"/>
                                      <w:divBdr>
                                        <w:top w:val="none" w:sz="0" w:space="0" w:color="auto"/>
                                        <w:left w:val="none" w:sz="0" w:space="0" w:color="auto"/>
                                        <w:bottom w:val="none" w:sz="0" w:space="0" w:color="auto"/>
                                        <w:right w:val="none" w:sz="0" w:space="0" w:color="auto"/>
                                      </w:divBdr>
                                    </w:div>
                                  </w:divsChild>
                                </w:div>
                                <w:div w:id="1996180823">
                                  <w:marLeft w:val="240"/>
                                  <w:marRight w:val="240"/>
                                  <w:marTop w:val="0"/>
                                  <w:marBottom w:val="0"/>
                                  <w:divBdr>
                                    <w:top w:val="none" w:sz="0" w:space="0" w:color="auto"/>
                                    <w:left w:val="none" w:sz="0" w:space="0" w:color="auto"/>
                                    <w:bottom w:val="none" w:sz="0" w:space="0" w:color="auto"/>
                                    <w:right w:val="none" w:sz="0" w:space="0" w:color="auto"/>
                                  </w:divBdr>
                                  <w:divsChild>
                                    <w:div w:id="14149370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8201">
                  <w:marLeft w:val="240"/>
                  <w:marRight w:val="240"/>
                  <w:marTop w:val="0"/>
                  <w:marBottom w:val="0"/>
                  <w:divBdr>
                    <w:top w:val="none" w:sz="0" w:space="0" w:color="auto"/>
                    <w:left w:val="none" w:sz="0" w:space="0" w:color="auto"/>
                    <w:bottom w:val="none" w:sz="0" w:space="0" w:color="auto"/>
                    <w:right w:val="none" w:sz="0" w:space="0" w:color="auto"/>
                  </w:divBdr>
                  <w:divsChild>
                    <w:div w:id="78799529">
                      <w:marLeft w:val="240"/>
                      <w:marRight w:val="0"/>
                      <w:marTop w:val="0"/>
                      <w:marBottom w:val="0"/>
                      <w:divBdr>
                        <w:top w:val="none" w:sz="0" w:space="0" w:color="auto"/>
                        <w:left w:val="none" w:sz="0" w:space="0" w:color="auto"/>
                        <w:bottom w:val="none" w:sz="0" w:space="0" w:color="auto"/>
                        <w:right w:val="none" w:sz="0" w:space="0" w:color="auto"/>
                      </w:divBdr>
                    </w:div>
                  </w:divsChild>
                </w:div>
                <w:div w:id="296766439">
                  <w:marLeft w:val="240"/>
                  <w:marRight w:val="240"/>
                  <w:marTop w:val="0"/>
                  <w:marBottom w:val="0"/>
                  <w:divBdr>
                    <w:top w:val="none" w:sz="0" w:space="0" w:color="auto"/>
                    <w:left w:val="none" w:sz="0" w:space="0" w:color="auto"/>
                    <w:bottom w:val="none" w:sz="0" w:space="0" w:color="auto"/>
                    <w:right w:val="none" w:sz="0" w:space="0" w:color="auto"/>
                  </w:divBdr>
                  <w:divsChild>
                    <w:div w:id="1366977754">
                      <w:marLeft w:val="0"/>
                      <w:marRight w:val="0"/>
                      <w:marTop w:val="0"/>
                      <w:marBottom w:val="0"/>
                      <w:divBdr>
                        <w:top w:val="none" w:sz="0" w:space="0" w:color="auto"/>
                        <w:left w:val="none" w:sz="0" w:space="0" w:color="auto"/>
                        <w:bottom w:val="none" w:sz="0" w:space="0" w:color="auto"/>
                        <w:right w:val="none" w:sz="0" w:space="0" w:color="auto"/>
                      </w:divBdr>
                      <w:divsChild>
                        <w:div w:id="762150055">
                          <w:marLeft w:val="240"/>
                          <w:marRight w:val="240"/>
                          <w:marTop w:val="0"/>
                          <w:marBottom w:val="0"/>
                          <w:divBdr>
                            <w:top w:val="none" w:sz="0" w:space="0" w:color="auto"/>
                            <w:left w:val="none" w:sz="0" w:space="0" w:color="auto"/>
                            <w:bottom w:val="none" w:sz="0" w:space="0" w:color="auto"/>
                            <w:right w:val="none" w:sz="0" w:space="0" w:color="auto"/>
                          </w:divBdr>
                          <w:divsChild>
                            <w:div w:id="218172288">
                              <w:marLeft w:val="0"/>
                              <w:marRight w:val="0"/>
                              <w:marTop w:val="0"/>
                              <w:marBottom w:val="0"/>
                              <w:divBdr>
                                <w:top w:val="none" w:sz="0" w:space="0" w:color="auto"/>
                                <w:left w:val="none" w:sz="0" w:space="0" w:color="auto"/>
                                <w:bottom w:val="none" w:sz="0" w:space="0" w:color="auto"/>
                                <w:right w:val="none" w:sz="0" w:space="0" w:color="auto"/>
                              </w:divBdr>
                              <w:divsChild>
                                <w:div w:id="105735696">
                                  <w:marLeft w:val="0"/>
                                  <w:marRight w:val="0"/>
                                  <w:marTop w:val="0"/>
                                  <w:marBottom w:val="0"/>
                                  <w:divBdr>
                                    <w:top w:val="none" w:sz="0" w:space="0" w:color="auto"/>
                                    <w:left w:val="none" w:sz="0" w:space="0" w:color="auto"/>
                                    <w:bottom w:val="none" w:sz="0" w:space="0" w:color="auto"/>
                                    <w:right w:val="none" w:sz="0" w:space="0" w:color="auto"/>
                                  </w:divBdr>
                                </w:div>
                                <w:div w:id="1698893225">
                                  <w:marLeft w:val="240"/>
                                  <w:marRight w:val="240"/>
                                  <w:marTop w:val="0"/>
                                  <w:marBottom w:val="0"/>
                                  <w:divBdr>
                                    <w:top w:val="none" w:sz="0" w:space="0" w:color="auto"/>
                                    <w:left w:val="none" w:sz="0" w:space="0" w:color="auto"/>
                                    <w:bottom w:val="none" w:sz="0" w:space="0" w:color="auto"/>
                                    <w:right w:val="none" w:sz="0" w:space="0" w:color="auto"/>
                                  </w:divBdr>
                                  <w:divsChild>
                                    <w:div w:id="8796343">
                                      <w:marLeft w:val="0"/>
                                      <w:marRight w:val="0"/>
                                      <w:marTop w:val="0"/>
                                      <w:marBottom w:val="0"/>
                                      <w:divBdr>
                                        <w:top w:val="none" w:sz="0" w:space="0" w:color="auto"/>
                                        <w:left w:val="none" w:sz="0" w:space="0" w:color="auto"/>
                                        <w:bottom w:val="none" w:sz="0" w:space="0" w:color="auto"/>
                                        <w:right w:val="none" w:sz="0" w:space="0" w:color="auto"/>
                                      </w:divBdr>
                                      <w:divsChild>
                                        <w:div w:id="365374902">
                                          <w:marLeft w:val="240"/>
                                          <w:marRight w:val="240"/>
                                          <w:marTop w:val="0"/>
                                          <w:marBottom w:val="0"/>
                                          <w:divBdr>
                                            <w:top w:val="none" w:sz="0" w:space="0" w:color="auto"/>
                                            <w:left w:val="none" w:sz="0" w:space="0" w:color="auto"/>
                                            <w:bottom w:val="none" w:sz="0" w:space="0" w:color="auto"/>
                                            <w:right w:val="none" w:sz="0" w:space="0" w:color="auto"/>
                                          </w:divBdr>
                                          <w:divsChild>
                                            <w:div w:id="822426916">
                                              <w:marLeft w:val="240"/>
                                              <w:marRight w:val="0"/>
                                              <w:marTop w:val="0"/>
                                              <w:marBottom w:val="0"/>
                                              <w:divBdr>
                                                <w:top w:val="none" w:sz="0" w:space="0" w:color="auto"/>
                                                <w:left w:val="none" w:sz="0" w:space="0" w:color="auto"/>
                                                <w:bottom w:val="none" w:sz="0" w:space="0" w:color="auto"/>
                                                <w:right w:val="none" w:sz="0" w:space="0" w:color="auto"/>
                                              </w:divBdr>
                                            </w:div>
                                            <w:div w:id="954285561">
                                              <w:marLeft w:val="0"/>
                                              <w:marRight w:val="0"/>
                                              <w:marTop w:val="0"/>
                                              <w:marBottom w:val="0"/>
                                              <w:divBdr>
                                                <w:top w:val="none" w:sz="0" w:space="0" w:color="auto"/>
                                                <w:left w:val="none" w:sz="0" w:space="0" w:color="auto"/>
                                                <w:bottom w:val="none" w:sz="0" w:space="0" w:color="auto"/>
                                                <w:right w:val="none" w:sz="0" w:space="0" w:color="auto"/>
                                              </w:divBdr>
                                              <w:divsChild>
                                                <w:div w:id="528496325">
                                                  <w:marLeft w:val="240"/>
                                                  <w:marRight w:val="240"/>
                                                  <w:marTop w:val="0"/>
                                                  <w:marBottom w:val="0"/>
                                                  <w:divBdr>
                                                    <w:top w:val="none" w:sz="0" w:space="0" w:color="auto"/>
                                                    <w:left w:val="none" w:sz="0" w:space="0" w:color="auto"/>
                                                    <w:bottom w:val="none" w:sz="0" w:space="0" w:color="auto"/>
                                                    <w:right w:val="none" w:sz="0" w:space="0" w:color="auto"/>
                                                  </w:divBdr>
                                                  <w:divsChild>
                                                    <w:div w:id="842621045">
                                                      <w:marLeft w:val="240"/>
                                                      <w:marRight w:val="0"/>
                                                      <w:marTop w:val="0"/>
                                                      <w:marBottom w:val="0"/>
                                                      <w:divBdr>
                                                        <w:top w:val="none" w:sz="0" w:space="0" w:color="auto"/>
                                                        <w:left w:val="none" w:sz="0" w:space="0" w:color="auto"/>
                                                        <w:bottom w:val="none" w:sz="0" w:space="0" w:color="auto"/>
                                                        <w:right w:val="none" w:sz="0" w:space="0" w:color="auto"/>
                                                      </w:divBdr>
                                                    </w:div>
                                                  </w:divsChild>
                                                </w:div>
                                                <w:div w:id="692001982">
                                                  <w:marLeft w:val="0"/>
                                                  <w:marRight w:val="0"/>
                                                  <w:marTop w:val="0"/>
                                                  <w:marBottom w:val="0"/>
                                                  <w:divBdr>
                                                    <w:top w:val="none" w:sz="0" w:space="0" w:color="auto"/>
                                                    <w:left w:val="none" w:sz="0" w:space="0" w:color="auto"/>
                                                    <w:bottom w:val="none" w:sz="0" w:space="0" w:color="auto"/>
                                                    <w:right w:val="none" w:sz="0" w:space="0" w:color="auto"/>
                                                  </w:divBdr>
                                                </w:div>
                                                <w:div w:id="1506629596">
                                                  <w:marLeft w:val="240"/>
                                                  <w:marRight w:val="240"/>
                                                  <w:marTop w:val="0"/>
                                                  <w:marBottom w:val="0"/>
                                                  <w:divBdr>
                                                    <w:top w:val="none" w:sz="0" w:space="0" w:color="auto"/>
                                                    <w:left w:val="none" w:sz="0" w:space="0" w:color="auto"/>
                                                    <w:bottom w:val="none" w:sz="0" w:space="0" w:color="auto"/>
                                                    <w:right w:val="none" w:sz="0" w:space="0" w:color="auto"/>
                                                  </w:divBdr>
                                                  <w:divsChild>
                                                    <w:div w:id="939415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82404">
                                          <w:marLeft w:val="0"/>
                                          <w:marRight w:val="0"/>
                                          <w:marTop w:val="0"/>
                                          <w:marBottom w:val="0"/>
                                          <w:divBdr>
                                            <w:top w:val="none" w:sz="0" w:space="0" w:color="auto"/>
                                            <w:left w:val="none" w:sz="0" w:space="0" w:color="auto"/>
                                            <w:bottom w:val="none" w:sz="0" w:space="0" w:color="auto"/>
                                            <w:right w:val="none" w:sz="0" w:space="0" w:color="auto"/>
                                          </w:divBdr>
                                        </w:div>
                                      </w:divsChild>
                                    </w:div>
                                    <w:div w:id="2123917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93306459">
                              <w:marLeft w:val="240"/>
                              <w:marRight w:val="0"/>
                              <w:marTop w:val="0"/>
                              <w:marBottom w:val="0"/>
                              <w:divBdr>
                                <w:top w:val="none" w:sz="0" w:space="0" w:color="auto"/>
                                <w:left w:val="none" w:sz="0" w:space="0" w:color="auto"/>
                                <w:bottom w:val="none" w:sz="0" w:space="0" w:color="auto"/>
                                <w:right w:val="none" w:sz="0" w:space="0" w:color="auto"/>
                              </w:divBdr>
                            </w:div>
                          </w:divsChild>
                        </w:div>
                        <w:div w:id="930890295">
                          <w:marLeft w:val="0"/>
                          <w:marRight w:val="0"/>
                          <w:marTop w:val="0"/>
                          <w:marBottom w:val="0"/>
                          <w:divBdr>
                            <w:top w:val="none" w:sz="0" w:space="0" w:color="auto"/>
                            <w:left w:val="none" w:sz="0" w:space="0" w:color="auto"/>
                            <w:bottom w:val="none" w:sz="0" w:space="0" w:color="auto"/>
                            <w:right w:val="none" w:sz="0" w:space="0" w:color="auto"/>
                          </w:divBdr>
                        </w:div>
                      </w:divsChild>
                    </w:div>
                    <w:div w:id="2101372360">
                      <w:marLeft w:val="240"/>
                      <w:marRight w:val="0"/>
                      <w:marTop w:val="0"/>
                      <w:marBottom w:val="0"/>
                      <w:divBdr>
                        <w:top w:val="none" w:sz="0" w:space="0" w:color="auto"/>
                        <w:left w:val="none" w:sz="0" w:space="0" w:color="auto"/>
                        <w:bottom w:val="none" w:sz="0" w:space="0" w:color="auto"/>
                        <w:right w:val="none" w:sz="0" w:space="0" w:color="auto"/>
                      </w:divBdr>
                    </w:div>
                  </w:divsChild>
                </w:div>
                <w:div w:id="325942109">
                  <w:marLeft w:val="240"/>
                  <w:marRight w:val="240"/>
                  <w:marTop w:val="0"/>
                  <w:marBottom w:val="0"/>
                  <w:divBdr>
                    <w:top w:val="none" w:sz="0" w:space="0" w:color="auto"/>
                    <w:left w:val="none" w:sz="0" w:space="0" w:color="auto"/>
                    <w:bottom w:val="none" w:sz="0" w:space="0" w:color="auto"/>
                    <w:right w:val="none" w:sz="0" w:space="0" w:color="auto"/>
                  </w:divBdr>
                  <w:divsChild>
                    <w:div w:id="885994493">
                      <w:marLeft w:val="240"/>
                      <w:marRight w:val="0"/>
                      <w:marTop w:val="0"/>
                      <w:marBottom w:val="0"/>
                      <w:divBdr>
                        <w:top w:val="none" w:sz="0" w:space="0" w:color="auto"/>
                        <w:left w:val="none" w:sz="0" w:space="0" w:color="auto"/>
                        <w:bottom w:val="none" w:sz="0" w:space="0" w:color="auto"/>
                        <w:right w:val="none" w:sz="0" w:space="0" w:color="auto"/>
                      </w:divBdr>
                    </w:div>
                    <w:div w:id="890770951">
                      <w:marLeft w:val="0"/>
                      <w:marRight w:val="0"/>
                      <w:marTop w:val="0"/>
                      <w:marBottom w:val="0"/>
                      <w:divBdr>
                        <w:top w:val="none" w:sz="0" w:space="0" w:color="auto"/>
                        <w:left w:val="none" w:sz="0" w:space="0" w:color="auto"/>
                        <w:bottom w:val="none" w:sz="0" w:space="0" w:color="auto"/>
                        <w:right w:val="none" w:sz="0" w:space="0" w:color="auto"/>
                      </w:divBdr>
                      <w:divsChild>
                        <w:div w:id="673343710">
                          <w:marLeft w:val="240"/>
                          <w:marRight w:val="240"/>
                          <w:marTop w:val="0"/>
                          <w:marBottom w:val="0"/>
                          <w:divBdr>
                            <w:top w:val="none" w:sz="0" w:space="0" w:color="auto"/>
                            <w:left w:val="none" w:sz="0" w:space="0" w:color="auto"/>
                            <w:bottom w:val="none" w:sz="0" w:space="0" w:color="auto"/>
                            <w:right w:val="none" w:sz="0" w:space="0" w:color="auto"/>
                          </w:divBdr>
                          <w:divsChild>
                            <w:div w:id="2089959021">
                              <w:marLeft w:val="240"/>
                              <w:marRight w:val="0"/>
                              <w:marTop w:val="0"/>
                              <w:marBottom w:val="0"/>
                              <w:divBdr>
                                <w:top w:val="none" w:sz="0" w:space="0" w:color="auto"/>
                                <w:left w:val="none" w:sz="0" w:space="0" w:color="auto"/>
                                <w:bottom w:val="none" w:sz="0" w:space="0" w:color="auto"/>
                                <w:right w:val="none" w:sz="0" w:space="0" w:color="auto"/>
                              </w:divBdr>
                            </w:div>
                            <w:div w:id="2124685332">
                              <w:marLeft w:val="0"/>
                              <w:marRight w:val="0"/>
                              <w:marTop w:val="0"/>
                              <w:marBottom w:val="0"/>
                              <w:divBdr>
                                <w:top w:val="none" w:sz="0" w:space="0" w:color="auto"/>
                                <w:left w:val="none" w:sz="0" w:space="0" w:color="auto"/>
                                <w:bottom w:val="none" w:sz="0" w:space="0" w:color="auto"/>
                                <w:right w:val="none" w:sz="0" w:space="0" w:color="auto"/>
                              </w:divBdr>
                              <w:divsChild>
                                <w:div w:id="967931095">
                                  <w:marLeft w:val="0"/>
                                  <w:marRight w:val="0"/>
                                  <w:marTop w:val="0"/>
                                  <w:marBottom w:val="0"/>
                                  <w:divBdr>
                                    <w:top w:val="none" w:sz="0" w:space="0" w:color="auto"/>
                                    <w:left w:val="none" w:sz="0" w:space="0" w:color="auto"/>
                                    <w:bottom w:val="none" w:sz="0" w:space="0" w:color="auto"/>
                                    <w:right w:val="none" w:sz="0" w:space="0" w:color="auto"/>
                                  </w:divBdr>
                                </w:div>
                                <w:div w:id="1107314057">
                                  <w:marLeft w:val="240"/>
                                  <w:marRight w:val="240"/>
                                  <w:marTop w:val="0"/>
                                  <w:marBottom w:val="0"/>
                                  <w:divBdr>
                                    <w:top w:val="none" w:sz="0" w:space="0" w:color="auto"/>
                                    <w:left w:val="none" w:sz="0" w:space="0" w:color="auto"/>
                                    <w:bottom w:val="none" w:sz="0" w:space="0" w:color="auto"/>
                                    <w:right w:val="none" w:sz="0" w:space="0" w:color="auto"/>
                                  </w:divBdr>
                                  <w:divsChild>
                                    <w:div w:id="670177607">
                                      <w:marLeft w:val="240"/>
                                      <w:marRight w:val="0"/>
                                      <w:marTop w:val="0"/>
                                      <w:marBottom w:val="0"/>
                                      <w:divBdr>
                                        <w:top w:val="none" w:sz="0" w:space="0" w:color="auto"/>
                                        <w:left w:val="none" w:sz="0" w:space="0" w:color="auto"/>
                                        <w:bottom w:val="none" w:sz="0" w:space="0" w:color="auto"/>
                                        <w:right w:val="none" w:sz="0" w:space="0" w:color="auto"/>
                                      </w:divBdr>
                                    </w:div>
                                  </w:divsChild>
                                </w:div>
                                <w:div w:id="1165590328">
                                  <w:marLeft w:val="240"/>
                                  <w:marRight w:val="240"/>
                                  <w:marTop w:val="0"/>
                                  <w:marBottom w:val="0"/>
                                  <w:divBdr>
                                    <w:top w:val="none" w:sz="0" w:space="0" w:color="auto"/>
                                    <w:left w:val="none" w:sz="0" w:space="0" w:color="auto"/>
                                    <w:bottom w:val="none" w:sz="0" w:space="0" w:color="auto"/>
                                    <w:right w:val="none" w:sz="0" w:space="0" w:color="auto"/>
                                  </w:divBdr>
                                  <w:divsChild>
                                    <w:div w:id="1806972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19644">
                  <w:marLeft w:val="240"/>
                  <w:marRight w:val="240"/>
                  <w:marTop w:val="0"/>
                  <w:marBottom w:val="0"/>
                  <w:divBdr>
                    <w:top w:val="none" w:sz="0" w:space="0" w:color="auto"/>
                    <w:left w:val="none" w:sz="0" w:space="0" w:color="auto"/>
                    <w:bottom w:val="none" w:sz="0" w:space="0" w:color="auto"/>
                    <w:right w:val="none" w:sz="0" w:space="0" w:color="auto"/>
                  </w:divBdr>
                  <w:divsChild>
                    <w:div w:id="1332491757">
                      <w:marLeft w:val="240"/>
                      <w:marRight w:val="0"/>
                      <w:marTop w:val="0"/>
                      <w:marBottom w:val="0"/>
                      <w:divBdr>
                        <w:top w:val="none" w:sz="0" w:space="0" w:color="auto"/>
                        <w:left w:val="none" w:sz="0" w:space="0" w:color="auto"/>
                        <w:bottom w:val="none" w:sz="0" w:space="0" w:color="auto"/>
                        <w:right w:val="none" w:sz="0" w:space="0" w:color="auto"/>
                      </w:divBdr>
                    </w:div>
                    <w:div w:id="1723602055">
                      <w:marLeft w:val="0"/>
                      <w:marRight w:val="0"/>
                      <w:marTop w:val="0"/>
                      <w:marBottom w:val="0"/>
                      <w:divBdr>
                        <w:top w:val="none" w:sz="0" w:space="0" w:color="auto"/>
                        <w:left w:val="none" w:sz="0" w:space="0" w:color="auto"/>
                        <w:bottom w:val="none" w:sz="0" w:space="0" w:color="auto"/>
                        <w:right w:val="none" w:sz="0" w:space="0" w:color="auto"/>
                      </w:divBdr>
                      <w:divsChild>
                        <w:div w:id="209726424">
                          <w:marLeft w:val="240"/>
                          <w:marRight w:val="240"/>
                          <w:marTop w:val="0"/>
                          <w:marBottom w:val="0"/>
                          <w:divBdr>
                            <w:top w:val="none" w:sz="0" w:space="0" w:color="auto"/>
                            <w:left w:val="none" w:sz="0" w:space="0" w:color="auto"/>
                            <w:bottom w:val="none" w:sz="0" w:space="0" w:color="auto"/>
                            <w:right w:val="none" w:sz="0" w:space="0" w:color="auto"/>
                          </w:divBdr>
                          <w:divsChild>
                            <w:div w:id="1092239695">
                              <w:marLeft w:val="0"/>
                              <w:marRight w:val="0"/>
                              <w:marTop w:val="0"/>
                              <w:marBottom w:val="0"/>
                              <w:divBdr>
                                <w:top w:val="none" w:sz="0" w:space="0" w:color="auto"/>
                                <w:left w:val="none" w:sz="0" w:space="0" w:color="auto"/>
                                <w:bottom w:val="none" w:sz="0" w:space="0" w:color="auto"/>
                                <w:right w:val="none" w:sz="0" w:space="0" w:color="auto"/>
                              </w:divBdr>
                              <w:divsChild>
                                <w:div w:id="140195925">
                                  <w:marLeft w:val="240"/>
                                  <w:marRight w:val="240"/>
                                  <w:marTop w:val="0"/>
                                  <w:marBottom w:val="0"/>
                                  <w:divBdr>
                                    <w:top w:val="none" w:sz="0" w:space="0" w:color="auto"/>
                                    <w:left w:val="none" w:sz="0" w:space="0" w:color="auto"/>
                                    <w:bottom w:val="none" w:sz="0" w:space="0" w:color="auto"/>
                                    <w:right w:val="none" w:sz="0" w:space="0" w:color="auto"/>
                                  </w:divBdr>
                                  <w:divsChild>
                                    <w:div w:id="431703869">
                                      <w:marLeft w:val="240"/>
                                      <w:marRight w:val="0"/>
                                      <w:marTop w:val="0"/>
                                      <w:marBottom w:val="0"/>
                                      <w:divBdr>
                                        <w:top w:val="none" w:sz="0" w:space="0" w:color="auto"/>
                                        <w:left w:val="none" w:sz="0" w:space="0" w:color="auto"/>
                                        <w:bottom w:val="none" w:sz="0" w:space="0" w:color="auto"/>
                                        <w:right w:val="none" w:sz="0" w:space="0" w:color="auto"/>
                                      </w:divBdr>
                                    </w:div>
                                  </w:divsChild>
                                </w:div>
                                <w:div w:id="155657440">
                                  <w:marLeft w:val="240"/>
                                  <w:marRight w:val="240"/>
                                  <w:marTop w:val="0"/>
                                  <w:marBottom w:val="0"/>
                                  <w:divBdr>
                                    <w:top w:val="none" w:sz="0" w:space="0" w:color="auto"/>
                                    <w:left w:val="none" w:sz="0" w:space="0" w:color="auto"/>
                                    <w:bottom w:val="none" w:sz="0" w:space="0" w:color="auto"/>
                                    <w:right w:val="none" w:sz="0" w:space="0" w:color="auto"/>
                                  </w:divBdr>
                                  <w:divsChild>
                                    <w:div w:id="341050258">
                                      <w:marLeft w:val="240"/>
                                      <w:marRight w:val="0"/>
                                      <w:marTop w:val="0"/>
                                      <w:marBottom w:val="0"/>
                                      <w:divBdr>
                                        <w:top w:val="none" w:sz="0" w:space="0" w:color="auto"/>
                                        <w:left w:val="none" w:sz="0" w:space="0" w:color="auto"/>
                                        <w:bottom w:val="none" w:sz="0" w:space="0" w:color="auto"/>
                                        <w:right w:val="none" w:sz="0" w:space="0" w:color="auto"/>
                                      </w:divBdr>
                                    </w:div>
                                  </w:divsChild>
                                </w:div>
                                <w:div w:id="263810318">
                                  <w:marLeft w:val="240"/>
                                  <w:marRight w:val="240"/>
                                  <w:marTop w:val="0"/>
                                  <w:marBottom w:val="0"/>
                                  <w:divBdr>
                                    <w:top w:val="none" w:sz="0" w:space="0" w:color="auto"/>
                                    <w:left w:val="none" w:sz="0" w:space="0" w:color="auto"/>
                                    <w:bottom w:val="none" w:sz="0" w:space="0" w:color="auto"/>
                                    <w:right w:val="none" w:sz="0" w:space="0" w:color="auto"/>
                                  </w:divBdr>
                                  <w:divsChild>
                                    <w:div w:id="522523238">
                                      <w:marLeft w:val="240"/>
                                      <w:marRight w:val="0"/>
                                      <w:marTop w:val="0"/>
                                      <w:marBottom w:val="0"/>
                                      <w:divBdr>
                                        <w:top w:val="none" w:sz="0" w:space="0" w:color="auto"/>
                                        <w:left w:val="none" w:sz="0" w:space="0" w:color="auto"/>
                                        <w:bottom w:val="none" w:sz="0" w:space="0" w:color="auto"/>
                                        <w:right w:val="none" w:sz="0" w:space="0" w:color="auto"/>
                                      </w:divBdr>
                                    </w:div>
                                    <w:div w:id="1463159312">
                                      <w:marLeft w:val="0"/>
                                      <w:marRight w:val="0"/>
                                      <w:marTop w:val="0"/>
                                      <w:marBottom w:val="0"/>
                                      <w:divBdr>
                                        <w:top w:val="none" w:sz="0" w:space="0" w:color="auto"/>
                                        <w:left w:val="none" w:sz="0" w:space="0" w:color="auto"/>
                                        <w:bottom w:val="none" w:sz="0" w:space="0" w:color="auto"/>
                                        <w:right w:val="none" w:sz="0" w:space="0" w:color="auto"/>
                                      </w:divBdr>
                                      <w:divsChild>
                                        <w:div w:id="1717194596">
                                          <w:marLeft w:val="0"/>
                                          <w:marRight w:val="0"/>
                                          <w:marTop w:val="0"/>
                                          <w:marBottom w:val="0"/>
                                          <w:divBdr>
                                            <w:top w:val="none" w:sz="0" w:space="0" w:color="auto"/>
                                            <w:left w:val="none" w:sz="0" w:space="0" w:color="auto"/>
                                            <w:bottom w:val="none" w:sz="0" w:space="0" w:color="auto"/>
                                            <w:right w:val="none" w:sz="0" w:space="0" w:color="auto"/>
                                          </w:divBdr>
                                        </w:div>
                                        <w:div w:id="1779251927">
                                          <w:marLeft w:val="240"/>
                                          <w:marRight w:val="240"/>
                                          <w:marTop w:val="0"/>
                                          <w:marBottom w:val="0"/>
                                          <w:divBdr>
                                            <w:top w:val="none" w:sz="0" w:space="0" w:color="auto"/>
                                            <w:left w:val="none" w:sz="0" w:space="0" w:color="auto"/>
                                            <w:bottom w:val="none" w:sz="0" w:space="0" w:color="auto"/>
                                            <w:right w:val="none" w:sz="0" w:space="0" w:color="auto"/>
                                          </w:divBdr>
                                          <w:divsChild>
                                            <w:div w:id="1817410006">
                                              <w:marLeft w:val="240"/>
                                              <w:marRight w:val="0"/>
                                              <w:marTop w:val="0"/>
                                              <w:marBottom w:val="0"/>
                                              <w:divBdr>
                                                <w:top w:val="none" w:sz="0" w:space="0" w:color="auto"/>
                                                <w:left w:val="none" w:sz="0" w:space="0" w:color="auto"/>
                                                <w:bottom w:val="none" w:sz="0" w:space="0" w:color="auto"/>
                                                <w:right w:val="none" w:sz="0" w:space="0" w:color="auto"/>
                                              </w:divBdr>
                                            </w:div>
                                            <w:div w:id="1874727303">
                                              <w:marLeft w:val="0"/>
                                              <w:marRight w:val="0"/>
                                              <w:marTop w:val="0"/>
                                              <w:marBottom w:val="0"/>
                                              <w:divBdr>
                                                <w:top w:val="none" w:sz="0" w:space="0" w:color="auto"/>
                                                <w:left w:val="none" w:sz="0" w:space="0" w:color="auto"/>
                                                <w:bottom w:val="none" w:sz="0" w:space="0" w:color="auto"/>
                                                <w:right w:val="none" w:sz="0" w:space="0" w:color="auto"/>
                                              </w:divBdr>
                                              <w:divsChild>
                                                <w:div w:id="1662469995">
                                                  <w:marLeft w:val="240"/>
                                                  <w:marRight w:val="240"/>
                                                  <w:marTop w:val="0"/>
                                                  <w:marBottom w:val="0"/>
                                                  <w:divBdr>
                                                    <w:top w:val="none" w:sz="0" w:space="0" w:color="auto"/>
                                                    <w:left w:val="none" w:sz="0" w:space="0" w:color="auto"/>
                                                    <w:bottom w:val="none" w:sz="0" w:space="0" w:color="auto"/>
                                                    <w:right w:val="none" w:sz="0" w:space="0" w:color="auto"/>
                                                  </w:divBdr>
                                                  <w:divsChild>
                                                    <w:div w:id="736632136">
                                                      <w:marLeft w:val="240"/>
                                                      <w:marRight w:val="0"/>
                                                      <w:marTop w:val="0"/>
                                                      <w:marBottom w:val="0"/>
                                                      <w:divBdr>
                                                        <w:top w:val="none" w:sz="0" w:space="0" w:color="auto"/>
                                                        <w:left w:val="none" w:sz="0" w:space="0" w:color="auto"/>
                                                        <w:bottom w:val="none" w:sz="0" w:space="0" w:color="auto"/>
                                                        <w:right w:val="none" w:sz="0" w:space="0" w:color="auto"/>
                                                      </w:divBdr>
                                                    </w:div>
                                                    <w:div w:id="1499420087">
                                                      <w:marLeft w:val="0"/>
                                                      <w:marRight w:val="0"/>
                                                      <w:marTop w:val="0"/>
                                                      <w:marBottom w:val="0"/>
                                                      <w:divBdr>
                                                        <w:top w:val="none" w:sz="0" w:space="0" w:color="auto"/>
                                                        <w:left w:val="none" w:sz="0" w:space="0" w:color="auto"/>
                                                        <w:bottom w:val="none" w:sz="0" w:space="0" w:color="auto"/>
                                                        <w:right w:val="none" w:sz="0" w:space="0" w:color="auto"/>
                                                      </w:divBdr>
                                                      <w:divsChild>
                                                        <w:div w:id="628245778">
                                                          <w:marLeft w:val="240"/>
                                                          <w:marRight w:val="240"/>
                                                          <w:marTop w:val="0"/>
                                                          <w:marBottom w:val="0"/>
                                                          <w:divBdr>
                                                            <w:top w:val="none" w:sz="0" w:space="0" w:color="auto"/>
                                                            <w:left w:val="none" w:sz="0" w:space="0" w:color="auto"/>
                                                            <w:bottom w:val="none" w:sz="0" w:space="0" w:color="auto"/>
                                                            <w:right w:val="none" w:sz="0" w:space="0" w:color="auto"/>
                                                          </w:divBdr>
                                                          <w:divsChild>
                                                            <w:div w:id="1925411215">
                                                              <w:marLeft w:val="240"/>
                                                              <w:marRight w:val="0"/>
                                                              <w:marTop w:val="0"/>
                                                              <w:marBottom w:val="0"/>
                                                              <w:divBdr>
                                                                <w:top w:val="none" w:sz="0" w:space="0" w:color="auto"/>
                                                                <w:left w:val="none" w:sz="0" w:space="0" w:color="auto"/>
                                                                <w:bottom w:val="none" w:sz="0" w:space="0" w:color="auto"/>
                                                                <w:right w:val="none" w:sz="0" w:space="0" w:color="auto"/>
                                                              </w:divBdr>
                                                            </w:div>
                                                          </w:divsChild>
                                                        </w:div>
                                                        <w:div w:id="13782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600022">
                                  <w:marLeft w:val="240"/>
                                  <w:marRight w:val="240"/>
                                  <w:marTop w:val="0"/>
                                  <w:marBottom w:val="0"/>
                                  <w:divBdr>
                                    <w:top w:val="none" w:sz="0" w:space="0" w:color="auto"/>
                                    <w:left w:val="none" w:sz="0" w:space="0" w:color="auto"/>
                                    <w:bottom w:val="none" w:sz="0" w:space="0" w:color="auto"/>
                                    <w:right w:val="none" w:sz="0" w:space="0" w:color="auto"/>
                                  </w:divBdr>
                                  <w:divsChild>
                                    <w:div w:id="31346630">
                                      <w:marLeft w:val="0"/>
                                      <w:marRight w:val="0"/>
                                      <w:marTop w:val="0"/>
                                      <w:marBottom w:val="0"/>
                                      <w:divBdr>
                                        <w:top w:val="none" w:sz="0" w:space="0" w:color="auto"/>
                                        <w:left w:val="none" w:sz="0" w:space="0" w:color="auto"/>
                                        <w:bottom w:val="none" w:sz="0" w:space="0" w:color="auto"/>
                                        <w:right w:val="none" w:sz="0" w:space="0" w:color="auto"/>
                                      </w:divBdr>
                                      <w:divsChild>
                                        <w:div w:id="690188035">
                                          <w:marLeft w:val="0"/>
                                          <w:marRight w:val="0"/>
                                          <w:marTop w:val="0"/>
                                          <w:marBottom w:val="0"/>
                                          <w:divBdr>
                                            <w:top w:val="none" w:sz="0" w:space="0" w:color="auto"/>
                                            <w:left w:val="none" w:sz="0" w:space="0" w:color="auto"/>
                                            <w:bottom w:val="none" w:sz="0" w:space="0" w:color="auto"/>
                                            <w:right w:val="none" w:sz="0" w:space="0" w:color="auto"/>
                                          </w:divBdr>
                                        </w:div>
                                        <w:div w:id="1050229969">
                                          <w:marLeft w:val="240"/>
                                          <w:marRight w:val="240"/>
                                          <w:marTop w:val="0"/>
                                          <w:marBottom w:val="0"/>
                                          <w:divBdr>
                                            <w:top w:val="none" w:sz="0" w:space="0" w:color="auto"/>
                                            <w:left w:val="none" w:sz="0" w:space="0" w:color="auto"/>
                                            <w:bottom w:val="none" w:sz="0" w:space="0" w:color="auto"/>
                                            <w:right w:val="none" w:sz="0" w:space="0" w:color="auto"/>
                                          </w:divBdr>
                                          <w:divsChild>
                                            <w:div w:id="410467811">
                                              <w:marLeft w:val="0"/>
                                              <w:marRight w:val="0"/>
                                              <w:marTop w:val="0"/>
                                              <w:marBottom w:val="0"/>
                                              <w:divBdr>
                                                <w:top w:val="none" w:sz="0" w:space="0" w:color="auto"/>
                                                <w:left w:val="none" w:sz="0" w:space="0" w:color="auto"/>
                                                <w:bottom w:val="none" w:sz="0" w:space="0" w:color="auto"/>
                                                <w:right w:val="none" w:sz="0" w:space="0" w:color="auto"/>
                                              </w:divBdr>
                                              <w:divsChild>
                                                <w:div w:id="1445156843">
                                                  <w:marLeft w:val="240"/>
                                                  <w:marRight w:val="240"/>
                                                  <w:marTop w:val="0"/>
                                                  <w:marBottom w:val="0"/>
                                                  <w:divBdr>
                                                    <w:top w:val="none" w:sz="0" w:space="0" w:color="auto"/>
                                                    <w:left w:val="none" w:sz="0" w:space="0" w:color="auto"/>
                                                    <w:bottom w:val="none" w:sz="0" w:space="0" w:color="auto"/>
                                                    <w:right w:val="none" w:sz="0" w:space="0" w:color="auto"/>
                                                  </w:divBdr>
                                                  <w:divsChild>
                                                    <w:div w:id="790440355">
                                                      <w:marLeft w:val="0"/>
                                                      <w:marRight w:val="0"/>
                                                      <w:marTop w:val="0"/>
                                                      <w:marBottom w:val="0"/>
                                                      <w:divBdr>
                                                        <w:top w:val="none" w:sz="0" w:space="0" w:color="auto"/>
                                                        <w:left w:val="none" w:sz="0" w:space="0" w:color="auto"/>
                                                        <w:bottom w:val="none" w:sz="0" w:space="0" w:color="auto"/>
                                                        <w:right w:val="none" w:sz="0" w:space="0" w:color="auto"/>
                                                      </w:divBdr>
                                                      <w:divsChild>
                                                        <w:div w:id="1063527648">
                                                          <w:marLeft w:val="0"/>
                                                          <w:marRight w:val="0"/>
                                                          <w:marTop w:val="0"/>
                                                          <w:marBottom w:val="0"/>
                                                          <w:divBdr>
                                                            <w:top w:val="none" w:sz="0" w:space="0" w:color="auto"/>
                                                            <w:left w:val="none" w:sz="0" w:space="0" w:color="auto"/>
                                                            <w:bottom w:val="none" w:sz="0" w:space="0" w:color="auto"/>
                                                            <w:right w:val="none" w:sz="0" w:space="0" w:color="auto"/>
                                                          </w:divBdr>
                                                        </w:div>
                                                        <w:div w:id="2074814248">
                                                          <w:marLeft w:val="240"/>
                                                          <w:marRight w:val="240"/>
                                                          <w:marTop w:val="0"/>
                                                          <w:marBottom w:val="0"/>
                                                          <w:divBdr>
                                                            <w:top w:val="none" w:sz="0" w:space="0" w:color="auto"/>
                                                            <w:left w:val="none" w:sz="0" w:space="0" w:color="auto"/>
                                                            <w:bottom w:val="none" w:sz="0" w:space="0" w:color="auto"/>
                                                            <w:right w:val="none" w:sz="0" w:space="0" w:color="auto"/>
                                                          </w:divBdr>
                                                          <w:divsChild>
                                                            <w:div w:id="818183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4317966">
                                                      <w:marLeft w:val="240"/>
                                                      <w:marRight w:val="0"/>
                                                      <w:marTop w:val="0"/>
                                                      <w:marBottom w:val="0"/>
                                                      <w:divBdr>
                                                        <w:top w:val="none" w:sz="0" w:space="0" w:color="auto"/>
                                                        <w:left w:val="none" w:sz="0" w:space="0" w:color="auto"/>
                                                        <w:bottom w:val="none" w:sz="0" w:space="0" w:color="auto"/>
                                                        <w:right w:val="none" w:sz="0" w:space="0" w:color="auto"/>
                                                      </w:divBdr>
                                                    </w:div>
                                                  </w:divsChild>
                                                </w:div>
                                                <w:div w:id="1735927658">
                                                  <w:marLeft w:val="0"/>
                                                  <w:marRight w:val="0"/>
                                                  <w:marTop w:val="0"/>
                                                  <w:marBottom w:val="0"/>
                                                  <w:divBdr>
                                                    <w:top w:val="none" w:sz="0" w:space="0" w:color="auto"/>
                                                    <w:left w:val="none" w:sz="0" w:space="0" w:color="auto"/>
                                                    <w:bottom w:val="none" w:sz="0" w:space="0" w:color="auto"/>
                                                    <w:right w:val="none" w:sz="0" w:space="0" w:color="auto"/>
                                                  </w:divBdr>
                                                </w:div>
                                              </w:divsChild>
                                            </w:div>
                                            <w:div w:id="915281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9574288">
                                      <w:marLeft w:val="240"/>
                                      <w:marRight w:val="0"/>
                                      <w:marTop w:val="0"/>
                                      <w:marBottom w:val="0"/>
                                      <w:divBdr>
                                        <w:top w:val="none" w:sz="0" w:space="0" w:color="auto"/>
                                        <w:left w:val="none" w:sz="0" w:space="0" w:color="auto"/>
                                        <w:bottom w:val="none" w:sz="0" w:space="0" w:color="auto"/>
                                        <w:right w:val="none" w:sz="0" w:space="0" w:color="auto"/>
                                      </w:divBdr>
                                    </w:div>
                                  </w:divsChild>
                                </w:div>
                                <w:div w:id="345257888">
                                  <w:marLeft w:val="240"/>
                                  <w:marRight w:val="240"/>
                                  <w:marTop w:val="0"/>
                                  <w:marBottom w:val="0"/>
                                  <w:divBdr>
                                    <w:top w:val="none" w:sz="0" w:space="0" w:color="auto"/>
                                    <w:left w:val="none" w:sz="0" w:space="0" w:color="auto"/>
                                    <w:bottom w:val="none" w:sz="0" w:space="0" w:color="auto"/>
                                    <w:right w:val="none" w:sz="0" w:space="0" w:color="auto"/>
                                  </w:divBdr>
                                </w:div>
                                <w:div w:id="456876296">
                                  <w:marLeft w:val="240"/>
                                  <w:marRight w:val="240"/>
                                  <w:marTop w:val="0"/>
                                  <w:marBottom w:val="0"/>
                                  <w:divBdr>
                                    <w:top w:val="none" w:sz="0" w:space="0" w:color="auto"/>
                                    <w:left w:val="none" w:sz="0" w:space="0" w:color="auto"/>
                                    <w:bottom w:val="none" w:sz="0" w:space="0" w:color="auto"/>
                                    <w:right w:val="none" w:sz="0" w:space="0" w:color="auto"/>
                                  </w:divBdr>
                                </w:div>
                                <w:div w:id="559903306">
                                  <w:marLeft w:val="240"/>
                                  <w:marRight w:val="240"/>
                                  <w:marTop w:val="0"/>
                                  <w:marBottom w:val="0"/>
                                  <w:divBdr>
                                    <w:top w:val="none" w:sz="0" w:space="0" w:color="auto"/>
                                    <w:left w:val="none" w:sz="0" w:space="0" w:color="auto"/>
                                    <w:bottom w:val="none" w:sz="0" w:space="0" w:color="auto"/>
                                    <w:right w:val="none" w:sz="0" w:space="0" w:color="auto"/>
                                  </w:divBdr>
                                  <w:divsChild>
                                    <w:div w:id="1095247365">
                                      <w:marLeft w:val="240"/>
                                      <w:marRight w:val="0"/>
                                      <w:marTop w:val="0"/>
                                      <w:marBottom w:val="0"/>
                                      <w:divBdr>
                                        <w:top w:val="none" w:sz="0" w:space="0" w:color="auto"/>
                                        <w:left w:val="none" w:sz="0" w:space="0" w:color="auto"/>
                                        <w:bottom w:val="none" w:sz="0" w:space="0" w:color="auto"/>
                                        <w:right w:val="none" w:sz="0" w:space="0" w:color="auto"/>
                                      </w:divBdr>
                                    </w:div>
                                  </w:divsChild>
                                </w:div>
                                <w:div w:id="567375056">
                                  <w:marLeft w:val="240"/>
                                  <w:marRight w:val="240"/>
                                  <w:marTop w:val="0"/>
                                  <w:marBottom w:val="0"/>
                                  <w:divBdr>
                                    <w:top w:val="none" w:sz="0" w:space="0" w:color="auto"/>
                                    <w:left w:val="none" w:sz="0" w:space="0" w:color="auto"/>
                                    <w:bottom w:val="none" w:sz="0" w:space="0" w:color="auto"/>
                                    <w:right w:val="none" w:sz="0" w:space="0" w:color="auto"/>
                                  </w:divBdr>
                                  <w:divsChild>
                                    <w:div w:id="118688653">
                                      <w:marLeft w:val="240"/>
                                      <w:marRight w:val="0"/>
                                      <w:marTop w:val="0"/>
                                      <w:marBottom w:val="0"/>
                                      <w:divBdr>
                                        <w:top w:val="none" w:sz="0" w:space="0" w:color="auto"/>
                                        <w:left w:val="none" w:sz="0" w:space="0" w:color="auto"/>
                                        <w:bottom w:val="none" w:sz="0" w:space="0" w:color="auto"/>
                                        <w:right w:val="none" w:sz="0" w:space="0" w:color="auto"/>
                                      </w:divBdr>
                                    </w:div>
                                    <w:div w:id="1063330432">
                                      <w:marLeft w:val="0"/>
                                      <w:marRight w:val="0"/>
                                      <w:marTop w:val="0"/>
                                      <w:marBottom w:val="0"/>
                                      <w:divBdr>
                                        <w:top w:val="none" w:sz="0" w:space="0" w:color="auto"/>
                                        <w:left w:val="none" w:sz="0" w:space="0" w:color="auto"/>
                                        <w:bottom w:val="none" w:sz="0" w:space="0" w:color="auto"/>
                                        <w:right w:val="none" w:sz="0" w:space="0" w:color="auto"/>
                                      </w:divBdr>
                                      <w:divsChild>
                                        <w:div w:id="559441033">
                                          <w:marLeft w:val="240"/>
                                          <w:marRight w:val="240"/>
                                          <w:marTop w:val="0"/>
                                          <w:marBottom w:val="0"/>
                                          <w:divBdr>
                                            <w:top w:val="none" w:sz="0" w:space="0" w:color="auto"/>
                                            <w:left w:val="none" w:sz="0" w:space="0" w:color="auto"/>
                                            <w:bottom w:val="none" w:sz="0" w:space="0" w:color="auto"/>
                                            <w:right w:val="none" w:sz="0" w:space="0" w:color="auto"/>
                                          </w:divBdr>
                                          <w:divsChild>
                                            <w:div w:id="681399539">
                                              <w:marLeft w:val="240"/>
                                              <w:marRight w:val="0"/>
                                              <w:marTop w:val="0"/>
                                              <w:marBottom w:val="0"/>
                                              <w:divBdr>
                                                <w:top w:val="none" w:sz="0" w:space="0" w:color="auto"/>
                                                <w:left w:val="none" w:sz="0" w:space="0" w:color="auto"/>
                                                <w:bottom w:val="none" w:sz="0" w:space="0" w:color="auto"/>
                                                <w:right w:val="none" w:sz="0" w:space="0" w:color="auto"/>
                                              </w:divBdr>
                                            </w:div>
                                            <w:div w:id="1183203443">
                                              <w:marLeft w:val="0"/>
                                              <w:marRight w:val="0"/>
                                              <w:marTop w:val="0"/>
                                              <w:marBottom w:val="0"/>
                                              <w:divBdr>
                                                <w:top w:val="none" w:sz="0" w:space="0" w:color="auto"/>
                                                <w:left w:val="none" w:sz="0" w:space="0" w:color="auto"/>
                                                <w:bottom w:val="none" w:sz="0" w:space="0" w:color="auto"/>
                                                <w:right w:val="none" w:sz="0" w:space="0" w:color="auto"/>
                                              </w:divBdr>
                                              <w:divsChild>
                                                <w:div w:id="51736052">
                                                  <w:marLeft w:val="0"/>
                                                  <w:marRight w:val="0"/>
                                                  <w:marTop w:val="0"/>
                                                  <w:marBottom w:val="0"/>
                                                  <w:divBdr>
                                                    <w:top w:val="none" w:sz="0" w:space="0" w:color="auto"/>
                                                    <w:left w:val="none" w:sz="0" w:space="0" w:color="auto"/>
                                                    <w:bottom w:val="none" w:sz="0" w:space="0" w:color="auto"/>
                                                    <w:right w:val="none" w:sz="0" w:space="0" w:color="auto"/>
                                                  </w:divBdr>
                                                </w:div>
                                                <w:div w:id="1741517625">
                                                  <w:marLeft w:val="240"/>
                                                  <w:marRight w:val="240"/>
                                                  <w:marTop w:val="0"/>
                                                  <w:marBottom w:val="0"/>
                                                  <w:divBdr>
                                                    <w:top w:val="none" w:sz="0" w:space="0" w:color="auto"/>
                                                    <w:left w:val="none" w:sz="0" w:space="0" w:color="auto"/>
                                                    <w:bottom w:val="none" w:sz="0" w:space="0" w:color="auto"/>
                                                    <w:right w:val="none" w:sz="0" w:space="0" w:color="auto"/>
                                                  </w:divBdr>
                                                  <w:divsChild>
                                                    <w:div w:id="406878088">
                                                      <w:marLeft w:val="240"/>
                                                      <w:marRight w:val="0"/>
                                                      <w:marTop w:val="0"/>
                                                      <w:marBottom w:val="0"/>
                                                      <w:divBdr>
                                                        <w:top w:val="none" w:sz="0" w:space="0" w:color="auto"/>
                                                        <w:left w:val="none" w:sz="0" w:space="0" w:color="auto"/>
                                                        <w:bottom w:val="none" w:sz="0" w:space="0" w:color="auto"/>
                                                        <w:right w:val="none" w:sz="0" w:space="0" w:color="auto"/>
                                                      </w:divBdr>
                                                    </w:div>
                                                    <w:div w:id="1898515800">
                                                      <w:marLeft w:val="0"/>
                                                      <w:marRight w:val="0"/>
                                                      <w:marTop w:val="0"/>
                                                      <w:marBottom w:val="0"/>
                                                      <w:divBdr>
                                                        <w:top w:val="none" w:sz="0" w:space="0" w:color="auto"/>
                                                        <w:left w:val="none" w:sz="0" w:space="0" w:color="auto"/>
                                                        <w:bottom w:val="none" w:sz="0" w:space="0" w:color="auto"/>
                                                        <w:right w:val="none" w:sz="0" w:space="0" w:color="auto"/>
                                                      </w:divBdr>
                                                      <w:divsChild>
                                                        <w:div w:id="1391925922">
                                                          <w:marLeft w:val="240"/>
                                                          <w:marRight w:val="240"/>
                                                          <w:marTop w:val="0"/>
                                                          <w:marBottom w:val="0"/>
                                                          <w:divBdr>
                                                            <w:top w:val="none" w:sz="0" w:space="0" w:color="auto"/>
                                                            <w:left w:val="none" w:sz="0" w:space="0" w:color="auto"/>
                                                            <w:bottom w:val="none" w:sz="0" w:space="0" w:color="auto"/>
                                                            <w:right w:val="none" w:sz="0" w:space="0" w:color="auto"/>
                                                          </w:divBdr>
                                                          <w:divsChild>
                                                            <w:div w:id="988633066">
                                                              <w:marLeft w:val="240"/>
                                                              <w:marRight w:val="0"/>
                                                              <w:marTop w:val="0"/>
                                                              <w:marBottom w:val="0"/>
                                                              <w:divBdr>
                                                                <w:top w:val="none" w:sz="0" w:space="0" w:color="auto"/>
                                                                <w:left w:val="none" w:sz="0" w:space="0" w:color="auto"/>
                                                                <w:bottom w:val="none" w:sz="0" w:space="0" w:color="auto"/>
                                                                <w:right w:val="none" w:sz="0" w:space="0" w:color="auto"/>
                                                              </w:divBdr>
                                                            </w:div>
                                                          </w:divsChild>
                                                        </w:div>
                                                        <w:div w:id="1511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1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7053">
                                  <w:marLeft w:val="240"/>
                                  <w:marRight w:val="240"/>
                                  <w:marTop w:val="0"/>
                                  <w:marBottom w:val="0"/>
                                  <w:divBdr>
                                    <w:top w:val="none" w:sz="0" w:space="0" w:color="auto"/>
                                    <w:left w:val="none" w:sz="0" w:space="0" w:color="auto"/>
                                    <w:bottom w:val="none" w:sz="0" w:space="0" w:color="auto"/>
                                    <w:right w:val="none" w:sz="0" w:space="0" w:color="auto"/>
                                  </w:divBdr>
                                  <w:divsChild>
                                    <w:div w:id="1346130871">
                                      <w:marLeft w:val="240"/>
                                      <w:marRight w:val="0"/>
                                      <w:marTop w:val="0"/>
                                      <w:marBottom w:val="0"/>
                                      <w:divBdr>
                                        <w:top w:val="none" w:sz="0" w:space="0" w:color="auto"/>
                                        <w:left w:val="none" w:sz="0" w:space="0" w:color="auto"/>
                                        <w:bottom w:val="none" w:sz="0" w:space="0" w:color="auto"/>
                                        <w:right w:val="none" w:sz="0" w:space="0" w:color="auto"/>
                                      </w:divBdr>
                                    </w:div>
                                  </w:divsChild>
                                </w:div>
                                <w:div w:id="760107863">
                                  <w:marLeft w:val="240"/>
                                  <w:marRight w:val="240"/>
                                  <w:marTop w:val="0"/>
                                  <w:marBottom w:val="0"/>
                                  <w:divBdr>
                                    <w:top w:val="none" w:sz="0" w:space="0" w:color="auto"/>
                                    <w:left w:val="none" w:sz="0" w:space="0" w:color="auto"/>
                                    <w:bottom w:val="none" w:sz="0" w:space="0" w:color="auto"/>
                                    <w:right w:val="none" w:sz="0" w:space="0" w:color="auto"/>
                                  </w:divBdr>
                                  <w:divsChild>
                                    <w:div w:id="1049958613">
                                      <w:marLeft w:val="240"/>
                                      <w:marRight w:val="0"/>
                                      <w:marTop w:val="0"/>
                                      <w:marBottom w:val="0"/>
                                      <w:divBdr>
                                        <w:top w:val="none" w:sz="0" w:space="0" w:color="auto"/>
                                        <w:left w:val="none" w:sz="0" w:space="0" w:color="auto"/>
                                        <w:bottom w:val="none" w:sz="0" w:space="0" w:color="auto"/>
                                        <w:right w:val="none" w:sz="0" w:space="0" w:color="auto"/>
                                      </w:divBdr>
                                    </w:div>
                                  </w:divsChild>
                                </w:div>
                                <w:div w:id="934165006">
                                  <w:marLeft w:val="240"/>
                                  <w:marRight w:val="240"/>
                                  <w:marTop w:val="0"/>
                                  <w:marBottom w:val="0"/>
                                  <w:divBdr>
                                    <w:top w:val="none" w:sz="0" w:space="0" w:color="auto"/>
                                    <w:left w:val="none" w:sz="0" w:space="0" w:color="auto"/>
                                    <w:bottom w:val="none" w:sz="0" w:space="0" w:color="auto"/>
                                    <w:right w:val="none" w:sz="0" w:space="0" w:color="auto"/>
                                  </w:divBdr>
                                  <w:divsChild>
                                    <w:div w:id="779298807">
                                      <w:marLeft w:val="0"/>
                                      <w:marRight w:val="0"/>
                                      <w:marTop w:val="0"/>
                                      <w:marBottom w:val="0"/>
                                      <w:divBdr>
                                        <w:top w:val="none" w:sz="0" w:space="0" w:color="auto"/>
                                        <w:left w:val="none" w:sz="0" w:space="0" w:color="auto"/>
                                        <w:bottom w:val="none" w:sz="0" w:space="0" w:color="auto"/>
                                        <w:right w:val="none" w:sz="0" w:space="0" w:color="auto"/>
                                      </w:divBdr>
                                      <w:divsChild>
                                        <w:div w:id="1374116322">
                                          <w:marLeft w:val="240"/>
                                          <w:marRight w:val="240"/>
                                          <w:marTop w:val="0"/>
                                          <w:marBottom w:val="0"/>
                                          <w:divBdr>
                                            <w:top w:val="none" w:sz="0" w:space="0" w:color="auto"/>
                                            <w:left w:val="none" w:sz="0" w:space="0" w:color="auto"/>
                                            <w:bottom w:val="none" w:sz="0" w:space="0" w:color="auto"/>
                                            <w:right w:val="none" w:sz="0" w:space="0" w:color="auto"/>
                                          </w:divBdr>
                                          <w:divsChild>
                                            <w:div w:id="1247109055">
                                              <w:marLeft w:val="240"/>
                                              <w:marRight w:val="0"/>
                                              <w:marTop w:val="0"/>
                                              <w:marBottom w:val="0"/>
                                              <w:divBdr>
                                                <w:top w:val="none" w:sz="0" w:space="0" w:color="auto"/>
                                                <w:left w:val="none" w:sz="0" w:space="0" w:color="auto"/>
                                                <w:bottom w:val="none" w:sz="0" w:space="0" w:color="auto"/>
                                                <w:right w:val="none" w:sz="0" w:space="0" w:color="auto"/>
                                              </w:divBdr>
                                            </w:div>
                                            <w:div w:id="1852604070">
                                              <w:marLeft w:val="0"/>
                                              <w:marRight w:val="0"/>
                                              <w:marTop w:val="0"/>
                                              <w:marBottom w:val="0"/>
                                              <w:divBdr>
                                                <w:top w:val="none" w:sz="0" w:space="0" w:color="auto"/>
                                                <w:left w:val="none" w:sz="0" w:space="0" w:color="auto"/>
                                                <w:bottom w:val="none" w:sz="0" w:space="0" w:color="auto"/>
                                                <w:right w:val="none" w:sz="0" w:space="0" w:color="auto"/>
                                              </w:divBdr>
                                              <w:divsChild>
                                                <w:div w:id="345332241">
                                                  <w:marLeft w:val="0"/>
                                                  <w:marRight w:val="0"/>
                                                  <w:marTop w:val="0"/>
                                                  <w:marBottom w:val="0"/>
                                                  <w:divBdr>
                                                    <w:top w:val="none" w:sz="0" w:space="0" w:color="auto"/>
                                                    <w:left w:val="none" w:sz="0" w:space="0" w:color="auto"/>
                                                    <w:bottom w:val="none" w:sz="0" w:space="0" w:color="auto"/>
                                                    <w:right w:val="none" w:sz="0" w:space="0" w:color="auto"/>
                                                  </w:divBdr>
                                                </w:div>
                                                <w:div w:id="1056507254">
                                                  <w:marLeft w:val="240"/>
                                                  <w:marRight w:val="240"/>
                                                  <w:marTop w:val="0"/>
                                                  <w:marBottom w:val="0"/>
                                                  <w:divBdr>
                                                    <w:top w:val="none" w:sz="0" w:space="0" w:color="auto"/>
                                                    <w:left w:val="none" w:sz="0" w:space="0" w:color="auto"/>
                                                    <w:bottom w:val="none" w:sz="0" w:space="0" w:color="auto"/>
                                                    <w:right w:val="none" w:sz="0" w:space="0" w:color="auto"/>
                                                  </w:divBdr>
                                                  <w:divsChild>
                                                    <w:div w:id="882403531">
                                                      <w:marLeft w:val="240"/>
                                                      <w:marRight w:val="0"/>
                                                      <w:marTop w:val="0"/>
                                                      <w:marBottom w:val="0"/>
                                                      <w:divBdr>
                                                        <w:top w:val="none" w:sz="0" w:space="0" w:color="auto"/>
                                                        <w:left w:val="none" w:sz="0" w:space="0" w:color="auto"/>
                                                        <w:bottom w:val="none" w:sz="0" w:space="0" w:color="auto"/>
                                                        <w:right w:val="none" w:sz="0" w:space="0" w:color="auto"/>
                                                      </w:divBdr>
                                                    </w:div>
                                                    <w:div w:id="942566983">
                                                      <w:marLeft w:val="0"/>
                                                      <w:marRight w:val="0"/>
                                                      <w:marTop w:val="0"/>
                                                      <w:marBottom w:val="0"/>
                                                      <w:divBdr>
                                                        <w:top w:val="none" w:sz="0" w:space="0" w:color="auto"/>
                                                        <w:left w:val="none" w:sz="0" w:space="0" w:color="auto"/>
                                                        <w:bottom w:val="none" w:sz="0" w:space="0" w:color="auto"/>
                                                        <w:right w:val="none" w:sz="0" w:space="0" w:color="auto"/>
                                                      </w:divBdr>
                                                      <w:divsChild>
                                                        <w:div w:id="69930180">
                                                          <w:marLeft w:val="240"/>
                                                          <w:marRight w:val="240"/>
                                                          <w:marTop w:val="0"/>
                                                          <w:marBottom w:val="0"/>
                                                          <w:divBdr>
                                                            <w:top w:val="none" w:sz="0" w:space="0" w:color="auto"/>
                                                            <w:left w:val="none" w:sz="0" w:space="0" w:color="auto"/>
                                                            <w:bottom w:val="none" w:sz="0" w:space="0" w:color="auto"/>
                                                            <w:right w:val="none" w:sz="0" w:space="0" w:color="auto"/>
                                                          </w:divBdr>
                                                          <w:divsChild>
                                                            <w:div w:id="1700352613">
                                                              <w:marLeft w:val="240"/>
                                                              <w:marRight w:val="0"/>
                                                              <w:marTop w:val="0"/>
                                                              <w:marBottom w:val="0"/>
                                                              <w:divBdr>
                                                                <w:top w:val="none" w:sz="0" w:space="0" w:color="auto"/>
                                                                <w:left w:val="none" w:sz="0" w:space="0" w:color="auto"/>
                                                                <w:bottom w:val="none" w:sz="0" w:space="0" w:color="auto"/>
                                                                <w:right w:val="none" w:sz="0" w:space="0" w:color="auto"/>
                                                              </w:divBdr>
                                                            </w:div>
                                                          </w:divsChild>
                                                        </w:div>
                                                        <w:div w:id="12729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003555">
                                          <w:marLeft w:val="0"/>
                                          <w:marRight w:val="0"/>
                                          <w:marTop w:val="0"/>
                                          <w:marBottom w:val="0"/>
                                          <w:divBdr>
                                            <w:top w:val="none" w:sz="0" w:space="0" w:color="auto"/>
                                            <w:left w:val="none" w:sz="0" w:space="0" w:color="auto"/>
                                            <w:bottom w:val="none" w:sz="0" w:space="0" w:color="auto"/>
                                            <w:right w:val="none" w:sz="0" w:space="0" w:color="auto"/>
                                          </w:divBdr>
                                        </w:div>
                                      </w:divsChild>
                                    </w:div>
                                    <w:div w:id="1197739067">
                                      <w:marLeft w:val="240"/>
                                      <w:marRight w:val="0"/>
                                      <w:marTop w:val="0"/>
                                      <w:marBottom w:val="0"/>
                                      <w:divBdr>
                                        <w:top w:val="none" w:sz="0" w:space="0" w:color="auto"/>
                                        <w:left w:val="none" w:sz="0" w:space="0" w:color="auto"/>
                                        <w:bottom w:val="none" w:sz="0" w:space="0" w:color="auto"/>
                                        <w:right w:val="none" w:sz="0" w:space="0" w:color="auto"/>
                                      </w:divBdr>
                                    </w:div>
                                  </w:divsChild>
                                </w:div>
                                <w:div w:id="936017689">
                                  <w:marLeft w:val="240"/>
                                  <w:marRight w:val="240"/>
                                  <w:marTop w:val="0"/>
                                  <w:marBottom w:val="0"/>
                                  <w:divBdr>
                                    <w:top w:val="none" w:sz="0" w:space="0" w:color="auto"/>
                                    <w:left w:val="none" w:sz="0" w:space="0" w:color="auto"/>
                                    <w:bottom w:val="none" w:sz="0" w:space="0" w:color="auto"/>
                                    <w:right w:val="none" w:sz="0" w:space="0" w:color="auto"/>
                                  </w:divBdr>
                                </w:div>
                                <w:div w:id="951328767">
                                  <w:marLeft w:val="240"/>
                                  <w:marRight w:val="240"/>
                                  <w:marTop w:val="0"/>
                                  <w:marBottom w:val="0"/>
                                  <w:divBdr>
                                    <w:top w:val="none" w:sz="0" w:space="0" w:color="auto"/>
                                    <w:left w:val="none" w:sz="0" w:space="0" w:color="auto"/>
                                    <w:bottom w:val="none" w:sz="0" w:space="0" w:color="auto"/>
                                    <w:right w:val="none" w:sz="0" w:space="0" w:color="auto"/>
                                  </w:divBdr>
                                  <w:divsChild>
                                    <w:div w:id="1006248283">
                                      <w:marLeft w:val="240"/>
                                      <w:marRight w:val="0"/>
                                      <w:marTop w:val="0"/>
                                      <w:marBottom w:val="0"/>
                                      <w:divBdr>
                                        <w:top w:val="none" w:sz="0" w:space="0" w:color="auto"/>
                                        <w:left w:val="none" w:sz="0" w:space="0" w:color="auto"/>
                                        <w:bottom w:val="none" w:sz="0" w:space="0" w:color="auto"/>
                                        <w:right w:val="none" w:sz="0" w:space="0" w:color="auto"/>
                                      </w:divBdr>
                                    </w:div>
                                  </w:divsChild>
                                </w:div>
                                <w:div w:id="1250188216">
                                  <w:marLeft w:val="240"/>
                                  <w:marRight w:val="240"/>
                                  <w:marTop w:val="0"/>
                                  <w:marBottom w:val="0"/>
                                  <w:divBdr>
                                    <w:top w:val="none" w:sz="0" w:space="0" w:color="auto"/>
                                    <w:left w:val="none" w:sz="0" w:space="0" w:color="auto"/>
                                    <w:bottom w:val="none" w:sz="0" w:space="0" w:color="auto"/>
                                    <w:right w:val="none" w:sz="0" w:space="0" w:color="auto"/>
                                  </w:divBdr>
                                  <w:divsChild>
                                    <w:div w:id="1334070069">
                                      <w:marLeft w:val="240"/>
                                      <w:marRight w:val="0"/>
                                      <w:marTop w:val="0"/>
                                      <w:marBottom w:val="0"/>
                                      <w:divBdr>
                                        <w:top w:val="none" w:sz="0" w:space="0" w:color="auto"/>
                                        <w:left w:val="none" w:sz="0" w:space="0" w:color="auto"/>
                                        <w:bottom w:val="none" w:sz="0" w:space="0" w:color="auto"/>
                                        <w:right w:val="none" w:sz="0" w:space="0" w:color="auto"/>
                                      </w:divBdr>
                                    </w:div>
                                  </w:divsChild>
                                </w:div>
                                <w:div w:id="1258637959">
                                  <w:marLeft w:val="240"/>
                                  <w:marRight w:val="240"/>
                                  <w:marTop w:val="0"/>
                                  <w:marBottom w:val="0"/>
                                  <w:divBdr>
                                    <w:top w:val="none" w:sz="0" w:space="0" w:color="auto"/>
                                    <w:left w:val="none" w:sz="0" w:space="0" w:color="auto"/>
                                    <w:bottom w:val="none" w:sz="0" w:space="0" w:color="auto"/>
                                    <w:right w:val="none" w:sz="0" w:space="0" w:color="auto"/>
                                  </w:divBdr>
                                </w:div>
                                <w:div w:id="1349795047">
                                  <w:marLeft w:val="240"/>
                                  <w:marRight w:val="240"/>
                                  <w:marTop w:val="0"/>
                                  <w:marBottom w:val="0"/>
                                  <w:divBdr>
                                    <w:top w:val="none" w:sz="0" w:space="0" w:color="auto"/>
                                    <w:left w:val="none" w:sz="0" w:space="0" w:color="auto"/>
                                    <w:bottom w:val="none" w:sz="0" w:space="0" w:color="auto"/>
                                    <w:right w:val="none" w:sz="0" w:space="0" w:color="auto"/>
                                  </w:divBdr>
                                  <w:divsChild>
                                    <w:div w:id="653410330">
                                      <w:marLeft w:val="240"/>
                                      <w:marRight w:val="0"/>
                                      <w:marTop w:val="0"/>
                                      <w:marBottom w:val="0"/>
                                      <w:divBdr>
                                        <w:top w:val="none" w:sz="0" w:space="0" w:color="auto"/>
                                        <w:left w:val="none" w:sz="0" w:space="0" w:color="auto"/>
                                        <w:bottom w:val="none" w:sz="0" w:space="0" w:color="auto"/>
                                        <w:right w:val="none" w:sz="0" w:space="0" w:color="auto"/>
                                      </w:divBdr>
                                    </w:div>
                                  </w:divsChild>
                                </w:div>
                                <w:div w:id="1350176345">
                                  <w:marLeft w:val="240"/>
                                  <w:marRight w:val="240"/>
                                  <w:marTop w:val="0"/>
                                  <w:marBottom w:val="0"/>
                                  <w:divBdr>
                                    <w:top w:val="none" w:sz="0" w:space="0" w:color="auto"/>
                                    <w:left w:val="none" w:sz="0" w:space="0" w:color="auto"/>
                                    <w:bottom w:val="none" w:sz="0" w:space="0" w:color="auto"/>
                                    <w:right w:val="none" w:sz="0" w:space="0" w:color="auto"/>
                                  </w:divBdr>
                                </w:div>
                                <w:div w:id="1380082441">
                                  <w:marLeft w:val="240"/>
                                  <w:marRight w:val="240"/>
                                  <w:marTop w:val="0"/>
                                  <w:marBottom w:val="0"/>
                                  <w:divBdr>
                                    <w:top w:val="none" w:sz="0" w:space="0" w:color="auto"/>
                                    <w:left w:val="none" w:sz="0" w:space="0" w:color="auto"/>
                                    <w:bottom w:val="none" w:sz="0" w:space="0" w:color="auto"/>
                                    <w:right w:val="none" w:sz="0" w:space="0" w:color="auto"/>
                                  </w:divBdr>
                                  <w:divsChild>
                                    <w:div w:id="768892133">
                                      <w:marLeft w:val="0"/>
                                      <w:marRight w:val="0"/>
                                      <w:marTop w:val="0"/>
                                      <w:marBottom w:val="0"/>
                                      <w:divBdr>
                                        <w:top w:val="none" w:sz="0" w:space="0" w:color="auto"/>
                                        <w:left w:val="none" w:sz="0" w:space="0" w:color="auto"/>
                                        <w:bottom w:val="none" w:sz="0" w:space="0" w:color="auto"/>
                                        <w:right w:val="none" w:sz="0" w:space="0" w:color="auto"/>
                                      </w:divBdr>
                                      <w:divsChild>
                                        <w:div w:id="143277942">
                                          <w:marLeft w:val="0"/>
                                          <w:marRight w:val="0"/>
                                          <w:marTop w:val="0"/>
                                          <w:marBottom w:val="0"/>
                                          <w:divBdr>
                                            <w:top w:val="none" w:sz="0" w:space="0" w:color="auto"/>
                                            <w:left w:val="none" w:sz="0" w:space="0" w:color="auto"/>
                                            <w:bottom w:val="none" w:sz="0" w:space="0" w:color="auto"/>
                                            <w:right w:val="none" w:sz="0" w:space="0" w:color="auto"/>
                                          </w:divBdr>
                                        </w:div>
                                        <w:div w:id="1040596116">
                                          <w:marLeft w:val="240"/>
                                          <w:marRight w:val="240"/>
                                          <w:marTop w:val="0"/>
                                          <w:marBottom w:val="0"/>
                                          <w:divBdr>
                                            <w:top w:val="none" w:sz="0" w:space="0" w:color="auto"/>
                                            <w:left w:val="none" w:sz="0" w:space="0" w:color="auto"/>
                                            <w:bottom w:val="none" w:sz="0" w:space="0" w:color="auto"/>
                                            <w:right w:val="none" w:sz="0" w:space="0" w:color="auto"/>
                                          </w:divBdr>
                                          <w:divsChild>
                                            <w:div w:id="752239259">
                                              <w:marLeft w:val="0"/>
                                              <w:marRight w:val="0"/>
                                              <w:marTop w:val="0"/>
                                              <w:marBottom w:val="0"/>
                                              <w:divBdr>
                                                <w:top w:val="none" w:sz="0" w:space="0" w:color="auto"/>
                                                <w:left w:val="none" w:sz="0" w:space="0" w:color="auto"/>
                                                <w:bottom w:val="none" w:sz="0" w:space="0" w:color="auto"/>
                                                <w:right w:val="none" w:sz="0" w:space="0" w:color="auto"/>
                                              </w:divBdr>
                                              <w:divsChild>
                                                <w:div w:id="117722389">
                                                  <w:marLeft w:val="240"/>
                                                  <w:marRight w:val="240"/>
                                                  <w:marTop w:val="0"/>
                                                  <w:marBottom w:val="0"/>
                                                  <w:divBdr>
                                                    <w:top w:val="none" w:sz="0" w:space="0" w:color="auto"/>
                                                    <w:left w:val="none" w:sz="0" w:space="0" w:color="auto"/>
                                                    <w:bottom w:val="none" w:sz="0" w:space="0" w:color="auto"/>
                                                    <w:right w:val="none" w:sz="0" w:space="0" w:color="auto"/>
                                                  </w:divBdr>
                                                  <w:divsChild>
                                                    <w:div w:id="898056862">
                                                      <w:marLeft w:val="240"/>
                                                      <w:marRight w:val="0"/>
                                                      <w:marTop w:val="0"/>
                                                      <w:marBottom w:val="0"/>
                                                      <w:divBdr>
                                                        <w:top w:val="none" w:sz="0" w:space="0" w:color="auto"/>
                                                        <w:left w:val="none" w:sz="0" w:space="0" w:color="auto"/>
                                                        <w:bottom w:val="none" w:sz="0" w:space="0" w:color="auto"/>
                                                        <w:right w:val="none" w:sz="0" w:space="0" w:color="auto"/>
                                                      </w:divBdr>
                                                    </w:div>
                                                    <w:div w:id="2033260849">
                                                      <w:marLeft w:val="0"/>
                                                      <w:marRight w:val="0"/>
                                                      <w:marTop w:val="0"/>
                                                      <w:marBottom w:val="0"/>
                                                      <w:divBdr>
                                                        <w:top w:val="none" w:sz="0" w:space="0" w:color="auto"/>
                                                        <w:left w:val="none" w:sz="0" w:space="0" w:color="auto"/>
                                                        <w:bottom w:val="none" w:sz="0" w:space="0" w:color="auto"/>
                                                        <w:right w:val="none" w:sz="0" w:space="0" w:color="auto"/>
                                                      </w:divBdr>
                                                      <w:divsChild>
                                                        <w:div w:id="271590288">
                                                          <w:marLeft w:val="240"/>
                                                          <w:marRight w:val="240"/>
                                                          <w:marTop w:val="0"/>
                                                          <w:marBottom w:val="0"/>
                                                          <w:divBdr>
                                                            <w:top w:val="none" w:sz="0" w:space="0" w:color="auto"/>
                                                            <w:left w:val="none" w:sz="0" w:space="0" w:color="auto"/>
                                                            <w:bottom w:val="none" w:sz="0" w:space="0" w:color="auto"/>
                                                            <w:right w:val="none" w:sz="0" w:space="0" w:color="auto"/>
                                                          </w:divBdr>
                                                          <w:divsChild>
                                                            <w:div w:id="948657419">
                                                              <w:marLeft w:val="240"/>
                                                              <w:marRight w:val="0"/>
                                                              <w:marTop w:val="0"/>
                                                              <w:marBottom w:val="0"/>
                                                              <w:divBdr>
                                                                <w:top w:val="none" w:sz="0" w:space="0" w:color="auto"/>
                                                                <w:left w:val="none" w:sz="0" w:space="0" w:color="auto"/>
                                                                <w:bottom w:val="none" w:sz="0" w:space="0" w:color="auto"/>
                                                                <w:right w:val="none" w:sz="0" w:space="0" w:color="auto"/>
                                                              </w:divBdr>
                                                            </w:div>
                                                          </w:divsChild>
                                                        </w:div>
                                                        <w:div w:id="720666354">
                                                          <w:marLeft w:val="240"/>
                                                          <w:marRight w:val="240"/>
                                                          <w:marTop w:val="0"/>
                                                          <w:marBottom w:val="0"/>
                                                          <w:divBdr>
                                                            <w:top w:val="none" w:sz="0" w:space="0" w:color="auto"/>
                                                            <w:left w:val="none" w:sz="0" w:space="0" w:color="auto"/>
                                                            <w:bottom w:val="none" w:sz="0" w:space="0" w:color="auto"/>
                                                            <w:right w:val="none" w:sz="0" w:space="0" w:color="auto"/>
                                                          </w:divBdr>
                                                          <w:divsChild>
                                                            <w:div w:id="1088114177">
                                                              <w:marLeft w:val="240"/>
                                                              <w:marRight w:val="0"/>
                                                              <w:marTop w:val="0"/>
                                                              <w:marBottom w:val="0"/>
                                                              <w:divBdr>
                                                                <w:top w:val="none" w:sz="0" w:space="0" w:color="auto"/>
                                                                <w:left w:val="none" w:sz="0" w:space="0" w:color="auto"/>
                                                                <w:bottom w:val="none" w:sz="0" w:space="0" w:color="auto"/>
                                                                <w:right w:val="none" w:sz="0" w:space="0" w:color="auto"/>
                                                              </w:divBdr>
                                                            </w:div>
                                                          </w:divsChild>
                                                        </w:div>
                                                        <w:div w:id="764039590">
                                                          <w:marLeft w:val="0"/>
                                                          <w:marRight w:val="0"/>
                                                          <w:marTop w:val="0"/>
                                                          <w:marBottom w:val="0"/>
                                                          <w:divBdr>
                                                            <w:top w:val="none" w:sz="0" w:space="0" w:color="auto"/>
                                                            <w:left w:val="none" w:sz="0" w:space="0" w:color="auto"/>
                                                            <w:bottom w:val="none" w:sz="0" w:space="0" w:color="auto"/>
                                                            <w:right w:val="none" w:sz="0" w:space="0" w:color="auto"/>
                                                          </w:divBdr>
                                                        </w:div>
                                                        <w:div w:id="802305486">
                                                          <w:marLeft w:val="240"/>
                                                          <w:marRight w:val="240"/>
                                                          <w:marTop w:val="0"/>
                                                          <w:marBottom w:val="0"/>
                                                          <w:divBdr>
                                                            <w:top w:val="none" w:sz="0" w:space="0" w:color="auto"/>
                                                            <w:left w:val="none" w:sz="0" w:space="0" w:color="auto"/>
                                                            <w:bottom w:val="none" w:sz="0" w:space="0" w:color="auto"/>
                                                            <w:right w:val="none" w:sz="0" w:space="0" w:color="auto"/>
                                                          </w:divBdr>
                                                        </w:div>
                                                        <w:div w:id="962923385">
                                                          <w:marLeft w:val="240"/>
                                                          <w:marRight w:val="240"/>
                                                          <w:marTop w:val="0"/>
                                                          <w:marBottom w:val="0"/>
                                                          <w:divBdr>
                                                            <w:top w:val="none" w:sz="0" w:space="0" w:color="auto"/>
                                                            <w:left w:val="none" w:sz="0" w:space="0" w:color="auto"/>
                                                            <w:bottom w:val="none" w:sz="0" w:space="0" w:color="auto"/>
                                                            <w:right w:val="none" w:sz="0" w:space="0" w:color="auto"/>
                                                          </w:divBdr>
                                                          <w:divsChild>
                                                            <w:div w:id="1224366134">
                                                              <w:marLeft w:val="240"/>
                                                              <w:marRight w:val="0"/>
                                                              <w:marTop w:val="0"/>
                                                              <w:marBottom w:val="0"/>
                                                              <w:divBdr>
                                                                <w:top w:val="none" w:sz="0" w:space="0" w:color="auto"/>
                                                                <w:left w:val="none" w:sz="0" w:space="0" w:color="auto"/>
                                                                <w:bottom w:val="none" w:sz="0" w:space="0" w:color="auto"/>
                                                                <w:right w:val="none" w:sz="0" w:space="0" w:color="auto"/>
                                                              </w:divBdr>
                                                            </w:div>
                                                          </w:divsChild>
                                                        </w:div>
                                                        <w:div w:id="984578975">
                                                          <w:marLeft w:val="240"/>
                                                          <w:marRight w:val="240"/>
                                                          <w:marTop w:val="0"/>
                                                          <w:marBottom w:val="0"/>
                                                          <w:divBdr>
                                                            <w:top w:val="none" w:sz="0" w:space="0" w:color="auto"/>
                                                            <w:left w:val="none" w:sz="0" w:space="0" w:color="auto"/>
                                                            <w:bottom w:val="none" w:sz="0" w:space="0" w:color="auto"/>
                                                            <w:right w:val="none" w:sz="0" w:space="0" w:color="auto"/>
                                                          </w:divBdr>
                                                        </w:div>
                                                        <w:div w:id="1495296249">
                                                          <w:marLeft w:val="240"/>
                                                          <w:marRight w:val="240"/>
                                                          <w:marTop w:val="0"/>
                                                          <w:marBottom w:val="0"/>
                                                          <w:divBdr>
                                                            <w:top w:val="none" w:sz="0" w:space="0" w:color="auto"/>
                                                            <w:left w:val="none" w:sz="0" w:space="0" w:color="auto"/>
                                                            <w:bottom w:val="none" w:sz="0" w:space="0" w:color="auto"/>
                                                            <w:right w:val="none" w:sz="0" w:space="0" w:color="auto"/>
                                                          </w:divBdr>
                                                        </w:div>
                                                        <w:div w:id="2043480728">
                                                          <w:marLeft w:val="240"/>
                                                          <w:marRight w:val="240"/>
                                                          <w:marTop w:val="0"/>
                                                          <w:marBottom w:val="0"/>
                                                          <w:divBdr>
                                                            <w:top w:val="none" w:sz="0" w:space="0" w:color="auto"/>
                                                            <w:left w:val="none" w:sz="0" w:space="0" w:color="auto"/>
                                                            <w:bottom w:val="none" w:sz="0" w:space="0" w:color="auto"/>
                                                            <w:right w:val="none" w:sz="0" w:space="0" w:color="auto"/>
                                                          </w:divBdr>
                                                          <w:divsChild>
                                                            <w:div w:id="989018533">
                                                              <w:marLeft w:val="240"/>
                                                              <w:marRight w:val="0"/>
                                                              <w:marTop w:val="0"/>
                                                              <w:marBottom w:val="0"/>
                                                              <w:divBdr>
                                                                <w:top w:val="none" w:sz="0" w:space="0" w:color="auto"/>
                                                                <w:left w:val="none" w:sz="0" w:space="0" w:color="auto"/>
                                                                <w:bottom w:val="none" w:sz="0" w:space="0" w:color="auto"/>
                                                                <w:right w:val="none" w:sz="0" w:space="0" w:color="auto"/>
                                                              </w:divBdr>
                                                            </w:div>
                                                          </w:divsChild>
                                                        </w:div>
                                                        <w:div w:id="206841173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719937133">
                                                  <w:marLeft w:val="0"/>
                                                  <w:marRight w:val="0"/>
                                                  <w:marTop w:val="0"/>
                                                  <w:marBottom w:val="0"/>
                                                  <w:divBdr>
                                                    <w:top w:val="none" w:sz="0" w:space="0" w:color="auto"/>
                                                    <w:left w:val="none" w:sz="0" w:space="0" w:color="auto"/>
                                                    <w:bottom w:val="none" w:sz="0" w:space="0" w:color="auto"/>
                                                    <w:right w:val="none" w:sz="0" w:space="0" w:color="auto"/>
                                                  </w:divBdr>
                                                </w:div>
                                              </w:divsChild>
                                            </w:div>
                                            <w:div w:id="10038188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9585092">
                                      <w:marLeft w:val="240"/>
                                      <w:marRight w:val="0"/>
                                      <w:marTop w:val="0"/>
                                      <w:marBottom w:val="0"/>
                                      <w:divBdr>
                                        <w:top w:val="none" w:sz="0" w:space="0" w:color="auto"/>
                                        <w:left w:val="none" w:sz="0" w:space="0" w:color="auto"/>
                                        <w:bottom w:val="none" w:sz="0" w:space="0" w:color="auto"/>
                                        <w:right w:val="none" w:sz="0" w:space="0" w:color="auto"/>
                                      </w:divBdr>
                                    </w:div>
                                  </w:divsChild>
                                </w:div>
                                <w:div w:id="1495492696">
                                  <w:marLeft w:val="240"/>
                                  <w:marRight w:val="240"/>
                                  <w:marTop w:val="0"/>
                                  <w:marBottom w:val="0"/>
                                  <w:divBdr>
                                    <w:top w:val="none" w:sz="0" w:space="0" w:color="auto"/>
                                    <w:left w:val="none" w:sz="0" w:space="0" w:color="auto"/>
                                    <w:bottom w:val="none" w:sz="0" w:space="0" w:color="auto"/>
                                    <w:right w:val="none" w:sz="0" w:space="0" w:color="auto"/>
                                  </w:divBdr>
                                  <w:divsChild>
                                    <w:div w:id="174924838">
                                      <w:marLeft w:val="0"/>
                                      <w:marRight w:val="0"/>
                                      <w:marTop w:val="0"/>
                                      <w:marBottom w:val="0"/>
                                      <w:divBdr>
                                        <w:top w:val="none" w:sz="0" w:space="0" w:color="auto"/>
                                        <w:left w:val="none" w:sz="0" w:space="0" w:color="auto"/>
                                        <w:bottom w:val="none" w:sz="0" w:space="0" w:color="auto"/>
                                        <w:right w:val="none" w:sz="0" w:space="0" w:color="auto"/>
                                      </w:divBdr>
                                      <w:divsChild>
                                        <w:div w:id="572545828">
                                          <w:marLeft w:val="0"/>
                                          <w:marRight w:val="0"/>
                                          <w:marTop w:val="0"/>
                                          <w:marBottom w:val="0"/>
                                          <w:divBdr>
                                            <w:top w:val="none" w:sz="0" w:space="0" w:color="auto"/>
                                            <w:left w:val="none" w:sz="0" w:space="0" w:color="auto"/>
                                            <w:bottom w:val="none" w:sz="0" w:space="0" w:color="auto"/>
                                            <w:right w:val="none" w:sz="0" w:space="0" w:color="auto"/>
                                          </w:divBdr>
                                        </w:div>
                                        <w:div w:id="1524437468">
                                          <w:marLeft w:val="240"/>
                                          <w:marRight w:val="240"/>
                                          <w:marTop w:val="0"/>
                                          <w:marBottom w:val="0"/>
                                          <w:divBdr>
                                            <w:top w:val="none" w:sz="0" w:space="0" w:color="auto"/>
                                            <w:left w:val="none" w:sz="0" w:space="0" w:color="auto"/>
                                            <w:bottom w:val="none" w:sz="0" w:space="0" w:color="auto"/>
                                            <w:right w:val="none" w:sz="0" w:space="0" w:color="auto"/>
                                          </w:divBdr>
                                          <w:divsChild>
                                            <w:div w:id="1674332432">
                                              <w:marLeft w:val="240"/>
                                              <w:marRight w:val="0"/>
                                              <w:marTop w:val="0"/>
                                              <w:marBottom w:val="0"/>
                                              <w:divBdr>
                                                <w:top w:val="none" w:sz="0" w:space="0" w:color="auto"/>
                                                <w:left w:val="none" w:sz="0" w:space="0" w:color="auto"/>
                                                <w:bottom w:val="none" w:sz="0" w:space="0" w:color="auto"/>
                                                <w:right w:val="none" w:sz="0" w:space="0" w:color="auto"/>
                                              </w:divBdr>
                                            </w:div>
                                            <w:div w:id="2069525911">
                                              <w:marLeft w:val="0"/>
                                              <w:marRight w:val="0"/>
                                              <w:marTop w:val="0"/>
                                              <w:marBottom w:val="0"/>
                                              <w:divBdr>
                                                <w:top w:val="none" w:sz="0" w:space="0" w:color="auto"/>
                                                <w:left w:val="none" w:sz="0" w:space="0" w:color="auto"/>
                                                <w:bottom w:val="none" w:sz="0" w:space="0" w:color="auto"/>
                                                <w:right w:val="none" w:sz="0" w:space="0" w:color="auto"/>
                                              </w:divBdr>
                                              <w:divsChild>
                                                <w:div w:id="20983274">
                                                  <w:marLeft w:val="240"/>
                                                  <w:marRight w:val="240"/>
                                                  <w:marTop w:val="0"/>
                                                  <w:marBottom w:val="0"/>
                                                  <w:divBdr>
                                                    <w:top w:val="none" w:sz="0" w:space="0" w:color="auto"/>
                                                    <w:left w:val="none" w:sz="0" w:space="0" w:color="auto"/>
                                                    <w:bottom w:val="none" w:sz="0" w:space="0" w:color="auto"/>
                                                    <w:right w:val="none" w:sz="0" w:space="0" w:color="auto"/>
                                                  </w:divBdr>
                                                  <w:divsChild>
                                                    <w:div w:id="312374877">
                                                      <w:marLeft w:val="240"/>
                                                      <w:marRight w:val="0"/>
                                                      <w:marTop w:val="0"/>
                                                      <w:marBottom w:val="0"/>
                                                      <w:divBdr>
                                                        <w:top w:val="none" w:sz="0" w:space="0" w:color="auto"/>
                                                        <w:left w:val="none" w:sz="0" w:space="0" w:color="auto"/>
                                                        <w:bottom w:val="none" w:sz="0" w:space="0" w:color="auto"/>
                                                        <w:right w:val="none" w:sz="0" w:space="0" w:color="auto"/>
                                                      </w:divBdr>
                                                    </w:div>
                                                    <w:div w:id="2048094639">
                                                      <w:marLeft w:val="0"/>
                                                      <w:marRight w:val="0"/>
                                                      <w:marTop w:val="0"/>
                                                      <w:marBottom w:val="0"/>
                                                      <w:divBdr>
                                                        <w:top w:val="none" w:sz="0" w:space="0" w:color="auto"/>
                                                        <w:left w:val="none" w:sz="0" w:space="0" w:color="auto"/>
                                                        <w:bottom w:val="none" w:sz="0" w:space="0" w:color="auto"/>
                                                        <w:right w:val="none" w:sz="0" w:space="0" w:color="auto"/>
                                                      </w:divBdr>
                                                      <w:divsChild>
                                                        <w:div w:id="676929504">
                                                          <w:marLeft w:val="240"/>
                                                          <w:marRight w:val="240"/>
                                                          <w:marTop w:val="0"/>
                                                          <w:marBottom w:val="0"/>
                                                          <w:divBdr>
                                                            <w:top w:val="none" w:sz="0" w:space="0" w:color="auto"/>
                                                            <w:left w:val="none" w:sz="0" w:space="0" w:color="auto"/>
                                                            <w:bottom w:val="none" w:sz="0" w:space="0" w:color="auto"/>
                                                            <w:right w:val="none" w:sz="0" w:space="0" w:color="auto"/>
                                                          </w:divBdr>
                                                          <w:divsChild>
                                                            <w:div w:id="1837501168">
                                                              <w:marLeft w:val="240"/>
                                                              <w:marRight w:val="0"/>
                                                              <w:marTop w:val="0"/>
                                                              <w:marBottom w:val="0"/>
                                                              <w:divBdr>
                                                                <w:top w:val="none" w:sz="0" w:space="0" w:color="auto"/>
                                                                <w:left w:val="none" w:sz="0" w:space="0" w:color="auto"/>
                                                                <w:bottom w:val="none" w:sz="0" w:space="0" w:color="auto"/>
                                                                <w:right w:val="none" w:sz="0" w:space="0" w:color="auto"/>
                                                              </w:divBdr>
                                                            </w:div>
                                                          </w:divsChild>
                                                        </w:div>
                                                        <w:div w:id="19084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3599">
                                      <w:marLeft w:val="240"/>
                                      <w:marRight w:val="0"/>
                                      <w:marTop w:val="0"/>
                                      <w:marBottom w:val="0"/>
                                      <w:divBdr>
                                        <w:top w:val="none" w:sz="0" w:space="0" w:color="auto"/>
                                        <w:left w:val="none" w:sz="0" w:space="0" w:color="auto"/>
                                        <w:bottom w:val="none" w:sz="0" w:space="0" w:color="auto"/>
                                        <w:right w:val="none" w:sz="0" w:space="0" w:color="auto"/>
                                      </w:divBdr>
                                    </w:div>
                                  </w:divsChild>
                                </w:div>
                                <w:div w:id="1532302569">
                                  <w:marLeft w:val="0"/>
                                  <w:marRight w:val="0"/>
                                  <w:marTop w:val="0"/>
                                  <w:marBottom w:val="0"/>
                                  <w:divBdr>
                                    <w:top w:val="none" w:sz="0" w:space="0" w:color="auto"/>
                                    <w:left w:val="none" w:sz="0" w:space="0" w:color="auto"/>
                                    <w:bottom w:val="none" w:sz="0" w:space="0" w:color="auto"/>
                                    <w:right w:val="none" w:sz="0" w:space="0" w:color="auto"/>
                                  </w:divBdr>
                                </w:div>
                                <w:div w:id="1546409489">
                                  <w:marLeft w:val="240"/>
                                  <w:marRight w:val="240"/>
                                  <w:marTop w:val="0"/>
                                  <w:marBottom w:val="0"/>
                                  <w:divBdr>
                                    <w:top w:val="none" w:sz="0" w:space="0" w:color="auto"/>
                                    <w:left w:val="none" w:sz="0" w:space="0" w:color="auto"/>
                                    <w:bottom w:val="none" w:sz="0" w:space="0" w:color="auto"/>
                                    <w:right w:val="none" w:sz="0" w:space="0" w:color="auto"/>
                                  </w:divBdr>
                                  <w:divsChild>
                                    <w:div w:id="417093140">
                                      <w:marLeft w:val="240"/>
                                      <w:marRight w:val="0"/>
                                      <w:marTop w:val="0"/>
                                      <w:marBottom w:val="0"/>
                                      <w:divBdr>
                                        <w:top w:val="none" w:sz="0" w:space="0" w:color="auto"/>
                                        <w:left w:val="none" w:sz="0" w:space="0" w:color="auto"/>
                                        <w:bottom w:val="none" w:sz="0" w:space="0" w:color="auto"/>
                                        <w:right w:val="none" w:sz="0" w:space="0" w:color="auto"/>
                                      </w:divBdr>
                                    </w:div>
                                  </w:divsChild>
                                </w:div>
                                <w:div w:id="1641223784">
                                  <w:marLeft w:val="240"/>
                                  <w:marRight w:val="240"/>
                                  <w:marTop w:val="0"/>
                                  <w:marBottom w:val="0"/>
                                  <w:divBdr>
                                    <w:top w:val="none" w:sz="0" w:space="0" w:color="auto"/>
                                    <w:left w:val="none" w:sz="0" w:space="0" w:color="auto"/>
                                    <w:bottom w:val="none" w:sz="0" w:space="0" w:color="auto"/>
                                    <w:right w:val="none" w:sz="0" w:space="0" w:color="auto"/>
                                  </w:divBdr>
                                </w:div>
                                <w:div w:id="1829901352">
                                  <w:marLeft w:val="240"/>
                                  <w:marRight w:val="240"/>
                                  <w:marTop w:val="0"/>
                                  <w:marBottom w:val="0"/>
                                  <w:divBdr>
                                    <w:top w:val="none" w:sz="0" w:space="0" w:color="auto"/>
                                    <w:left w:val="none" w:sz="0" w:space="0" w:color="auto"/>
                                    <w:bottom w:val="none" w:sz="0" w:space="0" w:color="auto"/>
                                    <w:right w:val="none" w:sz="0" w:space="0" w:color="auto"/>
                                  </w:divBdr>
                                </w:div>
                                <w:div w:id="1870489990">
                                  <w:marLeft w:val="240"/>
                                  <w:marRight w:val="240"/>
                                  <w:marTop w:val="0"/>
                                  <w:marBottom w:val="0"/>
                                  <w:divBdr>
                                    <w:top w:val="none" w:sz="0" w:space="0" w:color="auto"/>
                                    <w:left w:val="none" w:sz="0" w:space="0" w:color="auto"/>
                                    <w:bottom w:val="none" w:sz="0" w:space="0" w:color="auto"/>
                                    <w:right w:val="none" w:sz="0" w:space="0" w:color="auto"/>
                                  </w:divBdr>
                                  <w:divsChild>
                                    <w:div w:id="1934167494">
                                      <w:marLeft w:val="240"/>
                                      <w:marRight w:val="0"/>
                                      <w:marTop w:val="0"/>
                                      <w:marBottom w:val="0"/>
                                      <w:divBdr>
                                        <w:top w:val="none" w:sz="0" w:space="0" w:color="auto"/>
                                        <w:left w:val="none" w:sz="0" w:space="0" w:color="auto"/>
                                        <w:bottom w:val="none" w:sz="0" w:space="0" w:color="auto"/>
                                        <w:right w:val="none" w:sz="0" w:space="0" w:color="auto"/>
                                      </w:divBdr>
                                    </w:div>
                                  </w:divsChild>
                                </w:div>
                                <w:div w:id="2069185521">
                                  <w:marLeft w:val="240"/>
                                  <w:marRight w:val="240"/>
                                  <w:marTop w:val="0"/>
                                  <w:marBottom w:val="0"/>
                                  <w:divBdr>
                                    <w:top w:val="none" w:sz="0" w:space="0" w:color="auto"/>
                                    <w:left w:val="none" w:sz="0" w:space="0" w:color="auto"/>
                                    <w:bottom w:val="none" w:sz="0" w:space="0" w:color="auto"/>
                                    <w:right w:val="none" w:sz="0" w:space="0" w:color="auto"/>
                                  </w:divBdr>
                                </w:div>
                                <w:div w:id="2089304778">
                                  <w:marLeft w:val="240"/>
                                  <w:marRight w:val="240"/>
                                  <w:marTop w:val="0"/>
                                  <w:marBottom w:val="0"/>
                                  <w:divBdr>
                                    <w:top w:val="none" w:sz="0" w:space="0" w:color="auto"/>
                                    <w:left w:val="none" w:sz="0" w:space="0" w:color="auto"/>
                                    <w:bottom w:val="none" w:sz="0" w:space="0" w:color="auto"/>
                                    <w:right w:val="none" w:sz="0" w:space="0" w:color="auto"/>
                                  </w:divBdr>
                                </w:div>
                              </w:divsChild>
                            </w:div>
                            <w:div w:id="1534611820">
                              <w:marLeft w:val="240"/>
                              <w:marRight w:val="0"/>
                              <w:marTop w:val="0"/>
                              <w:marBottom w:val="0"/>
                              <w:divBdr>
                                <w:top w:val="none" w:sz="0" w:space="0" w:color="auto"/>
                                <w:left w:val="none" w:sz="0" w:space="0" w:color="auto"/>
                                <w:bottom w:val="none" w:sz="0" w:space="0" w:color="auto"/>
                                <w:right w:val="none" w:sz="0" w:space="0" w:color="auto"/>
                              </w:divBdr>
                            </w:div>
                          </w:divsChild>
                        </w:div>
                        <w:div w:id="4132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70519">
                  <w:marLeft w:val="240"/>
                  <w:marRight w:val="240"/>
                  <w:marTop w:val="0"/>
                  <w:marBottom w:val="0"/>
                  <w:divBdr>
                    <w:top w:val="none" w:sz="0" w:space="0" w:color="auto"/>
                    <w:left w:val="none" w:sz="0" w:space="0" w:color="auto"/>
                    <w:bottom w:val="none" w:sz="0" w:space="0" w:color="auto"/>
                    <w:right w:val="none" w:sz="0" w:space="0" w:color="auto"/>
                  </w:divBdr>
                </w:div>
                <w:div w:id="382103389">
                  <w:marLeft w:val="240"/>
                  <w:marRight w:val="240"/>
                  <w:marTop w:val="0"/>
                  <w:marBottom w:val="0"/>
                  <w:divBdr>
                    <w:top w:val="none" w:sz="0" w:space="0" w:color="auto"/>
                    <w:left w:val="none" w:sz="0" w:space="0" w:color="auto"/>
                    <w:bottom w:val="none" w:sz="0" w:space="0" w:color="auto"/>
                    <w:right w:val="none" w:sz="0" w:space="0" w:color="auto"/>
                  </w:divBdr>
                </w:div>
                <w:div w:id="426073845">
                  <w:marLeft w:val="240"/>
                  <w:marRight w:val="240"/>
                  <w:marTop w:val="0"/>
                  <w:marBottom w:val="0"/>
                  <w:divBdr>
                    <w:top w:val="none" w:sz="0" w:space="0" w:color="auto"/>
                    <w:left w:val="none" w:sz="0" w:space="0" w:color="auto"/>
                    <w:bottom w:val="none" w:sz="0" w:space="0" w:color="auto"/>
                    <w:right w:val="none" w:sz="0" w:space="0" w:color="auto"/>
                  </w:divBdr>
                  <w:divsChild>
                    <w:div w:id="1555001166">
                      <w:marLeft w:val="0"/>
                      <w:marRight w:val="0"/>
                      <w:marTop w:val="0"/>
                      <w:marBottom w:val="0"/>
                      <w:divBdr>
                        <w:top w:val="none" w:sz="0" w:space="0" w:color="auto"/>
                        <w:left w:val="none" w:sz="0" w:space="0" w:color="auto"/>
                        <w:bottom w:val="none" w:sz="0" w:space="0" w:color="auto"/>
                        <w:right w:val="none" w:sz="0" w:space="0" w:color="auto"/>
                      </w:divBdr>
                      <w:divsChild>
                        <w:div w:id="561791867">
                          <w:marLeft w:val="0"/>
                          <w:marRight w:val="0"/>
                          <w:marTop w:val="0"/>
                          <w:marBottom w:val="0"/>
                          <w:divBdr>
                            <w:top w:val="none" w:sz="0" w:space="0" w:color="auto"/>
                            <w:left w:val="none" w:sz="0" w:space="0" w:color="auto"/>
                            <w:bottom w:val="none" w:sz="0" w:space="0" w:color="auto"/>
                            <w:right w:val="none" w:sz="0" w:space="0" w:color="auto"/>
                          </w:divBdr>
                        </w:div>
                        <w:div w:id="1359744042">
                          <w:marLeft w:val="240"/>
                          <w:marRight w:val="240"/>
                          <w:marTop w:val="0"/>
                          <w:marBottom w:val="0"/>
                          <w:divBdr>
                            <w:top w:val="none" w:sz="0" w:space="0" w:color="auto"/>
                            <w:left w:val="none" w:sz="0" w:space="0" w:color="auto"/>
                            <w:bottom w:val="none" w:sz="0" w:space="0" w:color="auto"/>
                            <w:right w:val="none" w:sz="0" w:space="0" w:color="auto"/>
                          </w:divBdr>
                          <w:divsChild>
                            <w:div w:id="1029796439">
                              <w:marLeft w:val="240"/>
                              <w:marRight w:val="0"/>
                              <w:marTop w:val="0"/>
                              <w:marBottom w:val="0"/>
                              <w:divBdr>
                                <w:top w:val="none" w:sz="0" w:space="0" w:color="auto"/>
                                <w:left w:val="none" w:sz="0" w:space="0" w:color="auto"/>
                                <w:bottom w:val="none" w:sz="0" w:space="0" w:color="auto"/>
                                <w:right w:val="none" w:sz="0" w:space="0" w:color="auto"/>
                              </w:divBdr>
                            </w:div>
                            <w:div w:id="1829438436">
                              <w:marLeft w:val="0"/>
                              <w:marRight w:val="0"/>
                              <w:marTop w:val="0"/>
                              <w:marBottom w:val="0"/>
                              <w:divBdr>
                                <w:top w:val="none" w:sz="0" w:space="0" w:color="auto"/>
                                <w:left w:val="none" w:sz="0" w:space="0" w:color="auto"/>
                                <w:bottom w:val="none" w:sz="0" w:space="0" w:color="auto"/>
                                <w:right w:val="none" w:sz="0" w:space="0" w:color="auto"/>
                              </w:divBdr>
                              <w:divsChild>
                                <w:div w:id="635527764">
                                  <w:marLeft w:val="240"/>
                                  <w:marRight w:val="240"/>
                                  <w:marTop w:val="0"/>
                                  <w:marBottom w:val="0"/>
                                  <w:divBdr>
                                    <w:top w:val="none" w:sz="0" w:space="0" w:color="auto"/>
                                    <w:left w:val="none" w:sz="0" w:space="0" w:color="auto"/>
                                    <w:bottom w:val="none" w:sz="0" w:space="0" w:color="auto"/>
                                    <w:right w:val="none" w:sz="0" w:space="0" w:color="auto"/>
                                  </w:divBdr>
                                  <w:divsChild>
                                    <w:div w:id="464659351">
                                      <w:marLeft w:val="240"/>
                                      <w:marRight w:val="0"/>
                                      <w:marTop w:val="0"/>
                                      <w:marBottom w:val="0"/>
                                      <w:divBdr>
                                        <w:top w:val="none" w:sz="0" w:space="0" w:color="auto"/>
                                        <w:left w:val="none" w:sz="0" w:space="0" w:color="auto"/>
                                        <w:bottom w:val="none" w:sz="0" w:space="0" w:color="auto"/>
                                        <w:right w:val="none" w:sz="0" w:space="0" w:color="auto"/>
                                      </w:divBdr>
                                    </w:div>
                                    <w:div w:id="892273375">
                                      <w:marLeft w:val="0"/>
                                      <w:marRight w:val="0"/>
                                      <w:marTop w:val="0"/>
                                      <w:marBottom w:val="0"/>
                                      <w:divBdr>
                                        <w:top w:val="none" w:sz="0" w:space="0" w:color="auto"/>
                                        <w:left w:val="none" w:sz="0" w:space="0" w:color="auto"/>
                                        <w:bottom w:val="none" w:sz="0" w:space="0" w:color="auto"/>
                                        <w:right w:val="none" w:sz="0" w:space="0" w:color="auto"/>
                                      </w:divBdr>
                                      <w:divsChild>
                                        <w:div w:id="871574599">
                                          <w:marLeft w:val="240"/>
                                          <w:marRight w:val="240"/>
                                          <w:marTop w:val="0"/>
                                          <w:marBottom w:val="0"/>
                                          <w:divBdr>
                                            <w:top w:val="none" w:sz="0" w:space="0" w:color="auto"/>
                                            <w:left w:val="none" w:sz="0" w:space="0" w:color="auto"/>
                                            <w:bottom w:val="none" w:sz="0" w:space="0" w:color="auto"/>
                                            <w:right w:val="none" w:sz="0" w:space="0" w:color="auto"/>
                                          </w:divBdr>
                                          <w:divsChild>
                                            <w:div w:id="1200389327">
                                              <w:marLeft w:val="0"/>
                                              <w:marRight w:val="0"/>
                                              <w:marTop w:val="0"/>
                                              <w:marBottom w:val="0"/>
                                              <w:divBdr>
                                                <w:top w:val="none" w:sz="0" w:space="0" w:color="auto"/>
                                                <w:left w:val="none" w:sz="0" w:space="0" w:color="auto"/>
                                                <w:bottom w:val="none" w:sz="0" w:space="0" w:color="auto"/>
                                                <w:right w:val="none" w:sz="0" w:space="0" w:color="auto"/>
                                              </w:divBdr>
                                              <w:divsChild>
                                                <w:div w:id="351536992">
                                                  <w:marLeft w:val="240"/>
                                                  <w:marRight w:val="240"/>
                                                  <w:marTop w:val="0"/>
                                                  <w:marBottom w:val="0"/>
                                                  <w:divBdr>
                                                    <w:top w:val="none" w:sz="0" w:space="0" w:color="auto"/>
                                                    <w:left w:val="none" w:sz="0" w:space="0" w:color="auto"/>
                                                    <w:bottom w:val="none" w:sz="0" w:space="0" w:color="auto"/>
                                                    <w:right w:val="none" w:sz="0" w:space="0" w:color="auto"/>
                                                  </w:divBdr>
                                                  <w:divsChild>
                                                    <w:div w:id="457337394">
                                                      <w:marLeft w:val="240"/>
                                                      <w:marRight w:val="0"/>
                                                      <w:marTop w:val="0"/>
                                                      <w:marBottom w:val="0"/>
                                                      <w:divBdr>
                                                        <w:top w:val="none" w:sz="0" w:space="0" w:color="auto"/>
                                                        <w:left w:val="none" w:sz="0" w:space="0" w:color="auto"/>
                                                        <w:bottom w:val="none" w:sz="0" w:space="0" w:color="auto"/>
                                                        <w:right w:val="none" w:sz="0" w:space="0" w:color="auto"/>
                                                      </w:divBdr>
                                                    </w:div>
                                                  </w:divsChild>
                                                </w:div>
                                                <w:div w:id="608588955">
                                                  <w:marLeft w:val="240"/>
                                                  <w:marRight w:val="240"/>
                                                  <w:marTop w:val="0"/>
                                                  <w:marBottom w:val="0"/>
                                                  <w:divBdr>
                                                    <w:top w:val="none" w:sz="0" w:space="0" w:color="auto"/>
                                                    <w:left w:val="none" w:sz="0" w:space="0" w:color="auto"/>
                                                    <w:bottom w:val="none" w:sz="0" w:space="0" w:color="auto"/>
                                                    <w:right w:val="none" w:sz="0" w:space="0" w:color="auto"/>
                                                  </w:divBdr>
                                                  <w:divsChild>
                                                    <w:div w:id="591200987">
                                                      <w:marLeft w:val="240"/>
                                                      <w:marRight w:val="0"/>
                                                      <w:marTop w:val="0"/>
                                                      <w:marBottom w:val="0"/>
                                                      <w:divBdr>
                                                        <w:top w:val="none" w:sz="0" w:space="0" w:color="auto"/>
                                                        <w:left w:val="none" w:sz="0" w:space="0" w:color="auto"/>
                                                        <w:bottom w:val="none" w:sz="0" w:space="0" w:color="auto"/>
                                                        <w:right w:val="none" w:sz="0" w:space="0" w:color="auto"/>
                                                      </w:divBdr>
                                                    </w:div>
                                                  </w:divsChild>
                                                </w:div>
                                                <w:div w:id="1701660111">
                                                  <w:marLeft w:val="240"/>
                                                  <w:marRight w:val="240"/>
                                                  <w:marTop w:val="0"/>
                                                  <w:marBottom w:val="0"/>
                                                  <w:divBdr>
                                                    <w:top w:val="none" w:sz="0" w:space="0" w:color="auto"/>
                                                    <w:left w:val="none" w:sz="0" w:space="0" w:color="auto"/>
                                                    <w:bottom w:val="none" w:sz="0" w:space="0" w:color="auto"/>
                                                    <w:right w:val="none" w:sz="0" w:space="0" w:color="auto"/>
                                                  </w:divBdr>
                                                </w:div>
                                                <w:div w:id="1812746121">
                                                  <w:marLeft w:val="240"/>
                                                  <w:marRight w:val="240"/>
                                                  <w:marTop w:val="0"/>
                                                  <w:marBottom w:val="0"/>
                                                  <w:divBdr>
                                                    <w:top w:val="none" w:sz="0" w:space="0" w:color="auto"/>
                                                    <w:left w:val="none" w:sz="0" w:space="0" w:color="auto"/>
                                                    <w:bottom w:val="none" w:sz="0" w:space="0" w:color="auto"/>
                                                    <w:right w:val="none" w:sz="0" w:space="0" w:color="auto"/>
                                                  </w:divBdr>
                                                  <w:divsChild>
                                                    <w:div w:id="1484006966">
                                                      <w:marLeft w:val="240"/>
                                                      <w:marRight w:val="0"/>
                                                      <w:marTop w:val="0"/>
                                                      <w:marBottom w:val="0"/>
                                                      <w:divBdr>
                                                        <w:top w:val="none" w:sz="0" w:space="0" w:color="auto"/>
                                                        <w:left w:val="none" w:sz="0" w:space="0" w:color="auto"/>
                                                        <w:bottom w:val="none" w:sz="0" w:space="0" w:color="auto"/>
                                                        <w:right w:val="none" w:sz="0" w:space="0" w:color="auto"/>
                                                      </w:divBdr>
                                                    </w:div>
                                                  </w:divsChild>
                                                </w:div>
                                                <w:div w:id="1858158232">
                                                  <w:marLeft w:val="240"/>
                                                  <w:marRight w:val="240"/>
                                                  <w:marTop w:val="0"/>
                                                  <w:marBottom w:val="0"/>
                                                  <w:divBdr>
                                                    <w:top w:val="none" w:sz="0" w:space="0" w:color="auto"/>
                                                    <w:left w:val="none" w:sz="0" w:space="0" w:color="auto"/>
                                                    <w:bottom w:val="none" w:sz="0" w:space="0" w:color="auto"/>
                                                    <w:right w:val="none" w:sz="0" w:space="0" w:color="auto"/>
                                                  </w:divBdr>
                                                </w:div>
                                                <w:div w:id="2059232932">
                                                  <w:marLeft w:val="0"/>
                                                  <w:marRight w:val="0"/>
                                                  <w:marTop w:val="0"/>
                                                  <w:marBottom w:val="0"/>
                                                  <w:divBdr>
                                                    <w:top w:val="none" w:sz="0" w:space="0" w:color="auto"/>
                                                    <w:left w:val="none" w:sz="0" w:space="0" w:color="auto"/>
                                                    <w:bottom w:val="none" w:sz="0" w:space="0" w:color="auto"/>
                                                    <w:right w:val="none" w:sz="0" w:space="0" w:color="auto"/>
                                                  </w:divBdr>
                                                </w:div>
                                                <w:div w:id="2142067198">
                                                  <w:marLeft w:val="240"/>
                                                  <w:marRight w:val="240"/>
                                                  <w:marTop w:val="0"/>
                                                  <w:marBottom w:val="0"/>
                                                  <w:divBdr>
                                                    <w:top w:val="none" w:sz="0" w:space="0" w:color="auto"/>
                                                    <w:left w:val="none" w:sz="0" w:space="0" w:color="auto"/>
                                                    <w:bottom w:val="none" w:sz="0" w:space="0" w:color="auto"/>
                                                    <w:right w:val="none" w:sz="0" w:space="0" w:color="auto"/>
                                                  </w:divBdr>
                                                  <w:divsChild>
                                                    <w:div w:id="17905143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1683301">
                                              <w:marLeft w:val="240"/>
                                              <w:marRight w:val="0"/>
                                              <w:marTop w:val="0"/>
                                              <w:marBottom w:val="0"/>
                                              <w:divBdr>
                                                <w:top w:val="none" w:sz="0" w:space="0" w:color="auto"/>
                                                <w:left w:val="none" w:sz="0" w:space="0" w:color="auto"/>
                                                <w:bottom w:val="none" w:sz="0" w:space="0" w:color="auto"/>
                                                <w:right w:val="none" w:sz="0" w:space="0" w:color="auto"/>
                                              </w:divBdr>
                                            </w:div>
                                          </w:divsChild>
                                        </w:div>
                                        <w:div w:id="9801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56797">
                      <w:marLeft w:val="240"/>
                      <w:marRight w:val="0"/>
                      <w:marTop w:val="0"/>
                      <w:marBottom w:val="0"/>
                      <w:divBdr>
                        <w:top w:val="none" w:sz="0" w:space="0" w:color="auto"/>
                        <w:left w:val="none" w:sz="0" w:space="0" w:color="auto"/>
                        <w:bottom w:val="none" w:sz="0" w:space="0" w:color="auto"/>
                        <w:right w:val="none" w:sz="0" w:space="0" w:color="auto"/>
                      </w:divBdr>
                    </w:div>
                  </w:divsChild>
                </w:div>
                <w:div w:id="614872113">
                  <w:marLeft w:val="240"/>
                  <w:marRight w:val="240"/>
                  <w:marTop w:val="0"/>
                  <w:marBottom w:val="0"/>
                  <w:divBdr>
                    <w:top w:val="none" w:sz="0" w:space="0" w:color="auto"/>
                    <w:left w:val="none" w:sz="0" w:space="0" w:color="auto"/>
                    <w:bottom w:val="none" w:sz="0" w:space="0" w:color="auto"/>
                    <w:right w:val="none" w:sz="0" w:space="0" w:color="auto"/>
                  </w:divBdr>
                </w:div>
                <w:div w:id="761026028">
                  <w:marLeft w:val="0"/>
                  <w:marRight w:val="0"/>
                  <w:marTop w:val="0"/>
                  <w:marBottom w:val="0"/>
                  <w:divBdr>
                    <w:top w:val="none" w:sz="0" w:space="0" w:color="auto"/>
                    <w:left w:val="none" w:sz="0" w:space="0" w:color="auto"/>
                    <w:bottom w:val="none" w:sz="0" w:space="0" w:color="auto"/>
                    <w:right w:val="none" w:sz="0" w:space="0" w:color="auto"/>
                  </w:divBdr>
                </w:div>
                <w:div w:id="814447466">
                  <w:marLeft w:val="240"/>
                  <w:marRight w:val="240"/>
                  <w:marTop w:val="0"/>
                  <w:marBottom w:val="0"/>
                  <w:divBdr>
                    <w:top w:val="none" w:sz="0" w:space="0" w:color="auto"/>
                    <w:left w:val="none" w:sz="0" w:space="0" w:color="auto"/>
                    <w:bottom w:val="none" w:sz="0" w:space="0" w:color="auto"/>
                    <w:right w:val="none" w:sz="0" w:space="0" w:color="auto"/>
                  </w:divBdr>
                  <w:divsChild>
                    <w:div w:id="1805613055">
                      <w:marLeft w:val="240"/>
                      <w:marRight w:val="0"/>
                      <w:marTop w:val="0"/>
                      <w:marBottom w:val="0"/>
                      <w:divBdr>
                        <w:top w:val="none" w:sz="0" w:space="0" w:color="auto"/>
                        <w:left w:val="none" w:sz="0" w:space="0" w:color="auto"/>
                        <w:bottom w:val="none" w:sz="0" w:space="0" w:color="auto"/>
                        <w:right w:val="none" w:sz="0" w:space="0" w:color="auto"/>
                      </w:divBdr>
                    </w:div>
                  </w:divsChild>
                </w:div>
                <w:div w:id="817451982">
                  <w:marLeft w:val="240"/>
                  <w:marRight w:val="240"/>
                  <w:marTop w:val="0"/>
                  <w:marBottom w:val="0"/>
                  <w:divBdr>
                    <w:top w:val="none" w:sz="0" w:space="0" w:color="auto"/>
                    <w:left w:val="none" w:sz="0" w:space="0" w:color="auto"/>
                    <w:bottom w:val="none" w:sz="0" w:space="0" w:color="auto"/>
                    <w:right w:val="none" w:sz="0" w:space="0" w:color="auto"/>
                  </w:divBdr>
                  <w:divsChild>
                    <w:div w:id="1219783667">
                      <w:marLeft w:val="240"/>
                      <w:marRight w:val="0"/>
                      <w:marTop w:val="0"/>
                      <w:marBottom w:val="0"/>
                      <w:divBdr>
                        <w:top w:val="none" w:sz="0" w:space="0" w:color="auto"/>
                        <w:left w:val="none" w:sz="0" w:space="0" w:color="auto"/>
                        <w:bottom w:val="none" w:sz="0" w:space="0" w:color="auto"/>
                        <w:right w:val="none" w:sz="0" w:space="0" w:color="auto"/>
                      </w:divBdr>
                    </w:div>
                    <w:div w:id="1817598823">
                      <w:marLeft w:val="0"/>
                      <w:marRight w:val="0"/>
                      <w:marTop w:val="0"/>
                      <w:marBottom w:val="0"/>
                      <w:divBdr>
                        <w:top w:val="none" w:sz="0" w:space="0" w:color="auto"/>
                        <w:left w:val="none" w:sz="0" w:space="0" w:color="auto"/>
                        <w:bottom w:val="none" w:sz="0" w:space="0" w:color="auto"/>
                        <w:right w:val="none" w:sz="0" w:space="0" w:color="auto"/>
                      </w:divBdr>
                      <w:divsChild>
                        <w:div w:id="1518495537">
                          <w:marLeft w:val="240"/>
                          <w:marRight w:val="240"/>
                          <w:marTop w:val="0"/>
                          <w:marBottom w:val="0"/>
                          <w:divBdr>
                            <w:top w:val="none" w:sz="0" w:space="0" w:color="auto"/>
                            <w:left w:val="none" w:sz="0" w:space="0" w:color="auto"/>
                            <w:bottom w:val="none" w:sz="0" w:space="0" w:color="auto"/>
                            <w:right w:val="none" w:sz="0" w:space="0" w:color="auto"/>
                          </w:divBdr>
                          <w:divsChild>
                            <w:div w:id="1336761806">
                              <w:marLeft w:val="0"/>
                              <w:marRight w:val="0"/>
                              <w:marTop w:val="0"/>
                              <w:marBottom w:val="0"/>
                              <w:divBdr>
                                <w:top w:val="none" w:sz="0" w:space="0" w:color="auto"/>
                                <w:left w:val="none" w:sz="0" w:space="0" w:color="auto"/>
                                <w:bottom w:val="none" w:sz="0" w:space="0" w:color="auto"/>
                                <w:right w:val="none" w:sz="0" w:space="0" w:color="auto"/>
                              </w:divBdr>
                              <w:divsChild>
                                <w:div w:id="161897199">
                                  <w:marLeft w:val="240"/>
                                  <w:marRight w:val="240"/>
                                  <w:marTop w:val="0"/>
                                  <w:marBottom w:val="0"/>
                                  <w:divBdr>
                                    <w:top w:val="none" w:sz="0" w:space="0" w:color="auto"/>
                                    <w:left w:val="none" w:sz="0" w:space="0" w:color="auto"/>
                                    <w:bottom w:val="none" w:sz="0" w:space="0" w:color="auto"/>
                                    <w:right w:val="none" w:sz="0" w:space="0" w:color="auto"/>
                                  </w:divBdr>
                                  <w:divsChild>
                                    <w:div w:id="1328629655">
                                      <w:marLeft w:val="240"/>
                                      <w:marRight w:val="0"/>
                                      <w:marTop w:val="0"/>
                                      <w:marBottom w:val="0"/>
                                      <w:divBdr>
                                        <w:top w:val="none" w:sz="0" w:space="0" w:color="auto"/>
                                        <w:left w:val="none" w:sz="0" w:space="0" w:color="auto"/>
                                        <w:bottom w:val="none" w:sz="0" w:space="0" w:color="auto"/>
                                        <w:right w:val="none" w:sz="0" w:space="0" w:color="auto"/>
                                      </w:divBdr>
                                    </w:div>
                                  </w:divsChild>
                                </w:div>
                                <w:div w:id="252208870">
                                  <w:marLeft w:val="240"/>
                                  <w:marRight w:val="240"/>
                                  <w:marTop w:val="0"/>
                                  <w:marBottom w:val="0"/>
                                  <w:divBdr>
                                    <w:top w:val="none" w:sz="0" w:space="0" w:color="auto"/>
                                    <w:left w:val="none" w:sz="0" w:space="0" w:color="auto"/>
                                    <w:bottom w:val="none" w:sz="0" w:space="0" w:color="auto"/>
                                    <w:right w:val="none" w:sz="0" w:space="0" w:color="auto"/>
                                  </w:divBdr>
                                  <w:divsChild>
                                    <w:div w:id="577249800">
                                      <w:marLeft w:val="240"/>
                                      <w:marRight w:val="0"/>
                                      <w:marTop w:val="0"/>
                                      <w:marBottom w:val="0"/>
                                      <w:divBdr>
                                        <w:top w:val="none" w:sz="0" w:space="0" w:color="auto"/>
                                        <w:left w:val="none" w:sz="0" w:space="0" w:color="auto"/>
                                        <w:bottom w:val="none" w:sz="0" w:space="0" w:color="auto"/>
                                        <w:right w:val="none" w:sz="0" w:space="0" w:color="auto"/>
                                      </w:divBdr>
                                    </w:div>
                                    <w:div w:id="1232040718">
                                      <w:marLeft w:val="0"/>
                                      <w:marRight w:val="0"/>
                                      <w:marTop w:val="0"/>
                                      <w:marBottom w:val="0"/>
                                      <w:divBdr>
                                        <w:top w:val="none" w:sz="0" w:space="0" w:color="auto"/>
                                        <w:left w:val="none" w:sz="0" w:space="0" w:color="auto"/>
                                        <w:bottom w:val="none" w:sz="0" w:space="0" w:color="auto"/>
                                        <w:right w:val="none" w:sz="0" w:space="0" w:color="auto"/>
                                      </w:divBdr>
                                      <w:divsChild>
                                        <w:div w:id="688801615">
                                          <w:marLeft w:val="240"/>
                                          <w:marRight w:val="240"/>
                                          <w:marTop w:val="0"/>
                                          <w:marBottom w:val="0"/>
                                          <w:divBdr>
                                            <w:top w:val="none" w:sz="0" w:space="0" w:color="auto"/>
                                            <w:left w:val="none" w:sz="0" w:space="0" w:color="auto"/>
                                            <w:bottom w:val="none" w:sz="0" w:space="0" w:color="auto"/>
                                            <w:right w:val="none" w:sz="0" w:space="0" w:color="auto"/>
                                          </w:divBdr>
                                          <w:divsChild>
                                            <w:div w:id="816727535">
                                              <w:marLeft w:val="240"/>
                                              <w:marRight w:val="0"/>
                                              <w:marTop w:val="0"/>
                                              <w:marBottom w:val="0"/>
                                              <w:divBdr>
                                                <w:top w:val="none" w:sz="0" w:space="0" w:color="auto"/>
                                                <w:left w:val="none" w:sz="0" w:space="0" w:color="auto"/>
                                                <w:bottom w:val="none" w:sz="0" w:space="0" w:color="auto"/>
                                                <w:right w:val="none" w:sz="0" w:space="0" w:color="auto"/>
                                              </w:divBdr>
                                            </w:div>
                                            <w:div w:id="1005980707">
                                              <w:marLeft w:val="0"/>
                                              <w:marRight w:val="0"/>
                                              <w:marTop w:val="0"/>
                                              <w:marBottom w:val="0"/>
                                              <w:divBdr>
                                                <w:top w:val="none" w:sz="0" w:space="0" w:color="auto"/>
                                                <w:left w:val="none" w:sz="0" w:space="0" w:color="auto"/>
                                                <w:bottom w:val="none" w:sz="0" w:space="0" w:color="auto"/>
                                                <w:right w:val="none" w:sz="0" w:space="0" w:color="auto"/>
                                              </w:divBdr>
                                              <w:divsChild>
                                                <w:div w:id="658389761">
                                                  <w:marLeft w:val="0"/>
                                                  <w:marRight w:val="0"/>
                                                  <w:marTop w:val="0"/>
                                                  <w:marBottom w:val="0"/>
                                                  <w:divBdr>
                                                    <w:top w:val="none" w:sz="0" w:space="0" w:color="auto"/>
                                                    <w:left w:val="none" w:sz="0" w:space="0" w:color="auto"/>
                                                    <w:bottom w:val="none" w:sz="0" w:space="0" w:color="auto"/>
                                                    <w:right w:val="none" w:sz="0" w:space="0" w:color="auto"/>
                                                  </w:divBdr>
                                                </w:div>
                                                <w:div w:id="1985621533">
                                                  <w:marLeft w:val="240"/>
                                                  <w:marRight w:val="240"/>
                                                  <w:marTop w:val="0"/>
                                                  <w:marBottom w:val="0"/>
                                                  <w:divBdr>
                                                    <w:top w:val="none" w:sz="0" w:space="0" w:color="auto"/>
                                                    <w:left w:val="none" w:sz="0" w:space="0" w:color="auto"/>
                                                    <w:bottom w:val="none" w:sz="0" w:space="0" w:color="auto"/>
                                                    <w:right w:val="none" w:sz="0" w:space="0" w:color="auto"/>
                                                  </w:divBdr>
                                                  <w:divsChild>
                                                    <w:div w:id="705562147">
                                                      <w:marLeft w:val="0"/>
                                                      <w:marRight w:val="0"/>
                                                      <w:marTop w:val="0"/>
                                                      <w:marBottom w:val="0"/>
                                                      <w:divBdr>
                                                        <w:top w:val="none" w:sz="0" w:space="0" w:color="auto"/>
                                                        <w:left w:val="none" w:sz="0" w:space="0" w:color="auto"/>
                                                        <w:bottom w:val="none" w:sz="0" w:space="0" w:color="auto"/>
                                                        <w:right w:val="none" w:sz="0" w:space="0" w:color="auto"/>
                                                      </w:divBdr>
                                                      <w:divsChild>
                                                        <w:div w:id="37827649">
                                                          <w:marLeft w:val="240"/>
                                                          <w:marRight w:val="240"/>
                                                          <w:marTop w:val="0"/>
                                                          <w:marBottom w:val="0"/>
                                                          <w:divBdr>
                                                            <w:top w:val="none" w:sz="0" w:space="0" w:color="auto"/>
                                                            <w:left w:val="none" w:sz="0" w:space="0" w:color="auto"/>
                                                            <w:bottom w:val="none" w:sz="0" w:space="0" w:color="auto"/>
                                                            <w:right w:val="none" w:sz="0" w:space="0" w:color="auto"/>
                                                          </w:divBdr>
                                                          <w:divsChild>
                                                            <w:div w:id="1538615383">
                                                              <w:marLeft w:val="240"/>
                                                              <w:marRight w:val="0"/>
                                                              <w:marTop w:val="0"/>
                                                              <w:marBottom w:val="0"/>
                                                              <w:divBdr>
                                                                <w:top w:val="none" w:sz="0" w:space="0" w:color="auto"/>
                                                                <w:left w:val="none" w:sz="0" w:space="0" w:color="auto"/>
                                                                <w:bottom w:val="none" w:sz="0" w:space="0" w:color="auto"/>
                                                                <w:right w:val="none" w:sz="0" w:space="0" w:color="auto"/>
                                                              </w:divBdr>
                                                            </w:div>
                                                          </w:divsChild>
                                                        </w:div>
                                                        <w:div w:id="43065884">
                                                          <w:marLeft w:val="240"/>
                                                          <w:marRight w:val="240"/>
                                                          <w:marTop w:val="0"/>
                                                          <w:marBottom w:val="0"/>
                                                          <w:divBdr>
                                                            <w:top w:val="none" w:sz="0" w:space="0" w:color="auto"/>
                                                            <w:left w:val="none" w:sz="0" w:space="0" w:color="auto"/>
                                                            <w:bottom w:val="none" w:sz="0" w:space="0" w:color="auto"/>
                                                            <w:right w:val="none" w:sz="0" w:space="0" w:color="auto"/>
                                                          </w:divBdr>
                                                        </w:div>
                                                        <w:div w:id="61492877">
                                                          <w:marLeft w:val="240"/>
                                                          <w:marRight w:val="240"/>
                                                          <w:marTop w:val="0"/>
                                                          <w:marBottom w:val="0"/>
                                                          <w:divBdr>
                                                            <w:top w:val="none" w:sz="0" w:space="0" w:color="auto"/>
                                                            <w:left w:val="none" w:sz="0" w:space="0" w:color="auto"/>
                                                            <w:bottom w:val="none" w:sz="0" w:space="0" w:color="auto"/>
                                                            <w:right w:val="none" w:sz="0" w:space="0" w:color="auto"/>
                                                          </w:divBdr>
                                                          <w:divsChild>
                                                            <w:div w:id="2056468924">
                                                              <w:marLeft w:val="240"/>
                                                              <w:marRight w:val="0"/>
                                                              <w:marTop w:val="0"/>
                                                              <w:marBottom w:val="0"/>
                                                              <w:divBdr>
                                                                <w:top w:val="none" w:sz="0" w:space="0" w:color="auto"/>
                                                                <w:left w:val="none" w:sz="0" w:space="0" w:color="auto"/>
                                                                <w:bottom w:val="none" w:sz="0" w:space="0" w:color="auto"/>
                                                                <w:right w:val="none" w:sz="0" w:space="0" w:color="auto"/>
                                                              </w:divBdr>
                                                            </w:div>
                                                          </w:divsChild>
                                                        </w:div>
                                                        <w:div w:id="156383220">
                                                          <w:marLeft w:val="240"/>
                                                          <w:marRight w:val="240"/>
                                                          <w:marTop w:val="0"/>
                                                          <w:marBottom w:val="0"/>
                                                          <w:divBdr>
                                                            <w:top w:val="none" w:sz="0" w:space="0" w:color="auto"/>
                                                            <w:left w:val="none" w:sz="0" w:space="0" w:color="auto"/>
                                                            <w:bottom w:val="none" w:sz="0" w:space="0" w:color="auto"/>
                                                            <w:right w:val="none" w:sz="0" w:space="0" w:color="auto"/>
                                                          </w:divBdr>
                                                          <w:divsChild>
                                                            <w:div w:id="1576012451">
                                                              <w:marLeft w:val="240"/>
                                                              <w:marRight w:val="0"/>
                                                              <w:marTop w:val="0"/>
                                                              <w:marBottom w:val="0"/>
                                                              <w:divBdr>
                                                                <w:top w:val="none" w:sz="0" w:space="0" w:color="auto"/>
                                                                <w:left w:val="none" w:sz="0" w:space="0" w:color="auto"/>
                                                                <w:bottom w:val="none" w:sz="0" w:space="0" w:color="auto"/>
                                                                <w:right w:val="none" w:sz="0" w:space="0" w:color="auto"/>
                                                              </w:divBdr>
                                                            </w:div>
                                                          </w:divsChild>
                                                        </w:div>
                                                        <w:div w:id="173031567">
                                                          <w:marLeft w:val="240"/>
                                                          <w:marRight w:val="240"/>
                                                          <w:marTop w:val="0"/>
                                                          <w:marBottom w:val="0"/>
                                                          <w:divBdr>
                                                            <w:top w:val="none" w:sz="0" w:space="0" w:color="auto"/>
                                                            <w:left w:val="none" w:sz="0" w:space="0" w:color="auto"/>
                                                            <w:bottom w:val="none" w:sz="0" w:space="0" w:color="auto"/>
                                                            <w:right w:val="none" w:sz="0" w:space="0" w:color="auto"/>
                                                          </w:divBdr>
                                                          <w:divsChild>
                                                            <w:div w:id="493037054">
                                                              <w:marLeft w:val="240"/>
                                                              <w:marRight w:val="0"/>
                                                              <w:marTop w:val="0"/>
                                                              <w:marBottom w:val="0"/>
                                                              <w:divBdr>
                                                                <w:top w:val="none" w:sz="0" w:space="0" w:color="auto"/>
                                                                <w:left w:val="none" w:sz="0" w:space="0" w:color="auto"/>
                                                                <w:bottom w:val="none" w:sz="0" w:space="0" w:color="auto"/>
                                                                <w:right w:val="none" w:sz="0" w:space="0" w:color="auto"/>
                                                              </w:divBdr>
                                                            </w:div>
                                                          </w:divsChild>
                                                        </w:div>
                                                        <w:div w:id="474224103">
                                                          <w:marLeft w:val="240"/>
                                                          <w:marRight w:val="240"/>
                                                          <w:marTop w:val="0"/>
                                                          <w:marBottom w:val="0"/>
                                                          <w:divBdr>
                                                            <w:top w:val="none" w:sz="0" w:space="0" w:color="auto"/>
                                                            <w:left w:val="none" w:sz="0" w:space="0" w:color="auto"/>
                                                            <w:bottom w:val="none" w:sz="0" w:space="0" w:color="auto"/>
                                                            <w:right w:val="none" w:sz="0" w:space="0" w:color="auto"/>
                                                          </w:divBdr>
                                                        </w:div>
                                                        <w:div w:id="543369829">
                                                          <w:marLeft w:val="240"/>
                                                          <w:marRight w:val="240"/>
                                                          <w:marTop w:val="0"/>
                                                          <w:marBottom w:val="0"/>
                                                          <w:divBdr>
                                                            <w:top w:val="none" w:sz="0" w:space="0" w:color="auto"/>
                                                            <w:left w:val="none" w:sz="0" w:space="0" w:color="auto"/>
                                                            <w:bottom w:val="none" w:sz="0" w:space="0" w:color="auto"/>
                                                            <w:right w:val="none" w:sz="0" w:space="0" w:color="auto"/>
                                                          </w:divBdr>
                                                          <w:divsChild>
                                                            <w:div w:id="1163353822">
                                                              <w:marLeft w:val="240"/>
                                                              <w:marRight w:val="0"/>
                                                              <w:marTop w:val="0"/>
                                                              <w:marBottom w:val="0"/>
                                                              <w:divBdr>
                                                                <w:top w:val="none" w:sz="0" w:space="0" w:color="auto"/>
                                                                <w:left w:val="none" w:sz="0" w:space="0" w:color="auto"/>
                                                                <w:bottom w:val="none" w:sz="0" w:space="0" w:color="auto"/>
                                                                <w:right w:val="none" w:sz="0" w:space="0" w:color="auto"/>
                                                              </w:divBdr>
                                                            </w:div>
                                                          </w:divsChild>
                                                        </w:div>
                                                        <w:div w:id="743333873">
                                                          <w:marLeft w:val="240"/>
                                                          <w:marRight w:val="240"/>
                                                          <w:marTop w:val="0"/>
                                                          <w:marBottom w:val="0"/>
                                                          <w:divBdr>
                                                            <w:top w:val="none" w:sz="0" w:space="0" w:color="auto"/>
                                                            <w:left w:val="none" w:sz="0" w:space="0" w:color="auto"/>
                                                            <w:bottom w:val="none" w:sz="0" w:space="0" w:color="auto"/>
                                                            <w:right w:val="none" w:sz="0" w:space="0" w:color="auto"/>
                                                          </w:divBdr>
                                                        </w:div>
                                                        <w:div w:id="743988622">
                                                          <w:marLeft w:val="0"/>
                                                          <w:marRight w:val="0"/>
                                                          <w:marTop w:val="0"/>
                                                          <w:marBottom w:val="0"/>
                                                          <w:divBdr>
                                                            <w:top w:val="none" w:sz="0" w:space="0" w:color="auto"/>
                                                            <w:left w:val="none" w:sz="0" w:space="0" w:color="auto"/>
                                                            <w:bottom w:val="none" w:sz="0" w:space="0" w:color="auto"/>
                                                            <w:right w:val="none" w:sz="0" w:space="0" w:color="auto"/>
                                                          </w:divBdr>
                                                        </w:div>
                                                        <w:div w:id="910819911">
                                                          <w:marLeft w:val="240"/>
                                                          <w:marRight w:val="240"/>
                                                          <w:marTop w:val="0"/>
                                                          <w:marBottom w:val="0"/>
                                                          <w:divBdr>
                                                            <w:top w:val="none" w:sz="0" w:space="0" w:color="auto"/>
                                                            <w:left w:val="none" w:sz="0" w:space="0" w:color="auto"/>
                                                            <w:bottom w:val="none" w:sz="0" w:space="0" w:color="auto"/>
                                                            <w:right w:val="none" w:sz="0" w:space="0" w:color="auto"/>
                                                          </w:divBdr>
                                                        </w:div>
                                                        <w:div w:id="1241793357">
                                                          <w:marLeft w:val="240"/>
                                                          <w:marRight w:val="240"/>
                                                          <w:marTop w:val="0"/>
                                                          <w:marBottom w:val="0"/>
                                                          <w:divBdr>
                                                            <w:top w:val="none" w:sz="0" w:space="0" w:color="auto"/>
                                                            <w:left w:val="none" w:sz="0" w:space="0" w:color="auto"/>
                                                            <w:bottom w:val="none" w:sz="0" w:space="0" w:color="auto"/>
                                                            <w:right w:val="none" w:sz="0" w:space="0" w:color="auto"/>
                                                          </w:divBdr>
                                                          <w:divsChild>
                                                            <w:div w:id="1451777379">
                                                              <w:marLeft w:val="240"/>
                                                              <w:marRight w:val="0"/>
                                                              <w:marTop w:val="0"/>
                                                              <w:marBottom w:val="0"/>
                                                              <w:divBdr>
                                                                <w:top w:val="none" w:sz="0" w:space="0" w:color="auto"/>
                                                                <w:left w:val="none" w:sz="0" w:space="0" w:color="auto"/>
                                                                <w:bottom w:val="none" w:sz="0" w:space="0" w:color="auto"/>
                                                                <w:right w:val="none" w:sz="0" w:space="0" w:color="auto"/>
                                                              </w:divBdr>
                                                            </w:div>
                                                          </w:divsChild>
                                                        </w:div>
                                                        <w:div w:id="1250774254">
                                                          <w:marLeft w:val="240"/>
                                                          <w:marRight w:val="240"/>
                                                          <w:marTop w:val="0"/>
                                                          <w:marBottom w:val="0"/>
                                                          <w:divBdr>
                                                            <w:top w:val="none" w:sz="0" w:space="0" w:color="auto"/>
                                                            <w:left w:val="none" w:sz="0" w:space="0" w:color="auto"/>
                                                            <w:bottom w:val="none" w:sz="0" w:space="0" w:color="auto"/>
                                                            <w:right w:val="none" w:sz="0" w:space="0" w:color="auto"/>
                                                          </w:divBdr>
                                                        </w:div>
                                                        <w:div w:id="1270771825">
                                                          <w:marLeft w:val="240"/>
                                                          <w:marRight w:val="240"/>
                                                          <w:marTop w:val="0"/>
                                                          <w:marBottom w:val="0"/>
                                                          <w:divBdr>
                                                            <w:top w:val="none" w:sz="0" w:space="0" w:color="auto"/>
                                                            <w:left w:val="none" w:sz="0" w:space="0" w:color="auto"/>
                                                            <w:bottom w:val="none" w:sz="0" w:space="0" w:color="auto"/>
                                                            <w:right w:val="none" w:sz="0" w:space="0" w:color="auto"/>
                                                          </w:divBdr>
                                                        </w:div>
                                                        <w:div w:id="1288775214">
                                                          <w:marLeft w:val="240"/>
                                                          <w:marRight w:val="240"/>
                                                          <w:marTop w:val="0"/>
                                                          <w:marBottom w:val="0"/>
                                                          <w:divBdr>
                                                            <w:top w:val="none" w:sz="0" w:space="0" w:color="auto"/>
                                                            <w:left w:val="none" w:sz="0" w:space="0" w:color="auto"/>
                                                            <w:bottom w:val="none" w:sz="0" w:space="0" w:color="auto"/>
                                                            <w:right w:val="none" w:sz="0" w:space="0" w:color="auto"/>
                                                          </w:divBdr>
                                                          <w:divsChild>
                                                            <w:div w:id="1203517232">
                                                              <w:marLeft w:val="240"/>
                                                              <w:marRight w:val="0"/>
                                                              <w:marTop w:val="0"/>
                                                              <w:marBottom w:val="0"/>
                                                              <w:divBdr>
                                                                <w:top w:val="none" w:sz="0" w:space="0" w:color="auto"/>
                                                                <w:left w:val="none" w:sz="0" w:space="0" w:color="auto"/>
                                                                <w:bottom w:val="none" w:sz="0" w:space="0" w:color="auto"/>
                                                                <w:right w:val="none" w:sz="0" w:space="0" w:color="auto"/>
                                                              </w:divBdr>
                                                            </w:div>
                                                          </w:divsChild>
                                                        </w:div>
                                                        <w:div w:id="1504198880">
                                                          <w:marLeft w:val="240"/>
                                                          <w:marRight w:val="240"/>
                                                          <w:marTop w:val="0"/>
                                                          <w:marBottom w:val="0"/>
                                                          <w:divBdr>
                                                            <w:top w:val="none" w:sz="0" w:space="0" w:color="auto"/>
                                                            <w:left w:val="none" w:sz="0" w:space="0" w:color="auto"/>
                                                            <w:bottom w:val="none" w:sz="0" w:space="0" w:color="auto"/>
                                                            <w:right w:val="none" w:sz="0" w:space="0" w:color="auto"/>
                                                          </w:divBdr>
                                                        </w:div>
                                                        <w:div w:id="1883134314">
                                                          <w:marLeft w:val="240"/>
                                                          <w:marRight w:val="240"/>
                                                          <w:marTop w:val="0"/>
                                                          <w:marBottom w:val="0"/>
                                                          <w:divBdr>
                                                            <w:top w:val="none" w:sz="0" w:space="0" w:color="auto"/>
                                                            <w:left w:val="none" w:sz="0" w:space="0" w:color="auto"/>
                                                            <w:bottom w:val="none" w:sz="0" w:space="0" w:color="auto"/>
                                                            <w:right w:val="none" w:sz="0" w:space="0" w:color="auto"/>
                                                          </w:divBdr>
                                                        </w:div>
                                                      </w:divsChild>
                                                    </w:div>
                                                    <w:div w:id="1969847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060">
                                  <w:marLeft w:val="0"/>
                                  <w:marRight w:val="0"/>
                                  <w:marTop w:val="0"/>
                                  <w:marBottom w:val="0"/>
                                  <w:divBdr>
                                    <w:top w:val="none" w:sz="0" w:space="0" w:color="auto"/>
                                    <w:left w:val="none" w:sz="0" w:space="0" w:color="auto"/>
                                    <w:bottom w:val="none" w:sz="0" w:space="0" w:color="auto"/>
                                    <w:right w:val="none" w:sz="0" w:space="0" w:color="auto"/>
                                  </w:divBdr>
                                </w:div>
                                <w:div w:id="1081828401">
                                  <w:marLeft w:val="240"/>
                                  <w:marRight w:val="240"/>
                                  <w:marTop w:val="0"/>
                                  <w:marBottom w:val="0"/>
                                  <w:divBdr>
                                    <w:top w:val="none" w:sz="0" w:space="0" w:color="auto"/>
                                    <w:left w:val="none" w:sz="0" w:space="0" w:color="auto"/>
                                    <w:bottom w:val="none" w:sz="0" w:space="0" w:color="auto"/>
                                    <w:right w:val="none" w:sz="0" w:space="0" w:color="auto"/>
                                  </w:divBdr>
                                  <w:divsChild>
                                    <w:div w:id="350181057">
                                      <w:marLeft w:val="240"/>
                                      <w:marRight w:val="0"/>
                                      <w:marTop w:val="0"/>
                                      <w:marBottom w:val="0"/>
                                      <w:divBdr>
                                        <w:top w:val="none" w:sz="0" w:space="0" w:color="auto"/>
                                        <w:left w:val="none" w:sz="0" w:space="0" w:color="auto"/>
                                        <w:bottom w:val="none" w:sz="0" w:space="0" w:color="auto"/>
                                        <w:right w:val="none" w:sz="0" w:space="0" w:color="auto"/>
                                      </w:divBdr>
                                    </w:div>
                                  </w:divsChild>
                                </w:div>
                                <w:div w:id="1341616660">
                                  <w:marLeft w:val="240"/>
                                  <w:marRight w:val="240"/>
                                  <w:marTop w:val="0"/>
                                  <w:marBottom w:val="0"/>
                                  <w:divBdr>
                                    <w:top w:val="none" w:sz="0" w:space="0" w:color="auto"/>
                                    <w:left w:val="none" w:sz="0" w:space="0" w:color="auto"/>
                                    <w:bottom w:val="none" w:sz="0" w:space="0" w:color="auto"/>
                                    <w:right w:val="none" w:sz="0" w:space="0" w:color="auto"/>
                                  </w:divBdr>
                                </w:div>
                                <w:div w:id="1601067987">
                                  <w:marLeft w:val="240"/>
                                  <w:marRight w:val="240"/>
                                  <w:marTop w:val="0"/>
                                  <w:marBottom w:val="0"/>
                                  <w:divBdr>
                                    <w:top w:val="none" w:sz="0" w:space="0" w:color="auto"/>
                                    <w:left w:val="none" w:sz="0" w:space="0" w:color="auto"/>
                                    <w:bottom w:val="none" w:sz="0" w:space="0" w:color="auto"/>
                                    <w:right w:val="none" w:sz="0" w:space="0" w:color="auto"/>
                                  </w:divBdr>
                                </w:div>
                                <w:div w:id="2035039380">
                                  <w:marLeft w:val="240"/>
                                  <w:marRight w:val="240"/>
                                  <w:marTop w:val="0"/>
                                  <w:marBottom w:val="0"/>
                                  <w:divBdr>
                                    <w:top w:val="none" w:sz="0" w:space="0" w:color="auto"/>
                                    <w:left w:val="none" w:sz="0" w:space="0" w:color="auto"/>
                                    <w:bottom w:val="none" w:sz="0" w:space="0" w:color="auto"/>
                                    <w:right w:val="none" w:sz="0" w:space="0" w:color="auto"/>
                                  </w:divBdr>
                                  <w:divsChild>
                                    <w:div w:id="834800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3666498">
                              <w:marLeft w:val="240"/>
                              <w:marRight w:val="0"/>
                              <w:marTop w:val="0"/>
                              <w:marBottom w:val="0"/>
                              <w:divBdr>
                                <w:top w:val="none" w:sz="0" w:space="0" w:color="auto"/>
                                <w:left w:val="none" w:sz="0" w:space="0" w:color="auto"/>
                                <w:bottom w:val="none" w:sz="0" w:space="0" w:color="auto"/>
                                <w:right w:val="none" w:sz="0" w:space="0" w:color="auto"/>
                              </w:divBdr>
                            </w:div>
                          </w:divsChild>
                        </w:div>
                        <w:div w:id="18983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521">
                  <w:marLeft w:val="240"/>
                  <w:marRight w:val="240"/>
                  <w:marTop w:val="0"/>
                  <w:marBottom w:val="0"/>
                  <w:divBdr>
                    <w:top w:val="none" w:sz="0" w:space="0" w:color="auto"/>
                    <w:left w:val="none" w:sz="0" w:space="0" w:color="auto"/>
                    <w:bottom w:val="none" w:sz="0" w:space="0" w:color="auto"/>
                    <w:right w:val="none" w:sz="0" w:space="0" w:color="auto"/>
                  </w:divBdr>
                </w:div>
                <w:div w:id="927151554">
                  <w:marLeft w:val="240"/>
                  <w:marRight w:val="240"/>
                  <w:marTop w:val="0"/>
                  <w:marBottom w:val="0"/>
                  <w:divBdr>
                    <w:top w:val="none" w:sz="0" w:space="0" w:color="auto"/>
                    <w:left w:val="none" w:sz="0" w:space="0" w:color="auto"/>
                    <w:bottom w:val="none" w:sz="0" w:space="0" w:color="auto"/>
                    <w:right w:val="none" w:sz="0" w:space="0" w:color="auto"/>
                  </w:divBdr>
                  <w:divsChild>
                    <w:div w:id="937517388">
                      <w:marLeft w:val="240"/>
                      <w:marRight w:val="0"/>
                      <w:marTop w:val="0"/>
                      <w:marBottom w:val="0"/>
                      <w:divBdr>
                        <w:top w:val="none" w:sz="0" w:space="0" w:color="auto"/>
                        <w:left w:val="none" w:sz="0" w:space="0" w:color="auto"/>
                        <w:bottom w:val="none" w:sz="0" w:space="0" w:color="auto"/>
                        <w:right w:val="none" w:sz="0" w:space="0" w:color="auto"/>
                      </w:divBdr>
                    </w:div>
                    <w:div w:id="1038579051">
                      <w:marLeft w:val="0"/>
                      <w:marRight w:val="0"/>
                      <w:marTop w:val="0"/>
                      <w:marBottom w:val="0"/>
                      <w:divBdr>
                        <w:top w:val="none" w:sz="0" w:space="0" w:color="auto"/>
                        <w:left w:val="none" w:sz="0" w:space="0" w:color="auto"/>
                        <w:bottom w:val="none" w:sz="0" w:space="0" w:color="auto"/>
                        <w:right w:val="none" w:sz="0" w:space="0" w:color="auto"/>
                      </w:divBdr>
                      <w:divsChild>
                        <w:div w:id="315497832">
                          <w:marLeft w:val="240"/>
                          <w:marRight w:val="240"/>
                          <w:marTop w:val="0"/>
                          <w:marBottom w:val="0"/>
                          <w:divBdr>
                            <w:top w:val="none" w:sz="0" w:space="0" w:color="auto"/>
                            <w:left w:val="none" w:sz="0" w:space="0" w:color="auto"/>
                            <w:bottom w:val="none" w:sz="0" w:space="0" w:color="auto"/>
                            <w:right w:val="none" w:sz="0" w:space="0" w:color="auto"/>
                          </w:divBdr>
                          <w:divsChild>
                            <w:div w:id="491141558">
                              <w:marLeft w:val="0"/>
                              <w:marRight w:val="0"/>
                              <w:marTop w:val="0"/>
                              <w:marBottom w:val="0"/>
                              <w:divBdr>
                                <w:top w:val="none" w:sz="0" w:space="0" w:color="auto"/>
                                <w:left w:val="none" w:sz="0" w:space="0" w:color="auto"/>
                                <w:bottom w:val="none" w:sz="0" w:space="0" w:color="auto"/>
                                <w:right w:val="none" w:sz="0" w:space="0" w:color="auto"/>
                              </w:divBdr>
                              <w:divsChild>
                                <w:div w:id="422190460">
                                  <w:marLeft w:val="0"/>
                                  <w:marRight w:val="0"/>
                                  <w:marTop w:val="0"/>
                                  <w:marBottom w:val="0"/>
                                  <w:divBdr>
                                    <w:top w:val="none" w:sz="0" w:space="0" w:color="auto"/>
                                    <w:left w:val="none" w:sz="0" w:space="0" w:color="auto"/>
                                    <w:bottom w:val="none" w:sz="0" w:space="0" w:color="auto"/>
                                    <w:right w:val="none" w:sz="0" w:space="0" w:color="auto"/>
                                  </w:divBdr>
                                </w:div>
                                <w:div w:id="554200653">
                                  <w:marLeft w:val="240"/>
                                  <w:marRight w:val="240"/>
                                  <w:marTop w:val="0"/>
                                  <w:marBottom w:val="0"/>
                                  <w:divBdr>
                                    <w:top w:val="none" w:sz="0" w:space="0" w:color="auto"/>
                                    <w:left w:val="none" w:sz="0" w:space="0" w:color="auto"/>
                                    <w:bottom w:val="none" w:sz="0" w:space="0" w:color="auto"/>
                                    <w:right w:val="none" w:sz="0" w:space="0" w:color="auto"/>
                                  </w:divBdr>
                                  <w:divsChild>
                                    <w:div w:id="1675374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800888">
                              <w:marLeft w:val="240"/>
                              <w:marRight w:val="0"/>
                              <w:marTop w:val="0"/>
                              <w:marBottom w:val="0"/>
                              <w:divBdr>
                                <w:top w:val="none" w:sz="0" w:space="0" w:color="auto"/>
                                <w:left w:val="none" w:sz="0" w:space="0" w:color="auto"/>
                                <w:bottom w:val="none" w:sz="0" w:space="0" w:color="auto"/>
                                <w:right w:val="none" w:sz="0" w:space="0" w:color="auto"/>
                              </w:divBdr>
                            </w:div>
                          </w:divsChild>
                        </w:div>
                        <w:div w:id="5981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9321">
                  <w:marLeft w:val="240"/>
                  <w:marRight w:val="240"/>
                  <w:marTop w:val="0"/>
                  <w:marBottom w:val="0"/>
                  <w:divBdr>
                    <w:top w:val="none" w:sz="0" w:space="0" w:color="auto"/>
                    <w:left w:val="none" w:sz="0" w:space="0" w:color="auto"/>
                    <w:bottom w:val="none" w:sz="0" w:space="0" w:color="auto"/>
                    <w:right w:val="none" w:sz="0" w:space="0" w:color="auto"/>
                  </w:divBdr>
                </w:div>
                <w:div w:id="1025054475">
                  <w:marLeft w:val="240"/>
                  <w:marRight w:val="240"/>
                  <w:marTop w:val="0"/>
                  <w:marBottom w:val="0"/>
                  <w:divBdr>
                    <w:top w:val="none" w:sz="0" w:space="0" w:color="auto"/>
                    <w:left w:val="none" w:sz="0" w:space="0" w:color="auto"/>
                    <w:bottom w:val="none" w:sz="0" w:space="0" w:color="auto"/>
                    <w:right w:val="none" w:sz="0" w:space="0" w:color="auto"/>
                  </w:divBdr>
                  <w:divsChild>
                    <w:div w:id="1983148682">
                      <w:marLeft w:val="240"/>
                      <w:marRight w:val="0"/>
                      <w:marTop w:val="0"/>
                      <w:marBottom w:val="0"/>
                      <w:divBdr>
                        <w:top w:val="none" w:sz="0" w:space="0" w:color="auto"/>
                        <w:left w:val="none" w:sz="0" w:space="0" w:color="auto"/>
                        <w:bottom w:val="none" w:sz="0" w:space="0" w:color="auto"/>
                        <w:right w:val="none" w:sz="0" w:space="0" w:color="auto"/>
                      </w:divBdr>
                    </w:div>
                  </w:divsChild>
                </w:div>
                <w:div w:id="1058551798">
                  <w:marLeft w:val="240"/>
                  <w:marRight w:val="240"/>
                  <w:marTop w:val="0"/>
                  <w:marBottom w:val="0"/>
                  <w:divBdr>
                    <w:top w:val="none" w:sz="0" w:space="0" w:color="auto"/>
                    <w:left w:val="none" w:sz="0" w:space="0" w:color="auto"/>
                    <w:bottom w:val="none" w:sz="0" w:space="0" w:color="auto"/>
                    <w:right w:val="none" w:sz="0" w:space="0" w:color="auto"/>
                  </w:divBdr>
                  <w:divsChild>
                    <w:div w:id="295263800">
                      <w:marLeft w:val="0"/>
                      <w:marRight w:val="0"/>
                      <w:marTop w:val="0"/>
                      <w:marBottom w:val="0"/>
                      <w:divBdr>
                        <w:top w:val="none" w:sz="0" w:space="0" w:color="auto"/>
                        <w:left w:val="none" w:sz="0" w:space="0" w:color="auto"/>
                        <w:bottom w:val="none" w:sz="0" w:space="0" w:color="auto"/>
                        <w:right w:val="none" w:sz="0" w:space="0" w:color="auto"/>
                      </w:divBdr>
                      <w:divsChild>
                        <w:div w:id="392437105">
                          <w:marLeft w:val="0"/>
                          <w:marRight w:val="0"/>
                          <w:marTop w:val="0"/>
                          <w:marBottom w:val="0"/>
                          <w:divBdr>
                            <w:top w:val="none" w:sz="0" w:space="0" w:color="auto"/>
                            <w:left w:val="none" w:sz="0" w:space="0" w:color="auto"/>
                            <w:bottom w:val="none" w:sz="0" w:space="0" w:color="auto"/>
                            <w:right w:val="none" w:sz="0" w:space="0" w:color="auto"/>
                          </w:divBdr>
                        </w:div>
                        <w:div w:id="1323777703">
                          <w:marLeft w:val="240"/>
                          <w:marRight w:val="240"/>
                          <w:marTop w:val="0"/>
                          <w:marBottom w:val="0"/>
                          <w:divBdr>
                            <w:top w:val="none" w:sz="0" w:space="0" w:color="auto"/>
                            <w:left w:val="none" w:sz="0" w:space="0" w:color="auto"/>
                            <w:bottom w:val="none" w:sz="0" w:space="0" w:color="auto"/>
                            <w:right w:val="none" w:sz="0" w:space="0" w:color="auto"/>
                          </w:divBdr>
                          <w:divsChild>
                            <w:div w:id="562059419">
                              <w:marLeft w:val="0"/>
                              <w:marRight w:val="0"/>
                              <w:marTop w:val="0"/>
                              <w:marBottom w:val="0"/>
                              <w:divBdr>
                                <w:top w:val="none" w:sz="0" w:space="0" w:color="auto"/>
                                <w:left w:val="none" w:sz="0" w:space="0" w:color="auto"/>
                                <w:bottom w:val="none" w:sz="0" w:space="0" w:color="auto"/>
                                <w:right w:val="none" w:sz="0" w:space="0" w:color="auto"/>
                              </w:divBdr>
                              <w:divsChild>
                                <w:div w:id="427308293">
                                  <w:marLeft w:val="0"/>
                                  <w:marRight w:val="0"/>
                                  <w:marTop w:val="0"/>
                                  <w:marBottom w:val="0"/>
                                  <w:divBdr>
                                    <w:top w:val="none" w:sz="0" w:space="0" w:color="auto"/>
                                    <w:left w:val="none" w:sz="0" w:space="0" w:color="auto"/>
                                    <w:bottom w:val="none" w:sz="0" w:space="0" w:color="auto"/>
                                    <w:right w:val="none" w:sz="0" w:space="0" w:color="auto"/>
                                  </w:divBdr>
                                </w:div>
                                <w:div w:id="1627084113">
                                  <w:marLeft w:val="240"/>
                                  <w:marRight w:val="240"/>
                                  <w:marTop w:val="0"/>
                                  <w:marBottom w:val="0"/>
                                  <w:divBdr>
                                    <w:top w:val="none" w:sz="0" w:space="0" w:color="auto"/>
                                    <w:left w:val="none" w:sz="0" w:space="0" w:color="auto"/>
                                    <w:bottom w:val="none" w:sz="0" w:space="0" w:color="auto"/>
                                    <w:right w:val="none" w:sz="0" w:space="0" w:color="auto"/>
                                  </w:divBdr>
                                  <w:divsChild>
                                    <w:div w:id="1602756249">
                                      <w:marLeft w:val="240"/>
                                      <w:marRight w:val="0"/>
                                      <w:marTop w:val="0"/>
                                      <w:marBottom w:val="0"/>
                                      <w:divBdr>
                                        <w:top w:val="none" w:sz="0" w:space="0" w:color="auto"/>
                                        <w:left w:val="none" w:sz="0" w:space="0" w:color="auto"/>
                                        <w:bottom w:val="none" w:sz="0" w:space="0" w:color="auto"/>
                                        <w:right w:val="none" w:sz="0" w:space="0" w:color="auto"/>
                                      </w:divBdr>
                                    </w:div>
                                  </w:divsChild>
                                </w:div>
                                <w:div w:id="1732190019">
                                  <w:marLeft w:val="240"/>
                                  <w:marRight w:val="240"/>
                                  <w:marTop w:val="0"/>
                                  <w:marBottom w:val="0"/>
                                  <w:divBdr>
                                    <w:top w:val="none" w:sz="0" w:space="0" w:color="auto"/>
                                    <w:left w:val="none" w:sz="0" w:space="0" w:color="auto"/>
                                    <w:bottom w:val="none" w:sz="0" w:space="0" w:color="auto"/>
                                    <w:right w:val="none" w:sz="0" w:space="0" w:color="auto"/>
                                  </w:divBdr>
                                  <w:divsChild>
                                    <w:div w:id="590744009">
                                      <w:marLeft w:val="240"/>
                                      <w:marRight w:val="0"/>
                                      <w:marTop w:val="0"/>
                                      <w:marBottom w:val="0"/>
                                      <w:divBdr>
                                        <w:top w:val="none" w:sz="0" w:space="0" w:color="auto"/>
                                        <w:left w:val="none" w:sz="0" w:space="0" w:color="auto"/>
                                        <w:bottom w:val="none" w:sz="0" w:space="0" w:color="auto"/>
                                        <w:right w:val="none" w:sz="0" w:space="0" w:color="auto"/>
                                      </w:divBdr>
                                    </w:div>
                                  </w:divsChild>
                                </w:div>
                                <w:div w:id="1934588110">
                                  <w:marLeft w:val="240"/>
                                  <w:marRight w:val="240"/>
                                  <w:marTop w:val="0"/>
                                  <w:marBottom w:val="0"/>
                                  <w:divBdr>
                                    <w:top w:val="none" w:sz="0" w:space="0" w:color="auto"/>
                                    <w:left w:val="none" w:sz="0" w:space="0" w:color="auto"/>
                                    <w:bottom w:val="none" w:sz="0" w:space="0" w:color="auto"/>
                                    <w:right w:val="none" w:sz="0" w:space="0" w:color="auto"/>
                                  </w:divBdr>
                                  <w:divsChild>
                                    <w:div w:id="521818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74732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6315243">
                      <w:marLeft w:val="240"/>
                      <w:marRight w:val="0"/>
                      <w:marTop w:val="0"/>
                      <w:marBottom w:val="0"/>
                      <w:divBdr>
                        <w:top w:val="none" w:sz="0" w:space="0" w:color="auto"/>
                        <w:left w:val="none" w:sz="0" w:space="0" w:color="auto"/>
                        <w:bottom w:val="none" w:sz="0" w:space="0" w:color="auto"/>
                        <w:right w:val="none" w:sz="0" w:space="0" w:color="auto"/>
                      </w:divBdr>
                    </w:div>
                  </w:divsChild>
                </w:div>
                <w:div w:id="1196964049">
                  <w:marLeft w:val="240"/>
                  <w:marRight w:val="240"/>
                  <w:marTop w:val="0"/>
                  <w:marBottom w:val="0"/>
                  <w:divBdr>
                    <w:top w:val="none" w:sz="0" w:space="0" w:color="auto"/>
                    <w:left w:val="none" w:sz="0" w:space="0" w:color="auto"/>
                    <w:bottom w:val="none" w:sz="0" w:space="0" w:color="auto"/>
                    <w:right w:val="none" w:sz="0" w:space="0" w:color="auto"/>
                  </w:divBdr>
                </w:div>
                <w:div w:id="1202127717">
                  <w:marLeft w:val="240"/>
                  <w:marRight w:val="240"/>
                  <w:marTop w:val="0"/>
                  <w:marBottom w:val="0"/>
                  <w:divBdr>
                    <w:top w:val="none" w:sz="0" w:space="0" w:color="auto"/>
                    <w:left w:val="none" w:sz="0" w:space="0" w:color="auto"/>
                    <w:bottom w:val="none" w:sz="0" w:space="0" w:color="auto"/>
                    <w:right w:val="none" w:sz="0" w:space="0" w:color="auto"/>
                  </w:divBdr>
                </w:div>
                <w:div w:id="1254822988">
                  <w:marLeft w:val="240"/>
                  <w:marRight w:val="240"/>
                  <w:marTop w:val="0"/>
                  <w:marBottom w:val="0"/>
                  <w:divBdr>
                    <w:top w:val="none" w:sz="0" w:space="0" w:color="auto"/>
                    <w:left w:val="none" w:sz="0" w:space="0" w:color="auto"/>
                    <w:bottom w:val="none" w:sz="0" w:space="0" w:color="auto"/>
                    <w:right w:val="none" w:sz="0" w:space="0" w:color="auto"/>
                  </w:divBdr>
                  <w:divsChild>
                    <w:div w:id="677658217">
                      <w:marLeft w:val="0"/>
                      <w:marRight w:val="0"/>
                      <w:marTop w:val="0"/>
                      <w:marBottom w:val="0"/>
                      <w:divBdr>
                        <w:top w:val="none" w:sz="0" w:space="0" w:color="auto"/>
                        <w:left w:val="none" w:sz="0" w:space="0" w:color="auto"/>
                        <w:bottom w:val="none" w:sz="0" w:space="0" w:color="auto"/>
                        <w:right w:val="none" w:sz="0" w:space="0" w:color="auto"/>
                      </w:divBdr>
                      <w:divsChild>
                        <w:div w:id="493843389">
                          <w:marLeft w:val="240"/>
                          <w:marRight w:val="240"/>
                          <w:marTop w:val="0"/>
                          <w:marBottom w:val="0"/>
                          <w:divBdr>
                            <w:top w:val="none" w:sz="0" w:space="0" w:color="auto"/>
                            <w:left w:val="none" w:sz="0" w:space="0" w:color="auto"/>
                            <w:bottom w:val="none" w:sz="0" w:space="0" w:color="auto"/>
                            <w:right w:val="none" w:sz="0" w:space="0" w:color="auto"/>
                          </w:divBdr>
                          <w:divsChild>
                            <w:div w:id="35855559">
                              <w:marLeft w:val="0"/>
                              <w:marRight w:val="0"/>
                              <w:marTop w:val="0"/>
                              <w:marBottom w:val="0"/>
                              <w:divBdr>
                                <w:top w:val="none" w:sz="0" w:space="0" w:color="auto"/>
                                <w:left w:val="none" w:sz="0" w:space="0" w:color="auto"/>
                                <w:bottom w:val="none" w:sz="0" w:space="0" w:color="auto"/>
                                <w:right w:val="none" w:sz="0" w:space="0" w:color="auto"/>
                              </w:divBdr>
                              <w:divsChild>
                                <w:div w:id="331421472">
                                  <w:marLeft w:val="240"/>
                                  <w:marRight w:val="240"/>
                                  <w:marTop w:val="0"/>
                                  <w:marBottom w:val="0"/>
                                  <w:divBdr>
                                    <w:top w:val="none" w:sz="0" w:space="0" w:color="auto"/>
                                    <w:left w:val="none" w:sz="0" w:space="0" w:color="auto"/>
                                    <w:bottom w:val="none" w:sz="0" w:space="0" w:color="auto"/>
                                    <w:right w:val="none" w:sz="0" w:space="0" w:color="auto"/>
                                  </w:divBdr>
                                  <w:divsChild>
                                    <w:div w:id="705836691">
                                      <w:marLeft w:val="240"/>
                                      <w:marRight w:val="0"/>
                                      <w:marTop w:val="0"/>
                                      <w:marBottom w:val="0"/>
                                      <w:divBdr>
                                        <w:top w:val="none" w:sz="0" w:space="0" w:color="auto"/>
                                        <w:left w:val="none" w:sz="0" w:space="0" w:color="auto"/>
                                        <w:bottom w:val="none" w:sz="0" w:space="0" w:color="auto"/>
                                        <w:right w:val="none" w:sz="0" w:space="0" w:color="auto"/>
                                      </w:divBdr>
                                    </w:div>
                                    <w:div w:id="1323199963">
                                      <w:marLeft w:val="0"/>
                                      <w:marRight w:val="0"/>
                                      <w:marTop w:val="0"/>
                                      <w:marBottom w:val="0"/>
                                      <w:divBdr>
                                        <w:top w:val="none" w:sz="0" w:space="0" w:color="auto"/>
                                        <w:left w:val="none" w:sz="0" w:space="0" w:color="auto"/>
                                        <w:bottom w:val="none" w:sz="0" w:space="0" w:color="auto"/>
                                        <w:right w:val="none" w:sz="0" w:space="0" w:color="auto"/>
                                      </w:divBdr>
                                      <w:divsChild>
                                        <w:div w:id="226500755">
                                          <w:marLeft w:val="240"/>
                                          <w:marRight w:val="240"/>
                                          <w:marTop w:val="0"/>
                                          <w:marBottom w:val="0"/>
                                          <w:divBdr>
                                            <w:top w:val="none" w:sz="0" w:space="0" w:color="auto"/>
                                            <w:left w:val="none" w:sz="0" w:space="0" w:color="auto"/>
                                            <w:bottom w:val="none" w:sz="0" w:space="0" w:color="auto"/>
                                            <w:right w:val="none" w:sz="0" w:space="0" w:color="auto"/>
                                          </w:divBdr>
                                          <w:divsChild>
                                            <w:div w:id="956639330">
                                              <w:marLeft w:val="240"/>
                                              <w:marRight w:val="0"/>
                                              <w:marTop w:val="0"/>
                                              <w:marBottom w:val="0"/>
                                              <w:divBdr>
                                                <w:top w:val="none" w:sz="0" w:space="0" w:color="auto"/>
                                                <w:left w:val="none" w:sz="0" w:space="0" w:color="auto"/>
                                                <w:bottom w:val="none" w:sz="0" w:space="0" w:color="auto"/>
                                                <w:right w:val="none" w:sz="0" w:space="0" w:color="auto"/>
                                              </w:divBdr>
                                            </w:div>
                                            <w:div w:id="1187522510">
                                              <w:marLeft w:val="0"/>
                                              <w:marRight w:val="0"/>
                                              <w:marTop w:val="0"/>
                                              <w:marBottom w:val="0"/>
                                              <w:divBdr>
                                                <w:top w:val="none" w:sz="0" w:space="0" w:color="auto"/>
                                                <w:left w:val="none" w:sz="0" w:space="0" w:color="auto"/>
                                                <w:bottom w:val="none" w:sz="0" w:space="0" w:color="auto"/>
                                                <w:right w:val="none" w:sz="0" w:space="0" w:color="auto"/>
                                              </w:divBdr>
                                              <w:divsChild>
                                                <w:div w:id="1537308662">
                                                  <w:marLeft w:val="0"/>
                                                  <w:marRight w:val="0"/>
                                                  <w:marTop w:val="0"/>
                                                  <w:marBottom w:val="0"/>
                                                  <w:divBdr>
                                                    <w:top w:val="none" w:sz="0" w:space="0" w:color="auto"/>
                                                    <w:left w:val="none" w:sz="0" w:space="0" w:color="auto"/>
                                                    <w:bottom w:val="none" w:sz="0" w:space="0" w:color="auto"/>
                                                    <w:right w:val="none" w:sz="0" w:space="0" w:color="auto"/>
                                                  </w:divBdr>
                                                </w:div>
                                                <w:div w:id="1959139025">
                                                  <w:marLeft w:val="240"/>
                                                  <w:marRight w:val="240"/>
                                                  <w:marTop w:val="0"/>
                                                  <w:marBottom w:val="0"/>
                                                  <w:divBdr>
                                                    <w:top w:val="none" w:sz="0" w:space="0" w:color="auto"/>
                                                    <w:left w:val="none" w:sz="0" w:space="0" w:color="auto"/>
                                                    <w:bottom w:val="none" w:sz="0" w:space="0" w:color="auto"/>
                                                    <w:right w:val="none" w:sz="0" w:space="0" w:color="auto"/>
                                                  </w:divBdr>
                                                  <w:divsChild>
                                                    <w:div w:id="422264336">
                                                      <w:marLeft w:val="0"/>
                                                      <w:marRight w:val="0"/>
                                                      <w:marTop w:val="0"/>
                                                      <w:marBottom w:val="0"/>
                                                      <w:divBdr>
                                                        <w:top w:val="none" w:sz="0" w:space="0" w:color="auto"/>
                                                        <w:left w:val="none" w:sz="0" w:space="0" w:color="auto"/>
                                                        <w:bottom w:val="none" w:sz="0" w:space="0" w:color="auto"/>
                                                        <w:right w:val="none" w:sz="0" w:space="0" w:color="auto"/>
                                                      </w:divBdr>
                                                      <w:divsChild>
                                                        <w:div w:id="158230984">
                                                          <w:marLeft w:val="240"/>
                                                          <w:marRight w:val="240"/>
                                                          <w:marTop w:val="0"/>
                                                          <w:marBottom w:val="0"/>
                                                          <w:divBdr>
                                                            <w:top w:val="none" w:sz="0" w:space="0" w:color="auto"/>
                                                            <w:left w:val="none" w:sz="0" w:space="0" w:color="auto"/>
                                                            <w:bottom w:val="none" w:sz="0" w:space="0" w:color="auto"/>
                                                            <w:right w:val="none" w:sz="0" w:space="0" w:color="auto"/>
                                                          </w:divBdr>
                                                        </w:div>
                                                        <w:div w:id="1171289330">
                                                          <w:marLeft w:val="0"/>
                                                          <w:marRight w:val="0"/>
                                                          <w:marTop w:val="0"/>
                                                          <w:marBottom w:val="0"/>
                                                          <w:divBdr>
                                                            <w:top w:val="none" w:sz="0" w:space="0" w:color="auto"/>
                                                            <w:left w:val="none" w:sz="0" w:space="0" w:color="auto"/>
                                                            <w:bottom w:val="none" w:sz="0" w:space="0" w:color="auto"/>
                                                            <w:right w:val="none" w:sz="0" w:space="0" w:color="auto"/>
                                                          </w:divBdr>
                                                        </w:div>
                                                        <w:div w:id="1294408996">
                                                          <w:marLeft w:val="240"/>
                                                          <w:marRight w:val="240"/>
                                                          <w:marTop w:val="0"/>
                                                          <w:marBottom w:val="0"/>
                                                          <w:divBdr>
                                                            <w:top w:val="none" w:sz="0" w:space="0" w:color="auto"/>
                                                            <w:left w:val="none" w:sz="0" w:space="0" w:color="auto"/>
                                                            <w:bottom w:val="none" w:sz="0" w:space="0" w:color="auto"/>
                                                            <w:right w:val="none" w:sz="0" w:space="0" w:color="auto"/>
                                                          </w:divBdr>
                                                          <w:divsChild>
                                                            <w:div w:id="8034294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4797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080">
                                  <w:marLeft w:val="240"/>
                                  <w:marRight w:val="240"/>
                                  <w:marTop w:val="0"/>
                                  <w:marBottom w:val="0"/>
                                  <w:divBdr>
                                    <w:top w:val="none" w:sz="0" w:space="0" w:color="auto"/>
                                    <w:left w:val="none" w:sz="0" w:space="0" w:color="auto"/>
                                    <w:bottom w:val="none" w:sz="0" w:space="0" w:color="auto"/>
                                    <w:right w:val="none" w:sz="0" w:space="0" w:color="auto"/>
                                  </w:divBdr>
                                  <w:divsChild>
                                    <w:div w:id="1027174736">
                                      <w:marLeft w:val="240"/>
                                      <w:marRight w:val="0"/>
                                      <w:marTop w:val="0"/>
                                      <w:marBottom w:val="0"/>
                                      <w:divBdr>
                                        <w:top w:val="none" w:sz="0" w:space="0" w:color="auto"/>
                                        <w:left w:val="none" w:sz="0" w:space="0" w:color="auto"/>
                                        <w:bottom w:val="none" w:sz="0" w:space="0" w:color="auto"/>
                                        <w:right w:val="none" w:sz="0" w:space="0" w:color="auto"/>
                                      </w:divBdr>
                                    </w:div>
                                  </w:divsChild>
                                </w:div>
                                <w:div w:id="704597057">
                                  <w:marLeft w:val="240"/>
                                  <w:marRight w:val="240"/>
                                  <w:marTop w:val="0"/>
                                  <w:marBottom w:val="0"/>
                                  <w:divBdr>
                                    <w:top w:val="none" w:sz="0" w:space="0" w:color="auto"/>
                                    <w:left w:val="none" w:sz="0" w:space="0" w:color="auto"/>
                                    <w:bottom w:val="none" w:sz="0" w:space="0" w:color="auto"/>
                                    <w:right w:val="none" w:sz="0" w:space="0" w:color="auto"/>
                                  </w:divBdr>
                                  <w:divsChild>
                                    <w:div w:id="270623575">
                                      <w:marLeft w:val="0"/>
                                      <w:marRight w:val="0"/>
                                      <w:marTop w:val="0"/>
                                      <w:marBottom w:val="0"/>
                                      <w:divBdr>
                                        <w:top w:val="none" w:sz="0" w:space="0" w:color="auto"/>
                                        <w:left w:val="none" w:sz="0" w:space="0" w:color="auto"/>
                                        <w:bottom w:val="none" w:sz="0" w:space="0" w:color="auto"/>
                                        <w:right w:val="none" w:sz="0" w:space="0" w:color="auto"/>
                                      </w:divBdr>
                                      <w:divsChild>
                                        <w:div w:id="271401822">
                                          <w:marLeft w:val="240"/>
                                          <w:marRight w:val="240"/>
                                          <w:marTop w:val="0"/>
                                          <w:marBottom w:val="0"/>
                                          <w:divBdr>
                                            <w:top w:val="none" w:sz="0" w:space="0" w:color="auto"/>
                                            <w:left w:val="none" w:sz="0" w:space="0" w:color="auto"/>
                                            <w:bottom w:val="none" w:sz="0" w:space="0" w:color="auto"/>
                                            <w:right w:val="none" w:sz="0" w:space="0" w:color="auto"/>
                                          </w:divBdr>
                                          <w:divsChild>
                                            <w:div w:id="241334370">
                                              <w:marLeft w:val="240"/>
                                              <w:marRight w:val="0"/>
                                              <w:marTop w:val="0"/>
                                              <w:marBottom w:val="0"/>
                                              <w:divBdr>
                                                <w:top w:val="none" w:sz="0" w:space="0" w:color="auto"/>
                                                <w:left w:val="none" w:sz="0" w:space="0" w:color="auto"/>
                                                <w:bottom w:val="none" w:sz="0" w:space="0" w:color="auto"/>
                                                <w:right w:val="none" w:sz="0" w:space="0" w:color="auto"/>
                                              </w:divBdr>
                                            </w:div>
                                            <w:div w:id="1274627371">
                                              <w:marLeft w:val="0"/>
                                              <w:marRight w:val="0"/>
                                              <w:marTop w:val="0"/>
                                              <w:marBottom w:val="0"/>
                                              <w:divBdr>
                                                <w:top w:val="none" w:sz="0" w:space="0" w:color="auto"/>
                                                <w:left w:val="none" w:sz="0" w:space="0" w:color="auto"/>
                                                <w:bottom w:val="none" w:sz="0" w:space="0" w:color="auto"/>
                                                <w:right w:val="none" w:sz="0" w:space="0" w:color="auto"/>
                                              </w:divBdr>
                                              <w:divsChild>
                                                <w:div w:id="1708680134">
                                                  <w:marLeft w:val="0"/>
                                                  <w:marRight w:val="0"/>
                                                  <w:marTop w:val="0"/>
                                                  <w:marBottom w:val="0"/>
                                                  <w:divBdr>
                                                    <w:top w:val="none" w:sz="0" w:space="0" w:color="auto"/>
                                                    <w:left w:val="none" w:sz="0" w:space="0" w:color="auto"/>
                                                    <w:bottom w:val="none" w:sz="0" w:space="0" w:color="auto"/>
                                                    <w:right w:val="none" w:sz="0" w:space="0" w:color="auto"/>
                                                  </w:divBdr>
                                                </w:div>
                                                <w:div w:id="2095080044">
                                                  <w:marLeft w:val="240"/>
                                                  <w:marRight w:val="240"/>
                                                  <w:marTop w:val="0"/>
                                                  <w:marBottom w:val="0"/>
                                                  <w:divBdr>
                                                    <w:top w:val="none" w:sz="0" w:space="0" w:color="auto"/>
                                                    <w:left w:val="none" w:sz="0" w:space="0" w:color="auto"/>
                                                    <w:bottom w:val="none" w:sz="0" w:space="0" w:color="auto"/>
                                                    <w:right w:val="none" w:sz="0" w:space="0" w:color="auto"/>
                                                  </w:divBdr>
                                                  <w:divsChild>
                                                    <w:div w:id="1935630170">
                                                      <w:marLeft w:val="240"/>
                                                      <w:marRight w:val="0"/>
                                                      <w:marTop w:val="0"/>
                                                      <w:marBottom w:val="0"/>
                                                      <w:divBdr>
                                                        <w:top w:val="none" w:sz="0" w:space="0" w:color="auto"/>
                                                        <w:left w:val="none" w:sz="0" w:space="0" w:color="auto"/>
                                                        <w:bottom w:val="none" w:sz="0" w:space="0" w:color="auto"/>
                                                        <w:right w:val="none" w:sz="0" w:space="0" w:color="auto"/>
                                                      </w:divBdr>
                                                    </w:div>
                                                    <w:div w:id="2000226851">
                                                      <w:marLeft w:val="0"/>
                                                      <w:marRight w:val="0"/>
                                                      <w:marTop w:val="0"/>
                                                      <w:marBottom w:val="0"/>
                                                      <w:divBdr>
                                                        <w:top w:val="none" w:sz="0" w:space="0" w:color="auto"/>
                                                        <w:left w:val="none" w:sz="0" w:space="0" w:color="auto"/>
                                                        <w:bottom w:val="none" w:sz="0" w:space="0" w:color="auto"/>
                                                        <w:right w:val="none" w:sz="0" w:space="0" w:color="auto"/>
                                                      </w:divBdr>
                                                      <w:divsChild>
                                                        <w:div w:id="73477642">
                                                          <w:marLeft w:val="240"/>
                                                          <w:marRight w:val="240"/>
                                                          <w:marTop w:val="0"/>
                                                          <w:marBottom w:val="0"/>
                                                          <w:divBdr>
                                                            <w:top w:val="none" w:sz="0" w:space="0" w:color="auto"/>
                                                            <w:left w:val="none" w:sz="0" w:space="0" w:color="auto"/>
                                                            <w:bottom w:val="none" w:sz="0" w:space="0" w:color="auto"/>
                                                            <w:right w:val="none" w:sz="0" w:space="0" w:color="auto"/>
                                                          </w:divBdr>
                                                          <w:divsChild>
                                                            <w:div w:id="283392548">
                                                              <w:marLeft w:val="0"/>
                                                              <w:marRight w:val="0"/>
                                                              <w:marTop w:val="0"/>
                                                              <w:marBottom w:val="0"/>
                                                              <w:divBdr>
                                                                <w:top w:val="none" w:sz="0" w:space="0" w:color="auto"/>
                                                                <w:left w:val="none" w:sz="0" w:space="0" w:color="auto"/>
                                                                <w:bottom w:val="none" w:sz="0" w:space="0" w:color="auto"/>
                                                                <w:right w:val="none" w:sz="0" w:space="0" w:color="auto"/>
                                                              </w:divBdr>
                                                              <w:divsChild>
                                                                <w:div w:id="1082533752">
                                                                  <w:marLeft w:val="240"/>
                                                                  <w:marRight w:val="240"/>
                                                                  <w:marTop w:val="0"/>
                                                                  <w:marBottom w:val="0"/>
                                                                  <w:divBdr>
                                                                    <w:top w:val="none" w:sz="0" w:space="0" w:color="auto"/>
                                                                    <w:left w:val="none" w:sz="0" w:space="0" w:color="auto"/>
                                                                    <w:bottom w:val="none" w:sz="0" w:space="0" w:color="auto"/>
                                                                    <w:right w:val="none" w:sz="0" w:space="0" w:color="auto"/>
                                                                  </w:divBdr>
                                                                </w:div>
                                                                <w:div w:id="1291593157">
                                                                  <w:marLeft w:val="0"/>
                                                                  <w:marRight w:val="0"/>
                                                                  <w:marTop w:val="0"/>
                                                                  <w:marBottom w:val="0"/>
                                                                  <w:divBdr>
                                                                    <w:top w:val="none" w:sz="0" w:space="0" w:color="auto"/>
                                                                    <w:left w:val="none" w:sz="0" w:space="0" w:color="auto"/>
                                                                    <w:bottom w:val="none" w:sz="0" w:space="0" w:color="auto"/>
                                                                    <w:right w:val="none" w:sz="0" w:space="0" w:color="auto"/>
                                                                  </w:divBdr>
                                                                </w:div>
                                                                <w:div w:id="1671133414">
                                                                  <w:marLeft w:val="240"/>
                                                                  <w:marRight w:val="240"/>
                                                                  <w:marTop w:val="0"/>
                                                                  <w:marBottom w:val="0"/>
                                                                  <w:divBdr>
                                                                    <w:top w:val="none" w:sz="0" w:space="0" w:color="auto"/>
                                                                    <w:left w:val="none" w:sz="0" w:space="0" w:color="auto"/>
                                                                    <w:bottom w:val="none" w:sz="0" w:space="0" w:color="auto"/>
                                                                    <w:right w:val="none" w:sz="0" w:space="0" w:color="auto"/>
                                                                  </w:divBdr>
                                                                  <w:divsChild>
                                                                    <w:div w:id="1566837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50136120">
                                                              <w:marLeft w:val="240"/>
                                                              <w:marRight w:val="0"/>
                                                              <w:marTop w:val="0"/>
                                                              <w:marBottom w:val="0"/>
                                                              <w:divBdr>
                                                                <w:top w:val="none" w:sz="0" w:space="0" w:color="auto"/>
                                                                <w:left w:val="none" w:sz="0" w:space="0" w:color="auto"/>
                                                                <w:bottom w:val="none" w:sz="0" w:space="0" w:color="auto"/>
                                                                <w:right w:val="none" w:sz="0" w:space="0" w:color="auto"/>
                                                              </w:divBdr>
                                                            </w:div>
                                                          </w:divsChild>
                                                        </w:div>
                                                        <w:div w:id="10401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780463">
                                          <w:marLeft w:val="0"/>
                                          <w:marRight w:val="0"/>
                                          <w:marTop w:val="0"/>
                                          <w:marBottom w:val="0"/>
                                          <w:divBdr>
                                            <w:top w:val="none" w:sz="0" w:space="0" w:color="auto"/>
                                            <w:left w:val="none" w:sz="0" w:space="0" w:color="auto"/>
                                            <w:bottom w:val="none" w:sz="0" w:space="0" w:color="auto"/>
                                            <w:right w:val="none" w:sz="0" w:space="0" w:color="auto"/>
                                          </w:divBdr>
                                        </w:div>
                                        <w:div w:id="1163353672">
                                          <w:marLeft w:val="240"/>
                                          <w:marRight w:val="240"/>
                                          <w:marTop w:val="0"/>
                                          <w:marBottom w:val="0"/>
                                          <w:divBdr>
                                            <w:top w:val="none" w:sz="0" w:space="0" w:color="auto"/>
                                            <w:left w:val="none" w:sz="0" w:space="0" w:color="auto"/>
                                            <w:bottom w:val="none" w:sz="0" w:space="0" w:color="auto"/>
                                            <w:right w:val="none" w:sz="0" w:space="0" w:color="auto"/>
                                          </w:divBdr>
                                          <w:divsChild>
                                            <w:div w:id="243146019">
                                              <w:marLeft w:val="0"/>
                                              <w:marRight w:val="0"/>
                                              <w:marTop w:val="0"/>
                                              <w:marBottom w:val="0"/>
                                              <w:divBdr>
                                                <w:top w:val="none" w:sz="0" w:space="0" w:color="auto"/>
                                                <w:left w:val="none" w:sz="0" w:space="0" w:color="auto"/>
                                                <w:bottom w:val="none" w:sz="0" w:space="0" w:color="auto"/>
                                                <w:right w:val="none" w:sz="0" w:space="0" w:color="auto"/>
                                              </w:divBdr>
                                              <w:divsChild>
                                                <w:div w:id="315190956">
                                                  <w:marLeft w:val="240"/>
                                                  <w:marRight w:val="240"/>
                                                  <w:marTop w:val="0"/>
                                                  <w:marBottom w:val="0"/>
                                                  <w:divBdr>
                                                    <w:top w:val="none" w:sz="0" w:space="0" w:color="auto"/>
                                                    <w:left w:val="none" w:sz="0" w:space="0" w:color="auto"/>
                                                    <w:bottom w:val="none" w:sz="0" w:space="0" w:color="auto"/>
                                                    <w:right w:val="none" w:sz="0" w:space="0" w:color="auto"/>
                                                  </w:divBdr>
                                                  <w:divsChild>
                                                    <w:div w:id="713427136">
                                                      <w:marLeft w:val="240"/>
                                                      <w:marRight w:val="0"/>
                                                      <w:marTop w:val="0"/>
                                                      <w:marBottom w:val="0"/>
                                                      <w:divBdr>
                                                        <w:top w:val="none" w:sz="0" w:space="0" w:color="auto"/>
                                                        <w:left w:val="none" w:sz="0" w:space="0" w:color="auto"/>
                                                        <w:bottom w:val="none" w:sz="0" w:space="0" w:color="auto"/>
                                                        <w:right w:val="none" w:sz="0" w:space="0" w:color="auto"/>
                                                      </w:divBdr>
                                                    </w:div>
                                                    <w:div w:id="1384596238">
                                                      <w:marLeft w:val="0"/>
                                                      <w:marRight w:val="0"/>
                                                      <w:marTop w:val="0"/>
                                                      <w:marBottom w:val="0"/>
                                                      <w:divBdr>
                                                        <w:top w:val="none" w:sz="0" w:space="0" w:color="auto"/>
                                                        <w:left w:val="none" w:sz="0" w:space="0" w:color="auto"/>
                                                        <w:bottom w:val="none" w:sz="0" w:space="0" w:color="auto"/>
                                                        <w:right w:val="none" w:sz="0" w:space="0" w:color="auto"/>
                                                      </w:divBdr>
                                                      <w:divsChild>
                                                        <w:div w:id="1301568398">
                                                          <w:marLeft w:val="240"/>
                                                          <w:marRight w:val="240"/>
                                                          <w:marTop w:val="0"/>
                                                          <w:marBottom w:val="0"/>
                                                          <w:divBdr>
                                                            <w:top w:val="none" w:sz="0" w:space="0" w:color="auto"/>
                                                            <w:left w:val="none" w:sz="0" w:space="0" w:color="auto"/>
                                                            <w:bottom w:val="none" w:sz="0" w:space="0" w:color="auto"/>
                                                            <w:right w:val="none" w:sz="0" w:space="0" w:color="auto"/>
                                                          </w:divBdr>
                                                          <w:divsChild>
                                                            <w:div w:id="730612689">
                                                              <w:marLeft w:val="240"/>
                                                              <w:marRight w:val="0"/>
                                                              <w:marTop w:val="0"/>
                                                              <w:marBottom w:val="0"/>
                                                              <w:divBdr>
                                                                <w:top w:val="none" w:sz="0" w:space="0" w:color="auto"/>
                                                                <w:left w:val="none" w:sz="0" w:space="0" w:color="auto"/>
                                                                <w:bottom w:val="none" w:sz="0" w:space="0" w:color="auto"/>
                                                                <w:right w:val="none" w:sz="0" w:space="0" w:color="auto"/>
                                                              </w:divBdr>
                                                            </w:div>
                                                            <w:div w:id="923953975">
                                                              <w:marLeft w:val="0"/>
                                                              <w:marRight w:val="0"/>
                                                              <w:marTop w:val="0"/>
                                                              <w:marBottom w:val="0"/>
                                                              <w:divBdr>
                                                                <w:top w:val="none" w:sz="0" w:space="0" w:color="auto"/>
                                                                <w:left w:val="none" w:sz="0" w:space="0" w:color="auto"/>
                                                                <w:bottom w:val="none" w:sz="0" w:space="0" w:color="auto"/>
                                                                <w:right w:val="none" w:sz="0" w:space="0" w:color="auto"/>
                                                              </w:divBdr>
                                                              <w:divsChild>
                                                                <w:div w:id="1270746454">
                                                                  <w:marLeft w:val="0"/>
                                                                  <w:marRight w:val="0"/>
                                                                  <w:marTop w:val="0"/>
                                                                  <w:marBottom w:val="0"/>
                                                                  <w:divBdr>
                                                                    <w:top w:val="none" w:sz="0" w:space="0" w:color="auto"/>
                                                                    <w:left w:val="none" w:sz="0" w:space="0" w:color="auto"/>
                                                                    <w:bottom w:val="none" w:sz="0" w:space="0" w:color="auto"/>
                                                                    <w:right w:val="none" w:sz="0" w:space="0" w:color="auto"/>
                                                                  </w:divBdr>
                                                                </w:div>
                                                                <w:div w:id="1664627074">
                                                                  <w:marLeft w:val="240"/>
                                                                  <w:marRight w:val="240"/>
                                                                  <w:marTop w:val="0"/>
                                                                  <w:marBottom w:val="0"/>
                                                                  <w:divBdr>
                                                                    <w:top w:val="none" w:sz="0" w:space="0" w:color="auto"/>
                                                                    <w:left w:val="none" w:sz="0" w:space="0" w:color="auto"/>
                                                                    <w:bottom w:val="none" w:sz="0" w:space="0" w:color="auto"/>
                                                                    <w:right w:val="none" w:sz="0" w:space="0" w:color="auto"/>
                                                                  </w:divBdr>
                                                                  <w:divsChild>
                                                                    <w:div w:id="1330985243">
                                                                      <w:marLeft w:val="240"/>
                                                                      <w:marRight w:val="0"/>
                                                                      <w:marTop w:val="0"/>
                                                                      <w:marBottom w:val="0"/>
                                                                      <w:divBdr>
                                                                        <w:top w:val="none" w:sz="0" w:space="0" w:color="auto"/>
                                                                        <w:left w:val="none" w:sz="0" w:space="0" w:color="auto"/>
                                                                        <w:bottom w:val="none" w:sz="0" w:space="0" w:color="auto"/>
                                                                        <w:right w:val="none" w:sz="0" w:space="0" w:color="auto"/>
                                                                      </w:divBdr>
                                                                    </w:div>
                                                                  </w:divsChild>
                                                                </w:div>
                                                                <w:div w:id="169977056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7389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496">
                                                  <w:marLeft w:val="0"/>
                                                  <w:marRight w:val="0"/>
                                                  <w:marTop w:val="0"/>
                                                  <w:marBottom w:val="0"/>
                                                  <w:divBdr>
                                                    <w:top w:val="none" w:sz="0" w:space="0" w:color="auto"/>
                                                    <w:left w:val="none" w:sz="0" w:space="0" w:color="auto"/>
                                                    <w:bottom w:val="none" w:sz="0" w:space="0" w:color="auto"/>
                                                    <w:right w:val="none" w:sz="0" w:space="0" w:color="auto"/>
                                                  </w:divBdr>
                                                </w:div>
                                              </w:divsChild>
                                            </w:div>
                                            <w:div w:id="14401769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2893980">
                                      <w:marLeft w:val="240"/>
                                      <w:marRight w:val="0"/>
                                      <w:marTop w:val="0"/>
                                      <w:marBottom w:val="0"/>
                                      <w:divBdr>
                                        <w:top w:val="none" w:sz="0" w:space="0" w:color="auto"/>
                                        <w:left w:val="none" w:sz="0" w:space="0" w:color="auto"/>
                                        <w:bottom w:val="none" w:sz="0" w:space="0" w:color="auto"/>
                                        <w:right w:val="none" w:sz="0" w:space="0" w:color="auto"/>
                                      </w:divBdr>
                                    </w:div>
                                  </w:divsChild>
                                </w:div>
                                <w:div w:id="2016688660">
                                  <w:marLeft w:val="240"/>
                                  <w:marRight w:val="240"/>
                                  <w:marTop w:val="0"/>
                                  <w:marBottom w:val="0"/>
                                  <w:divBdr>
                                    <w:top w:val="none" w:sz="0" w:space="0" w:color="auto"/>
                                    <w:left w:val="none" w:sz="0" w:space="0" w:color="auto"/>
                                    <w:bottom w:val="none" w:sz="0" w:space="0" w:color="auto"/>
                                    <w:right w:val="none" w:sz="0" w:space="0" w:color="auto"/>
                                  </w:divBdr>
                                  <w:divsChild>
                                    <w:div w:id="557515385">
                                      <w:marLeft w:val="240"/>
                                      <w:marRight w:val="0"/>
                                      <w:marTop w:val="0"/>
                                      <w:marBottom w:val="0"/>
                                      <w:divBdr>
                                        <w:top w:val="none" w:sz="0" w:space="0" w:color="auto"/>
                                        <w:left w:val="none" w:sz="0" w:space="0" w:color="auto"/>
                                        <w:bottom w:val="none" w:sz="0" w:space="0" w:color="auto"/>
                                        <w:right w:val="none" w:sz="0" w:space="0" w:color="auto"/>
                                      </w:divBdr>
                                    </w:div>
                                    <w:div w:id="1030031987">
                                      <w:marLeft w:val="0"/>
                                      <w:marRight w:val="0"/>
                                      <w:marTop w:val="0"/>
                                      <w:marBottom w:val="0"/>
                                      <w:divBdr>
                                        <w:top w:val="none" w:sz="0" w:space="0" w:color="auto"/>
                                        <w:left w:val="none" w:sz="0" w:space="0" w:color="auto"/>
                                        <w:bottom w:val="none" w:sz="0" w:space="0" w:color="auto"/>
                                        <w:right w:val="none" w:sz="0" w:space="0" w:color="auto"/>
                                      </w:divBdr>
                                      <w:divsChild>
                                        <w:div w:id="514732627">
                                          <w:marLeft w:val="240"/>
                                          <w:marRight w:val="240"/>
                                          <w:marTop w:val="0"/>
                                          <w:marBottom w:val="0"/>
                                          <w:divBdr>
                                            <w:top w:val="none" w:sz="0" w:space="0" w:color="auto"/>
                                            <w:left w:val="none" w:sz="0" w:space="0" w:color="auto"/>
                                            <w:bottom w:val="none" w:sz="0" w:space="0" w:color="auto"/>
                                            <w:right w:val="none" w:sz="0" w:space="0" w:color="auto"/>
                                          </w:divBdr>
                                          <w:divsChild>
                                            <w:div w:id="669724109">
                                              <w:marLeft w:val="0"/>
                                              <w:marRight w:val="0"/>
                                              <w:marTop w:val="0"/>
                                              <w:marBottom w:val="0"/>
                                              <w:divBdr>
                                                <w:top w:val="none" w:sz="0" w:space="0" w:color="auto"/>
                                                <w:left w:val="none" w:sz="0" w:space="0" w:color="auto"/>
                                                <w:bottom w:val="none" w:sz="0" w:space="0" w:color="auto"/>
                                                <w:right w:val="none" w:sz="0" w:space="0" w:color="auto"/>
                                              </w:divBdr>
                                              <w:divsChild>
                                                <w:div w:id="456685294">
                                                  <w:marLeft w:val="0"/>
                                                  <w:marRight w:val="0"/>
                                                  <w:marTop w:val="0"/>
                                                  <w:marBottom w:val="0"/>
                                                  <w:divBdr>
                                                    <w:top w:val="none" w:sz="0" w:space="0" w:color="auto"/>
                                                    <w:left w:val="none" w:sz="0" w:space="0" w:color="auto"/>
                                                    <w:bottom w:val="none" w:sz="0" w:space="0" w:color="auto"/>
                                                    <w:right w:val="none" w:sz="0" w:space="0" w:color="auto"/>
                                                  </w:divBdr>
                                                </w:div>
                                                <w:div w:id="500972082">
                                                  <w:marLeft w:val="240"/>
                                                  <w:marRight w:val="240"/>
                                                  <w:marTop w:val="0"/>
                                                  <w:marBottom w:val="0"/>
                                                  <w:divBdr>
                                                    <w:top w:val="none" w:sz="0" w:space="0" w:color="auto"/>
                                                    <w:left w:val="none" w:sz="0" w:space="0" w:color="auto"/>
                                                    <w:bottom w:val="none" w:sz="0" w:space="0" w:color="auto"/>
                                                    <w:right w:val="none" w:sz="0" w:space="0" w:color="auto"/>
                                                  </w:divBdr>
                                                  <w:divsChild>
                                                    <w:div w:id="493647594">
                                                      <w:marLeft w:val="240"/>
                                                      <w:marRight w:val="0"/>
                                                      <w:marTop w:val="0"/>
                                                      <w:marBottom w:val="0"/>
                                                      <w:divBdr>
                                                        <w:top w:val="none" w:sz="0" w:space="0" w:color="auto"/>
                                                        <w:left w:val="none" w:sz="0" w:space="0" w:color="auto"/>
                                                        <w:bottom w:val="none" w:sz="0" w:space="0" w:color="auto"/>
                                                        <w:right w:val="none" w:sz="0" w:space="0" w:color="auto"/>
                                                      </w:divBdr>
                                                    </w:div>
                                                    <w:div w:id="760446178">
                                                      <w:marLeft w:val="0"/>
                                                      <w:marRight w:val="0"/>
                                                      <w:marTop w:val="0"/>
                                                      <w:marBottom w:val="0"/>
                                                      <w:divBdr>
                                                        <w:top w:val="none" w:sz="0" w:space="0" w:color="auto"/>
                                                        <w:left w:val="none" w:sz="0" w:space="0" w:color="auto"/>
                                                        <w:bottom w:val="none" w:sz="0" w:space="0" w:color="auto"/>
                                                        <w:right w:val="none" w:sz="0" w:space="0" w:color="auto"/>
                                                      </w:divBdr>
                                                      <w:divsChild>
                                                        <w:div w:id="68619584">
                                                          <w:marLeft w:val="240"/>
                                                          <w:marRight w:val="240"/>
                                                          <w:marTop w:val="0"/>
                                                          <w:marBottom w:val="0"/>
                                                          <w:divBdr>
                                                            <w:top w:val="none" w:sz="0" w:space="0" w:color="auto"/>
                                                            <w:left w:val="none" w:sz="0" w:space="0" w:color="auto"/>
                                                            <w:bottom w:val="none" w:sz="0" w:space="0" w:color="auto"/>
                                                            <w:right w:val="none" w:sz="0" w:space="0" w:color="auto"/>
                                                          </w:divBdr>
                                                          <w:divsChild>
                                                            <w:div w:id="488595313">
                                                              <w:marLeft w:val="240"/>
                                                              <w:marRight w:val="0"/>
                                                              <w:marTop w:val="0"/>
                                                              <w:marBottom w:val="0"/>
                                                              <w:divBdr>
                                                                <w:top w:val="none" w:sz="0" w:space="0" w:color="auto"/>
                                                                <w:left w:val="none" w:sz="0" w:space="0" w:color="auto"/>
                                                                <w:bottom w:val="none" w:sz="0" w:space="0" w:color="auto"/>
                                                                <w:right w:val="none" w:sz="0" w:space="0" w:color="auto"/>
                                                              </w:divBdr>
                                                            </w:div>
                                                            <w:div w:id="2023242866">
                                                              <w:marLeft w:val="0"/>
                                                              <w:marRight w:val="0"/>
                                                              <w:marTop w:val="0"/>
                                                              <w:marBottom w:val="0"/>
                                                              <w:divBdr>
                                                                <w:top w:val="none" w:sz="0" w:space="0" w:color="auto"/>
                                                                <w:left w:val="none" w:sz="0" w:space="0" w:color="auto"/>
                                                                <w:bottom w:val="none" w:sz="0" w:space="0" w:color="auto"/>
                                                                <w:right w:val="none" w:sz="0" w:space="0" w:color="auto"/>
                                                              </w:divBdr>
                                                              <w:divsChild>
                                                                <w:div w:id="246236371">
                                                                  <w:marLeft w:val="240"/>
                                                                  <w:marRight w:val="240"/>
                                                                  <w:marTop w:val="0"/>
                                                                  <w:marBottom w:val="0"/>
                                                                  <w:divBdr>
                                                                    <w:top w:val="none" w:sz="0" w:space="0" w:color="auto"/>
                                                                    <w:left w:val="none" w:sz="0" w:space="0" w:color="auto"/>
                                                                    <w:bottom w:val="none" w:sz="0" w:space="0" w:color="auto"/>
                                                                    <w:right w:val="none" w:sz="0" w:space="0" w:color="auto"/>
                                                                  </w:divBdr>
                                                                  <w:divsChild>
                                                                    <w:div w:id="590315414">
                                                                      <w:marLeft w:val="240"/>
                                                                      <w:marRight w:val="0"/>
                                                                      <w:marTop w:val="0"/>
                                                                      <w:marBottom w:val="0"/>
                                                                      <w:divBdr>
                                                                        <w:top w:val="none" w:sz="0" w:space="0" w:color="auto"/>
                                                                        <w:left w:val="none" w:sz="0" w:space="0" w:color="auto"/>
                                                                        <w:bottom w:val="none" w:sz="0" w:space="0" w:color="auto"/>
                                                                        <w:right w:val="none" w:sz="0" w:space="0" w:color="auto"/>
                                                                      </w:divBdr>
                                                                    </w:div>
                                                                    <w:div w:id="1410811355">
                                                                      <w:marLeft w:val="0"/>
                                                                      <w:marRight w:val="0"/>
                                                                      <w:marTop w:val="0"/>
                                                                      <w:marBottom w:val="0"/>
                                                                      <w:divBdr>
                                                                        <w:top w:val="none" w:sz="0" w:space="0" w:color="auto"/>
                                                                        <w:left w:val="none" w:sz="0" w:space="0" w:color="auto"/>
                                                                        <w:bottom w:val="none" w:sz="0" w:space="0" w:color="auto"/>
                                                                        <w:right w:val="none" w:sz="0" w:space="0" w:color="auto"/>
                                                                      </w:divBdr>
                                                                      <w:divsChild>
                                                                        <w:div w:id="12386379">
                                                                          <w:marLeft w:val="0"/>
                                                                          <w:marRight w:val="0"/>
                                                                          <w:marTop w:val="0"/>
                                                                          <w:marBottom w:val="0"/>
                                                                          <w:divBdr>
                                                                            <w:top w:val="none" w:sz="0" w:space="0" w:color="auto"/>
                                                                            <w:left w:val="none" w:sz="0" w:space="0" w:color="auto"/>
                                                                            <w:bottom w:val="none" w:sz="0" w:space="0" w:color="auto"/>
                                                                            <w:right w:val="none" w:sz="0" w:space="0" w:color="auto"/>
                                                                          </w:divBdr>
                                                                        </w:div>
                                                                        <w:div w:id="1831676117">
                                                                          <w:marLeft w:val="240"/>
                                                                          <w:marRight w:val="240"/>
                                                                          <w:marTop w:val="0"/>
                                                                          <w:marBottom w:val="0"/>
                                                                          <w:divBdr>
                                                                            <w:top w:val="none" w:sz="0" w:space="0" w:color="auto"/>
                                                                            <w:left w:val="none" w:sz="0" w:space="0" w:color="auto"/>
                                                                            <w:bottom w:val="none" w:sz="0" w:space="0" w:color="auto"/>
                                                                            <w:right w:val="none" w:sz="0" w:space="0" w:color="auto"/>
                                                                          </w:divBdr>
                                                                          <w:divsChild>
                                                                            <w:div w:id="1229727067">
                                                                              <w:marLeft w:val="240"/>
                                                                              <w:marRight w:val="0"/>
                                                                              <w:marTop w:val="0"/>
                                                                              <w:marBottom w:val="0"/>
                                                                              <w:divBdr>
                                                                                <w:top w:val="none" w:sz="0" w:space="0" w:color="auto"/>
                                                                                <w:left w:val="none" w:sz="0" w:space="0" w:color="auto"/>
                                                                                <w:bottom w:val="none" w:sz="0" w:space="0" w:color="auto"/>
                                                                                <w:right w:val="none" w:sz="0" w:space="0" w:color="auto"/>
                                                                              </w:divBdr>
                                                                            </w:div>
                                                                            <w:div w:id="1247574985">
                                                                              <w:marLeft w:val="0"/>
                                                                              <w:marRight w:val="0"/>
                                                                              <w:marTop w:val="0"/>
                                                                              <w:marBottom w:val="0"/>
                                                                              <w:divBdr>
                                                                                <w:top w:val="none" w:sz="0" w:space="0" w:color="auto"/>
                                                                                <w:left w:val="none" w:sz="0" w:space="0" w:color="auto"/>
                                                                                <w:bottom w:val="none" w:sz="0" w:space="0" w:color="auto"/>
                                                                                <w:right w:val="none" w:sz="0" w:space="0" w:color="auto"/>
                                                                              </w:divBdr>
                                                                              <w:divsChild>
                                                                                <w:div w:id="1035273826">
                                                                                  <w:marLeft w:val="240"/>
                                                                                  <w:marRight w:val="240"/>
                                                                                  <w:marTop w:val="0"/>
                                                                                  <w:marBottom w:val="0"/>
                                                                                  <w:divBdr>
                                                                                    <w:top w:val="none" w:sz="0" w:space="0" w:color="auto"/>
                                                                                    <w:left w:val="none" w:sz="0" w:space="0" w:color="auto"/>
                                                                                    <w:bottom w:val="none" w:sz="0" w:space="0" w:color="auto"/>
                                                                                    <w:right w:val="none" w:sz="0" w:space="0" w:color="auto"/>
                                                                                  </w:divBdr>
                                                                                  <w:divsChild>
                                                                                    <w:div w:id="583078007">
                                                                                      <w:marLeft w:val="240"/>
                                                                                      <w:marRight w:val="0"/>
                                                                                      <w:marTop w:val="0"/>
                                                                                      <w:marBottom w:val="0"/>
                                                                                      <w:divBdr>
                                                                                        <w:top w:val="none" w:sz="0" w:space="0" w:color="auto"/>
                                                                                        <w:left w:val="none" w:sz="0" w:space="0" w:color="auto"/>
                                                                                        <w:bottom w:val="none" w:sz="0" w:space="0" w:color="auto"/>
                                                                                        <w:right w:val="none" w:sz="0" w:space="0" w:color="auto"/>
                                                                                      </w:divBdr>
                                                                                    </w:div>
                                                                                  </w:divsChild>
                                                                                </w:div>
                                                                                <w:div w:id="1531187777">
                                                                                  <w:marLeft w:val="0"/>
                                                                                  <w:marRight w:val="0"/>
                                                                                  <w:marTop w:val="0"/>
                                                                                  <w:marBottom w:val="0"/>
                                                                                  <w:divBdr>
                                                                                    <w:top w:val="none" w:sz="0" w:space="0" w:color="auto"/>
                                                                                    <w:left w:val="none" w:sz="0" w:space="0" w:color="auto"/>
                                                                                    <w:bottom w:val="none" w:sz="0" w:space="0" w:color="auto"/>
                                                                                    <w:right w:val="none" w:sz="0" w:space="0" w:color="auto"/>
                                                                                  </w:divBdr>
                                                                                </w:div>
                                                                                <w:div w:id="1933666317">
                                                                                  <w:marLeft w:val="240"/>
                                                                                  <w:marRight w:val="240"/>
                                                                                  <w:marTop w:val="0"/>
                                                                                  <w:marBottom w:val="0"/>
                                                                                  <w:divBdr>
                                                                                    <w:top w:val="none" w:sz="0" w:space="0" w:color="auto"/>
                                                                                    <w:left w:val="none" w:sz="0" w:space="0" w:color="auto"/>
                                                                                    <w:bottom w:val="none" w:sz="0" w:space="0" w:color="auto"/>
                                                                                    <w:right w:val="none" w:sz="0" w:space="0" w:color="auto"/>
                                                                                  </w:divBdr>
                                                                                  <w:divsChild>
                                                                                    <w:div w:id="16142862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30821">
                                                                  <w:marLeft w:val="240"/>
                                                                  <w:marRight w:val="240"/>
                                                                  <w:marTop w:val="0"/>
                                                                  <w:marBottom w:val="0"/>
                                                                  <w:divBdr>
                                                                    <w:top w:val="none" w:sz="0" w:space="0" w:color="auto"/>
                                                                    <w:left w:val="none" w:sz="0" w:space="0" w:color="auto"/>
                                                                    <w:bottom w:val="none" w:sz="0" w:space="0" w:color="auto"/>
                                                                    <w:right w:val="none" w:sz="0" w:space="0" w:color="auto"/>
                                                                  </w:divBdr>
                                                                </w:div>
                                                                <w:div w:id="19131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0778">
                                              <w:marLeft w:val="240"/>
                                              <w:marRight w:val="0"/>
                                              <w:marTop w:val="0"/>
                                              <w:marBottom w:val="0"/>
                                              <w:divBdr>
                                                <w:top w:val="none" w:sz="0" w:space="0" w:color="auto"/>
                                                <w:left w:val="none" w:sz="0" w:space="0" w:color="auto"/>
                                                <w:bottom w:val="none" w:sz="0" w:space="0" w:color="auto"/>
                                                <w:right w:val="none" w:sz="0" w:space="0" w:color="auto"/>
                                              </w:divBdr>
                                            </w:div>
                                          </w:divsChild>
                                        </w:div>
                                        <w:div w:id="7720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6914">
                                  <w:marLeft w:val="0"/>
                                  <w:marRight w:val="0"/>
                                  <w:marTop w:val="0"/>
                                  <w:marBottom w:val="0"/>
                                  <w:divBdr>
                                    <w:top w:val="none" w:sz="0" w:space="0" w:color="auto"/>
                                    <w:left w:val="none" w:sz="0" w:space="0" w:color="auto"/>
                                    <w:bottom w:val="none" w:sz="0" w:space="0" w:color="auto"/>
                                    <w:right w:val="none" w:sz="0" w:space="0" w:color="auto"/>
                                  </w:divBdr>
                                </w:div>
                              </w:divsChild>
                            </w:div>
                            <w:div w:id="2134789320">
                              <w:marLeft w:val="240"/>
                              <w:marRight w:val="0"/>
                              <w:marTop w:val="0"/>
                              <w:marBottom w:val="0"/>
                              <w:divBdr>
                                <w:top w:val="none" w:sz="0" w:space="0" w:color="auto"/>
                                <w:left w:val="none" w:sz="0" w:space="0" w:color="auto"/>
                                <w:bottom w:val="none" w:sz="0" w:space="0" w:color="auto"/>
                                <w:right w:val="none" w:sz="0" w:space="0" w:color="auto"/>
                              </w:divBdr>
                            </w:div>
                          </w:divsChild>
                        </w:div>
                        <w:div w:id="1073969442">
                          <w:marLeft w:val="0"/>
                          <w:marRight w:val="0"/>
                          <w:marTop w:val="0"/>
                          <w:marBottom w:val="0"/>
                          <w:divBdr>
                            <w:top w:val="none" w:sz="0" w:space="0" w:color="auto"/>
                            <w:left w:val="none" w:sz="0" w:space="0" w:color="auto"/>
                            <w:bottom w:val="none" w:sz="0" w:space="0" w:color="auto"/>
                            <w:right w:val="none" w:sz="0" w:space="0" w:color="auto"/>
                          </w:divBdr>
                        </w:div>
                      </w:divsChild>
                    </w:div>
                    <w:div w:id="1369913238">
                      <w:marLeft w:val="240"/>
                      <w:marRight w:val="0"/>
                      <w:marTop w:val="0"/>
                      <w:marBottom w:val="0"/>
                      <w:divBdr>
                        <w:top w:val="none" w:sz="0" w:space="0" w:color="auto"/>
                        <w:left w:val="none" w:sz="0" w:space="0" w:color="auto"/>
                        <w:bottom w:val="none" w:sz="0" w:space="0" w:color="auto"/>
                        <w:right w:val="none" w:sz="0" w:space="0" w:color="auto"/>
                      </w:divBdr>
                    </w:div>
                  </w:divsChild>
                </w:div>
                <w:div w:id="1340936290">
                  <w:marLeft w:val="240"/>
                  <w:marRight w:val="240"/>
                  <w:marTop w:val="0"/>
                  <w:marBottom w:val="0"/>
                  <w:divBdr>
                    <w:top w:val="none" w:sz="0" w:space="0" w:color="auto"/>
                    <w:left w:val="none" w:sz="0" w:space="0" w:color="auto"/>
                    <w:bottom w:val="none" w:sz="0" w:space="0" w:color="auto"/>
                    <w:right w:val="none" w:sz="0" w:space="0" w:color="auto"/>
                  </w:divBdr>
                  <w:divsChild>
                    <w:div w:id="497042794">
                      <w:marLeft w:val="240"/>
                      <w:marRight w:val="0"/>
                      <w:marTop w:val="0"/>
                      <w:marBottom w:val="0"/>
                      <w:divBdr>
                        <w:top w:val="none" w:sz="0" w:space="0" w:color="auto"/>
                        <w:left w:val="none" w:sz="0" w:space="0" w:color="auto"/>
                        <w:bottom w:val="none" w:sz="0" w:space="0" w:color="auto"/>
                        <w:right w:val="none" w:sz="0" w:space="0" w:color="auto"/>
                      </w:divBdr>
                    </w:div>
                    <w:div w:id="1712144567">
                      <w:marLeft w:val="0"/>
                      <w:marRight w:val="0"/>
                      <w:marTop w:val="0"/>
                      <w:marBottom w:val="0"/>
                      <w:divBdr>
                        <w:top w:val="none" w:sz="0" w:space="0" w:color="auto"/>
                        <w:left w:val="none" w:sz="0" w:space="0" w:color="auto"/>
                        <w:bottom w:val="none" w:sz="0" w:space="0" w:color="auto"/>
                        <w:right w:val="none" w:sz="0" w:space="0" w:color="auto"/>
                      </w:divBdr>
                      <w:divsChild>
                        <w:div w:id="385950602">
                          <w:marLeft w:val="240"/>
                          <w:marRight w:val="240"/>
                          <w:marTop w:val="0"/>
                          <w:marBottom w:val="0"/>
                          <w:divBdr>
                            <w:top w:val="none" w:sz="0" w:space="0" w:color="auto"/>
                            <w:left w:val="none" w:sz="0" w:space="0" w:color="auto"/>
                            <w:bottom w:val="none" w:sz="0" w:space="0" w:color="auto"/>
                            <w:right w:val="none" w:sz="0" w:space="0" w:color="auto"/>
                          </w:divBdr>
                          <w:divsChild>
                            <w:div w:id="590507863">
                              <w:marLeft w:val="240"/>
                              <w:marRight w:val="0"/>
                              <w:marTop w:val="0"/>
                              <w:marBottom w:val="0"/>
                              <w:divBdr>
                                <w:top w:val="none" w:sz="0" w:space="0" w:color="auto"/>
                                <w:left w:val="none" w:sz="0" w:space="0" w:color="auto"/>
                                <w:bottom w:val="none" w:sz="0" w:space="0" w:color="auto"/>
                                <w:right w:val="none" w:sz="0" w:space="0" w:color="auto"/>
                              </w:divBdr>
                            </w:div>
                            <w:div w:id="2134863527">
                              <w:marLeft w:val="0"/>
                              <w:marRight w:val="0"/>
                              <w:marTop w:val="0"/>
                              <w:marBottom w:val="0"/>
                              <w:divBdr>
                                <w:top w:val="none" w:sz="0" w:space="0" w:color="auto"/>
                                <w:left w:val="none" w:sz="0" w:space="0" w:color="auto"/>
                                <w:bottom w:val="none" w:sz="0" w:space="0" w:color="auto"/>
                                <w:right w:val="none" w:sz="0" w:space="0" w:color="auto"/>
                              </w:divBdr>
                              <w:divsChild>
                                <w:div w:id="71245422">
                                  <w:marLeft w:val="240"/>
                                  <w:marRight w:val="240"/>
                                  <w:marTop w:val="0"/>
                                  <w:marBottom w:val="0"/>
                                  <w:divBdr>
                                    <w:top w:val="none" w:sz="0" w:space="0" w:color="auto"/>
                                    <w:left w:val="none" w:sz="0" w:space="0" w:color="auto"/>
                                    <w:bottom w:val="none" w:sz="0" w:space="0" w:color="auto"/>
                                    <w:right w:val="none" w:sz="0" w:space="0" w:color="auto"/>
                                  </w:divBdr>
                                </w:div>
                                <w:div w:id="172184373">
                                  <w:marLeft w:val="240"/>
                                  <w:marRight w:val="240"/>
                                  <w:marTop w:val="0"/>
                                  <w:marBottom w:val="0"/>
                                  <w:divBdr>
                                    <w:top w:val="none" w:sz="0" w:space="0" w:color="auto"/>
                                    <w:left w:val="none" w:sz="0" w:space="0" w:color="auto"/>
                                    <w:bottom w:val="none" w:sz="0" w:space="0" w:color="auto"/>
                                    <w:right w:val="none" w:sz="0" w:space="0" w:color="auto"/>
                                  </w:divBdr>
                                </w:div>
                                <w:div w:id="226720542">
                                  <w:marLeft w:val="240"/>
                                  <w:marRight w:val="240"/>
                                  <w:marTop w:val="0"/>
                                  <w:marBottom w:val="0"/>
                                  <w:divBdr>
                                    <w:top w:val="none" w:sz="0" w:space="0" w:color="auto"/>
                                    <w:left w:val="none" w:sz="0" w:space="0" w:color="auto"/>
                                    <w:bottom w:val="none" w:sz="0" w:space="0" w:color="auto"/>
                                    <w:right w:val="none" w:sz="0" w:space="0" w:color="auto"/>
                                  </w:divBdr>
                                </w:div>
                                <w:div w:id="515920455">
                                  <w:marLeft w:val="240"/>
                                  <w:marRight w:val="240"/>
                                  <w:marTop w:val="0"/>
                                  <w:marBottom w:val="0"/>
                                  <w:divBdr>
                                    <w:top w:val="none" w:sz="0" w:space="0" w:color="auto"/>
                                    <w:left w:val="none" w:sz="0" w:space="0" w:color="auto"/>
                                    <w:bottom w:val="none" w:sz="0" w:space="0" w:color="auto"/>
                                    <w:right w:val="none" w:sz="0" w:space="0" w:color="auto"/>
                                  </w:divBdr>
                                  <w:divsChild>
                                    <w:div w:id="2106724327">
                                      <w:marLeft w:val="240"/>
                                      <w:marRight w:val="0"/>
                                      <w:marTop w:val="0"/>
                                      <w:marBottom w:val="0"/>
                                      <w:divBdr>
                                        <w:top w:val="none" w:sz="0" w:space="0" w:color="auto"/>
                                        <w:left w:val="none" w:sz="0" w:space="0" w:color="auto"/>
                                        <w:bottom w:val="none" w:sz="0" w:space="0" w:color="auto"/>
                                        <w:right w:val="none" w:sz="0" w:space="0" w:color="auto"/>
                                      </w:divBdr>
                                    </w:div>
                                  </w:divsChild>
                                </w:div>
                                <w:div w:id="773599289">
                                  <w:marLeft w:val="240"/>
                                  <w:marRight w:val="240"/>
                                  <w:marTop w:val="0"/>
                                  <w:marBottom w:val="0"/>
                                  <w:divBdr>
                                    <w:top w:val="none" w:sz="0" w:space="0" w:color="auto"/>
                                    <w:left w:val="none" w:sz="0" w:space="0" w:color="auto"/>
                                    <w:bottom w:val="none" w:sz="0" w:space="0" w:color="auto"/>
                                    <w:right w:val="none" w:sz="0" w:space="0" w:color="auto"/>
                                  </w:divBdr>
                                  <w:divsChild>
                                    <w:div w:id="382994837">
                                      <w:marLeft w:val="240"/>
                                      <w:marRight w:val="0"/>
                                      <w:marTop w:val="0"/>
                                      <w:marBottom w:val="0"/>
                                      <w:divBdr>
                                        <w:top w:val="none" w:sz="0" w:space="0" w:color="auto"/>
                                        <w:left w:val="none" w:sz="0" w:space="0" w:color="auto"/>
                                        <w:bottom w:val="none" w:sz="0" w:space="0" w:color="auto"/>
                                        <w:right w:val="none" w:sz="0" w:space="0" w:color="auto"/>
                                      </w:divBdr>
                                    </w:div>
                                  </w:divsChild>
                                </w:div>
                                <w:div w:id="861168480">
                                  <w:marLeft w:val="240"/>
                                  <w:marRight w:val="240"/>
                                  <w:marTop w:val="0"/>
                                  <w:marBottom w:val="0"/>
                                  <w:divBdr>
                                    <w:top w:val="none" w:sz="0" w:space="0" w:color="auto"/>
                                    <w:left w:val="none" w:sz="0" w:space="0" w:color="auto"/>
                                    <w:bottom w:val="none" w:sz="0" w:space="0" w:color="auto"/>
                                    <w:right w:val="none" w:sz="0" w:space="0" w:color="auto"/>
                                  </w:divBdr>
                                  <w:divsChild>
                                    <w:div w:id="1711565296">
                                      <w:marLeft w:val="240"/>
                                      <w:marRight w:val="0"/>
                                      <w:marTop w:val="0"/>
                                      <w:marBottom w:val="0"/>
                                      <w:divBdr>
                                        <w:top w:val="none" w:sz="0" w:space="0" w:color="auto"/>
                                        <w:left w:val="none" w:sz="0" w:space="0" w:color="auto"/>
                                        <w:bottom w:val="none" w:sz="0" w:space="0" w:color="auto"/>
                                        <w:right w:val="none" w:sz="0" w:space="0" w:color="auto"/>
                                      </w:divBdr>
                                    </w:div>
                                  </w:divsChild>
                                </w:div>
                                <w:div w:id="966206630">
                                  <w:marLeft w:val="240"/>
                                  <w:marRight w:val="240"/>
                                  <w:marTop w:val="0"/>
                                  <w:marBottom w:val="0"/>
                                  <w:divBdr>
                                    <w:top w:val="none" w:sz="0" w:space="0" w:color="auto"/>
                                    <w:left w:val="none" w:sz="0" w:space="0" w:color="auto"/>
                                    <w:bottom w:val="none" w:sz="0" w:space="0" w:color="auto"/>
                                    <w:right w:val="none" w:sz="0" w:space="0" w:color="auto"/>
                                  </w:divBdr>
                                  <w:divsChild>
                                    <w:div w:id="918639543">
                                      <w:marLeft w:val="240"/>
                                      <w:marRight w:val="0"/>
                                      <w:marTop w:val="0"/>
                                      <w:marBottom w:val="0"/>
                                      <w:divBdr>
                                        <w:top w:val="none" w:sz="0" w:space="0" w:color="auto"/>
                                        <w:left w:val="none" w:sz="0" w:space="0" w:color="auto"/>
                                        <w:bottom w:val="none" w:sz="0" w:space="0" w:color="auto"/>
                                        <w:right w:val="none" w:sz="0" w:space="0" w:color="auto"/>
                                      </w:divBdr>
                                    </w:div>
                                  </w:divsChild>
                                </w:div>
                                <w:div w:id="1126965954">
                                  <w:marLeft w:val="0"/>
                                  <w:marRight w:val="0"/>
                                  <w:marTop w:val="0"/>
                                  <w:marBottom w:val="0"/>
                                  <w:divBdr>
                                    <w:top w:val="none" w:sz="0" w:space="0" w:color="auto"/>
                                    <w:left w:val="none" w:sz="0" w:space="0" w:color="auto"/>
                                    <w:bottom w:val="none" w:sz="0" w:space="0" w:color="auto"/>
                                    <w:right w:val="none" w:sz="0" w:space="0" w:color="auto"/>
                                  </w:divBdr>
                                </w:div>
                                <w:div w:id="1209803378">
                                  <w:marLeft w:val="240"/>
                                  <w:marRight w:val="240"/>
                                  <w:marTop w:val="0"/>
                                  <w:marBottom w:val="0"/>
                                  <w:divBdr>
                                    <w:top w:val="none" w:sz="0" w:space="0" w:color="auto"/>
                                    <w:left w:val="none" w:sz="0" w:space="0" w:color="auto"/>
                                    <w:bottom w:val="none" w:sz="0" w:space="0" w:color="auto"/>
                                    <w:right w:val="none" w:sz="0" w:space="0" w:color="auto"/>
                                  </w:divBdr>
                                  <w:divsChild>
                                    <w:div w:id="1669552123">
                                      <w:marLeft w:val="240"/>
                                      <w:marRight w:val="0"/>
                                      <w:marTop w:val="0"/>
                                      <w:marBottom w:val="0"/>
                                      <w:divBdr>
                                        <w:top w:val="none" w:sz="0" w:space="0" w:color="auto"/>
                                        <w:left w:val="none" w:sz="0" w:space="0" w:color="auto"/>
                                        <w:bottom w:val="none" w:sz="0" w:space="0" w:color="auto"/>
                                        <w:right w:val="none" w:sz="0" w:space="0" w:color="auto"/>
                                      </w:divBdr>
                                    </w:div>
                                  </w:divsChild>
                                </w:div>
                                <w:div w:id="1516311973">
                                  <w:marLeft w:val="240"/>
                                  <w:marRight w:val="240"/>
                                  <w:marTop w:val="0"/>
                                  <w:marBottom w:val="0"/>
                                  <w:divBdr>
                                    <w:top w:val="none" w:sz="0" w:space="0" w:color="auto"/>
                                    <w:left w:val="none" w:sz="0" w:space="0" w:color="auto"/>
                                    <w:bottom w:val="none" w:sz="0" w:space="0" w:color="auto"/>
                                    <w:right w:val="none" w:sz="0" w:space="0" w:color="auto"/>
                                  </w:divBdr>
                                  <w:divsChild>
                                    <w:div w:id="1120798773">
                                      <w:marLeft w:val="240"/>
                                      <w:marRight w:val="0"/>
                                      <w:marTop w:val="0"/>
                                      <w:marBottom w:val="0"/>
                                      <w:divBdr>
                                        <w:top w:val="none" w:sz="0" w:space="0" w:color="auto"/>
                                        <w:left w:val="none" w:sz="0" w:space="0" w:color="auto"/>
                                        <w:bottom w:val="none" w:sz="0" w:space="0" w:color="auto"/>
                                        <w:right w:val="none" w:sz="0" w:space="0" w:color="auto"/>
                                      </w:divBdr>
                                    </w:div>
                                  </w:divsChild>
                                </w:div>
                                <w:div w:id="1540895623">
                                  <w:marLeft w:val="240"/>
                                  <w:marRight w:val="240"/>
                                  <w:marTop w:val="0"/>
                                  <w:marBottom w:val="0"/>
                                  <w:divBdr>
                                    <w:top w:val="none" w:sz="0" w:space="0" w:color="auto"/>
                                    <w:left w:val="none" w:sz="0" w:space="0" w:color="auto"/>
                                    <w:bottom w:val="none" w:sz="0" w:space="0" w:color="auto"/>
                                    <w:right w:val="none" w:sz="0" w:space="0" w:color="auto"/>
                                  </w:divBdr>
                                </w:div>
                                <w:div w:id="1629166455">
                                  <w:marLeft w:val="240"/>
                                  <w:marRight w:val="240"/>
                                  <w:marTop w:val="0"/>
                                  <w:marBottom w:val="0"/>
                                  <w:divBdr>
                                    <w:top w:val="none" w:sz="0" w:space="0" w:color="auto"/>
                                    <w:left w:val="none" w:sz="0" w:space="0" w:color="auto"/>
                                    <w:bottom w:val="none" w:sz="0" w:space="0" w:color="auto"/>
                                    <w:right w:val="none" w:sz="0" w:space="0" w:color="auto"/>
                                  </w:divBdr>
                                  <w:divsChild>
                                    <w:div w:id="1797025859">
                                      <w:marLeft w:val="240"/>
                                      <w:marRight w:val="0"/>
                                      <w:marTop w:val="0"/>
                                      <w:marBottom w:val="0"/>
                                      <w:divBdr>
                                        <w:top w:val="none" w:sz="0" w:space="0" w:color="auto"/>
                                        <w:left w:val="none" w:sz="0" w:space="0" w:color="auto"/>
                                        <w:bottom w:val="none" w:sz="0" w:space="0" w:color="auto"/>
                                        <w:right w:val="none" w:sz="0" w:space="0" w:color="auto"/>
                                      </w:divBdr>
                                    </w:div>
                                  </w:divsChild>
                                </w:div>
                                <w:div w:id="214381393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085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364">
                  <w:marLeft w:val="240"/>
                  <w:marRight w:val="240"/>
                  <w:marTop w:val="0"/>
                  <w:marBottom w:val="0"/>
                  <w:divBdr>
                    <w:top w:val="none" w:sz="0" w:space="0" w:color="auto"/>
                    <w:left w:val="none" w:sz="0" w:space="0" w:color="auto"/>
                    <w:bottom w:val="none" w:sz="0" w:space="0" w:color="auto"/>
                    <w:right w:val="none" w:sz="0" w:space="0" w:color="auto"/>
                  </w:divBdr>
                </w:div>
                <w:div w:id="1565334280">
                  <w:marLeft w:val="240"/>
                  <w:marRight w:val="240"/>
                  <w:marTop w:val="0"/>
                  <w:marBottom w:val="0"/>
                  <w:divBdr>
                    <w:top w:val="none" w:sz="0" w:space="0" w:color="auto"/>
                    <w:left w:val="none" w:sz="0" w:space="0" w:color="auto"/>
                    <w:bottom w:val="none" w:sz="0" w:space="0" w:color="auto"/>
                    <w:right w:val="none" w:sz="0" w:space="0" w:color="auto"/>
                  </w:divBdr>
                </w:div>
                <w:div w:id="1592003784">
                  <w:marLeft w:val="240"/>
                  <w:marRight w:val="240"/>
                  <w:marTop w:val="0"/>
                  <w:marBottom w:val="0"/>
                  <w:divBdr>
                    <w:top w:val="none" w:sz="0" w:space="0" w:color="auto"/>
                    <w:left w:val="none" w:sz="0" w:space="0" w:color="auto"/>
                    <w:bottom w:val="none" w:sz="0" w:space="0" w:color="auto"/>
                    <w:right w:val="none" w:sz="0" w:space="0" w:color="auto"/>
                  </w:divBdr>
                  <w:divsChild>
                    <w:div w:id="2020740389">
                      <w:marLeft w:val="240"/>
                      <w:marRight w:val="0"/>
                      <w:marTop w:val="0"/>
                      <w:marBottom w:val="0"/>
                      <w:divBdr>
                        <w:top w:val="none" w:sz="0" w:space="0" w:color="auto"/>
                        <w:left w:val="none" w:sz="0" w:space="0" w:color="auto"/>
                        <w:bottom w:val="none" w:sz="0" w:space="0" w:color="auto"/>
                        <w:right w:val="none" w:sz="0" w:space="0" w:color="auto"/>
                      </w:divBdr>
                    </w:div>
                    <w:div w:id="2139299801">
                      <w:marLeft w:val="0"/>
                      <w:marRight w:val="0"/>
                      <w:marTop w:val="0"/>
                      <w:marBottom w:val="0"/>
                      <w:divBdr>
                        <w:top w:val="none" w:sz="0" w:space="0" w:color="auto"/>
                        <w:left w:val="none" w:sz="0" w:space="0" w:color="auto"/>
                        <w:bottom w:val="none" w:sz="0" w:space="0" w:color="auto"/>
                        <w:right w:val="none" w:sz="0" w:space="0" w:color="auto"/>
                      </w:divBdr>
                      <w:divsChild>
                        <w:div w:id="557785433">
                          <w:marLeft w:val="240"/>
                          <w:marRight w:val="240"/>
                          <w:marTop w:val="0"/>
                          <w:marBottom w:val="0"/>
                          <w:divBdr>
                            <w:top w:val="none" w:sz="0" w:space="0" w:color="auto"/>
                            <w:left w:val="none" w:sz="0" w:space="0" w:color="auto"/>
                            <w:bottom w:val="none" w:sz="0" w:space="0" w:color="auto"/>
                            <w:right w:val="none" w:sz="0" w:space="0" w:color="auto"/>
                          </w:divBdr>
                          <w:divsChild>
                            <w:div w:id="1272317937">
                              <w:marLeft w:val="0"/>
                              <w:marRight w:val="0"/>
                              <w:marTop w:val="0"/>
                              <w:marBottom w:val="0"/>
                              <w:divBdr>
                                <w:top w:val="none" w:sz="0" w:space="0" w:color="auto"/>
                                <w:left w:val="none" w:sz="0" w:space="0" w:color="auto"/>
                                <w:bottom w:val="none" w:sz="0" w:space="0" w:color="auto"/>
                                <w:right w:val="none" w:sz="0" w:space="0" w:color="auto"/>
                              </w:divBdr>
                              <w:divsChild>
                                <w:div w:id="1266577175">
                                  <w:marLeft w:val="240"/>
                                  <w:marRight w:val="240"/>
                                  <w:marTop w:val="0"/>
                                  <w:marBottom w:val="0"/>
                                  <w:divBdr>
                                    <w:top w:val="none" w:sz="0" w:space="0" w:color="auto"/>
                                    <w:left w:val="none" w:sz="0" w:space="0" w:color="auto"/>
                                    <w:bottom w:val="none" w:sz="0" w:space="0" w:color="auto"/>
                                    <w:right w:val="none" w:sz="0" w:space="0" w:color="auto"/>
                                  </w:divBdr>
                                  <w:divsChild>
                                    <w:div w:id="1398632471">
                                      <w:marLeft w:val="0"/>
                                      <w:marRight w:val="0"/>
                                      <w:marTop w:val="0"/>
                                      <w:marBottom w:val="0"/>
                                      <w:divBdr>
                                        <w:top w:val="none" w:sz="0" w:space="0" w:color="auto"/>
                                        <w:left w:val="none" w:sz="0" w:space="0" w:color="auto"/>
                                        <w:bottom w:val="none" w:sz="0" w:space="0" w:color="auto"/>
                                        <w:right w:val="none" w:sz="0" w:space="0" w:color="auto"/>
                                      </w:divBdr>
                                      <w:divsChild>
                                        <w:div w:id="794951882">
                                          <w:marLeft w:val="0"/>
                                          <w:marRight w:val="0"/>
                                          <w:marTop w:val="0"/>
                                          <w:marBottom w:val="0"/>
                                          <w:divBdr>
                                            <w:top w:val="none" w:sz="0" w:space="0" w:color="auto"/>
                                            <w:left w:val="none" w:sz="0" w:space="0" w:color="auto"/>
                                            <w:bottom w:val="none" w:sz="0" w:space="0" w:color="auto"/>
                                            <w:right w:val="none" w:sz="0" w:space="0" w:color="auto"/>
                                          </w:divBdr>
                                        </w:div>
                                        <w:div w:id="1046879278">
                                          <w:marLeft w:val="240"/>
                                          <w:marRight w:val="240"/>
                                          <w:marTop w:val="0"/>
                                          <w:marBottom w:val="0"/>
                                          <w:divBdr>
                                            <w:top w:val="none" w:sz="0" w:space="0" w:color="auto"/>
                                            <w:left w:val="none" w:sz="0" w:space="0" w:color="auto"/>
                                            <w:bottom w:val="none" w:sz="0" w:space="0" w:color="auto"/>
                                            <w:right w:val="none" w:sz="0" w:space="0" w:color="auto"/>
                                          </w:divBdr>
                                          <w:divsChild>
                                            <w:div w:id="826242101">
                                              <w:marLeft w:val="0"/>
                                              <w:marRight w:val="0"/>
                                              <w:marTop w:val="0"/>
                                              <w:marBottom w:val="0"/>
                                              <w:divBdr>
                                                <w:top w:val="none" w:sz="0" w:space="0" w:color="auto"/>
                                                <w:left w:val="none" w:sz="0" w:space="0" w:color="auto"/>
                                                <w:bottom w:val="none" w:sz="0" w:space="0" w:color="auto"/>
                                                <w:right w:val="none" w:sz="0" w:space="0" w:color="auto"/>
                                              </w:divBdr>
                                              <w:divsChild>
                                                <w:div w:id="1394347634">
                                                  <w:marLeft w:val="0"/>
                                                  <w:marRight w:val="0"/>
                                                  <w:marTop w:val="0"/>
                                                  <w:marBottom w:val="0"/>
                                                  <w:divBdr>
                                                    <w:top w:val="none" w:sz="0" w:space="0" w:color="auto"/>
                                                    <w:left w:val="none" w:sz="0" w:space="0" w:color="auto"/>
                                                    <w:bottom w:val="none" w:sz="0" w:space="0" w:color="auto"/>
                                                    <w:right w:val="none" w:sz="0" w:space="0" w:color="auto"/>
                                                  </w:divBdr>
                                                </w:div>
                                                <w:div w:id="1558012296">
                                                  <w:marLeft w:val="240"/>
                                                  <w:marRight w:val="240"/>
                                                  <w:marTop w:val="0"/>
                                                  <w:marBottom w:val="0"/>
                                                  <w:divBdr>
                                                    <w:top w:val="none" w:sz="0" w:space="0" w:color="auto"/>
                                                    <w:left w:val="none" w:sz="0" w:space="0" w:color="auto"/>
                                                    <w:bottom w:val="none" w:sz="0" w:space="0" w:color="auto"/>
                                                    <w:right w:val="none" w:sz="0" w:space="0" w:color="auto"/>
                                                  </w:divBdr>
                                                  <w:divsChild>
                                                    <w:div w:id="118498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9198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8649545">
                                      <w:marLeft w:val="240"/>
                                      <w:marRight w:val="0"/>
                                      <w:marTop w:val="0"/>
                                      <w:marBottom w:val="0"/>
                                      <w:divBdr>
                                        <w:top w:val="none" w:sz="0" w:space="0" w:color="auto"/>
                                        <w:left w:val="none" w:sz="0" w:space="0" w:color="auto"/>
                                        <w:bottom w:val="none" w:sz="0" w:space="0" w:color="auto"/>
                                        <w:right w:val="none" w:sz="0" w:space="0" w:color="auto"/>
                                      </w:divBdr>
                                    </w:div>
                                  </w:divsChild>
                                </w:div>
                                <w:div w:id="1853913525">
                                  <w:marLeft w:val="0"/>
                                  <w:marRight w:val="0"/>
                                  <w:marTop w:val="0"/>
                                  <w:marBottom w:val="0"/>
                                  <w:divBdr>
                                    <w:top w:val="none" w:sz="0" w:space="0" w:color="auto"/>
                                    <w:left w:val="none" w:sz="0" w:space="0" w:color="auto"/>
                                    <w:bottom w:val="none" w:sz="0" w:space="0" w:color="auto"/>
                                    <w:right w:val="none" w:sz="0" w:space="0" w:color="auto"/>
                                  </w:divBdr>
                                </w:div>
                              </w:divsChild>
                            </w:div>
                            <w:div w:id="1329551272">
                              <w:marLeft w:val="240"/>
                              <w:marRight w:val="0"/>
                              <w:marTop w:val="0"/>
                              <w:marBottom w:val="0"/>
                              <w:divBdr>
                                <w:top w:val="none" w:sz="0" w:space="0" w:color="auto"/>
                                <w:left w:val="none" w:sz="0" w:space="0" w:color="auto"/>
                                <w:bottom w:val="none" w:sz="0" w:space="0" w:color="auto"/>
                                <w:right w:val="none" w:sz="0" w:space="0" w:color="auto"/>
                              </w:divBdr>
                            </w:div>
                          </w:divsChild>
                        </w:div>
                        <w:div w:id="13811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4723">
                  <w:marLeft w:val="240"/>
                  <w:marRight w:val="240"/>
                  <w:marTop w:val="0"/>
                  <w:marBottom w:val="0"/>
                  <w:divBdr>
                    <w:top w:val="none" w:sz="0" w:space="0" w:color="auto"/>
                    <w:left w:val="none" w:sz="0" w:space="0" w:color="auto"/>
                    <w:bottom w:val="none" w:sz="0" w:space="0" w:color="auto"/>
                    <w:right w:val="none" w:sz="0" w:space="0" w:color="auto"/>
                  </w:divBdr>
                </w:div>
                <w:div w:id="1798254581">
                  <w:marLeft w:val="240"/>
                  <w:marRight w:val="240"/>
                  <w:marTop w:val="0"/>
                  <w:marBottom w:val="0"/>
                  <w:divBdr>
                    <w:top w:val="none" w:sz="0" w:space="0" w:color="auto"/>
                    <w:left w:val="none" w:sz="0" w:space="0" w:color="auto"/>
                    <w:bottom w:val="none" w:sz="0" w:space="0" w:color="auto"/>
                    <w:right w:val="none" w:sz="0" w:space="0" w:color="auto"/>
                  </w:divBdr>
                  <w:divsChild>
                    <w:div w:id="812063333">
                      <w:marLeft w:val="240"/>
                      <w:marRight w:val="0"/>
                      <w:marTop w:val="0"/>
                      <w:marBottom w:val="0"/>
                      <w:divBdr>
                        <w:top w:val="none" w:sz="0" w:space="0" w:color="auto"/>
                        <w:left w:val="none" w:sz="0" w:space="0" w:color="auto"/>
                        <w:bottom w:val="none" w:sz="0" w:space="0" w:color="auto"/>
                        <w:right w:val="none" w:sz="0" w:space="0" w:color="auto"/>
                      </w:divBdr>
                    </w:div>
                    <w:div w:id="1069615734">
                      <w:marLeft w:val="0"/>
                      <w:marRight w:val="0"/>
                      <w:marTop w:val="0"/>
                      <w:marBottom w:val="0"/>
                      <w:divBdr>
                        <w:top w:val="none" w:sz="0" w:space="0" w:color="auto"/>
                        <w:left w:val="none" w:sz="0" w:space="0" w:color="auto"/>
                        <w:bottom w:val="none" w:sz="0" w:space="0" w:color="auto"/>
                        <w:right w:val="none" w:sz="0" w:space="0" w:color="auto"/>
                      </w:divBdr>
                      <w:divsChild>
                        <w:div w:id="574046869">
                          <w:marLeft w:val="240"/>
                          <w:marRight w:val="240"/>
                          <w:marTop w:val="0"/>
                          <w:marBottom w:val="0"/>
                          <w:divBdr>
                            <w:top w:val="none" w:sz="0" w:space="0" w:color="auto"/>
                            <w:left w:val="none" w:sz="0" w:space="0" w:color="auto"/>
                            <w:bottom w:val="none" w:sz="0" w:space="0" w:color="auto"/>
                            <w:right w:val="none" w:sz="0" w:space="0" w:color="auto"/>
                          </w:divBdr>
                          <w:divsChild>
                            <w:div w:id="554317041">
                              <w:marLeft w:val="0"/>
                              <w:marRight w:val="0"/>
                              <w:marTop w:val="0"/>
                              <w:marBottom w:val="0"/>
                              <w:divBdr>
                                <w:top w:val="none" w:sz="0" w:space="0" w:color="auto"/>
                                <w:left w:val="none" w:sz="0" w:space="0" w:color="auto"/>
                                <w:bottom w:val="none" w:sz="0" w:space="0" w:color="auto"/>
                                <w:right w:val="none" w:sz="0" w:space="0" w:color="auto"/>
                              </w:divBdr>
                              <w:divsChild>
                                <w:div w:id="237790168">
                                  <w:marLeft w:val="240"/>
                                  <w:marRight w:val="240"/>
                                  <w:marTop w:val="0"/>
                                  <w:marBottom w:val="0"/>
                                  <w:divBdr>
                                    <w:top w:val="none" w:sz="0" w:space="0" w:color="auto"/>
                                    <w:left w:val="none" w:sz="0" w:space="0" w:color="auto"/>
                                    <w:bottom w:val="none" w:sz="0" w:space="0" w:color="auto"/>
                                    <w:right w:val="none" w:sz="0" w:space="0" w:color="auto"/>
                                  </w:divBdr>
                                  <w:divsChild>
                                    <w:div w:id="702561435">
                                      <w:marLeft w:val="240"/>
                                      <w:marRight w:val="0"/>
                                      <w:marTop w:val="0"/>
                                      <w:marBottom w:val="0"/>
                                      <w:divBdr>
                                        <w:top w:val="none" w:sz="0" w:space="0" w:color="auto"/>
                                        <w:left w:val="none" w:sz="0" w:space="0" w:color="auto"/>
                                        <w:bottom w:val="none" w:sz="0" w:space="0" w:color="auto"/>
                                        <w:right w:val="none" w:sz="0" w:space="0" w:color="auto"/>
                                      </w:divBdr>
                                    </w:div>
                                  </w:divsChild>
                                </w:div>
                                <w:div w:id="286087286">
                                  <w:marLeft w:val="240"/>
                                  <w:marRight w:val="240"/>
                                  <w:marTop w:val="0"/>
                                  <w:marBottom w:val="0"/>
                                  <w:divBdr>
                                    <w:top w:val="none" w:sz="0" w:space="0" w:color="auto"/>
                                    <w:left w:val="none" w:sz="0" w:space="0" w:color="auto"/>
                                    <w:bottom w:val="none" w:sz="0" w:space="0" w:color="auto"/>
                                    <w:right w:val="none" w:sz="0" w:space="0" w:color="auto"/>
                                  </w:divBdr>
                                  <w:divsChild>
                                    <w:div w:id="1884976971">
                                      <w:marLeft w:val="240"/>
                                      <w:marRight w:val="0"/>
                                      <w:marTop w:val="0"/>
                                      <w:marBottom w:val="0"/>
                                      <w:divBdr>
                                        <w:top w:val="none" w:sz="0" w:space="0" w:color="auto"/>
                                        <w:left w:val="none" w:sz="0" w:space="0" w:color="auto"/>
                                        <w:bottom w:val="none" w:sz="0" w:space="0" w:color="auto"/>
                                        <w:right w:val="none" w:sz="0" w:space="0" w:color="auto"/>
                                      </w:divBdr>
                                    </w:div>
                                  </w:divsChild>
                                </w:div>
                                <w:div w:id="1421442761">
                                  <w:marLeft w:val="0"/>
                                  <w:marRight w:val="0"/>
                                  <w:marTop w:val="0"/>
                                  <w:marBottom w:val="0"/>
                                  <w:divBdr>
                                    <w:top w:val="none" w:sz="0" w:space="0" w:color="auto"/>
                                    <w:left w:val="none" w:sz="0" w:space="0" w:color="auto"/>
                                    <w:bottom w:val="none" w:sz="0" w:space="0" w:color="auto"/>
                                    <w:right w:val="none" w:sz="0" w:space="0" w:color="auto"/>
                                  </w:divBdr>
                                </w:div>
                                <w:div w:id="1453666022">
                                  <w:marLeft w:val="240"/>
                                  <w:marRight w:val="240"/>
                                  <w:marTop w:val="0"/>
                                  <w:marBottom w:val="0"/>
                                  <w:divBdr>
                                    <w:top w:val="none" w:sz="0" w:space="0" w:color="auto"/>
                                    <w:left w:val="none" w:sz="0" w:space="0" w:color="auto"/>
                                    <w:bottom w:val="none" w:sz="0" w:space="0" w:color="auto"/>
                                    <w:right w:val="none" w:sz="0" w:space="0" w:color="auto"/>
                                  </w:divBdr>
                                  <w:divsChild>
                                    <w:div w:id="426116756">
                                      <w:marLeft w:val="0"/>
                                      <w:marRight w:val="0"/>
                                      <w:marTop w:val="0"/>
                                      <w:marBottom w:val="0"/>
                                      <w:divBdr>
                                        <w:top w:val="none" w:sz="0" w:space="0" w:color="auto"/>
                                        <w:left w:val="none" w:sz="0" w:space="0" w:color="auto"/>
                                        <w:bottom w:val="none" w:sz="0" w:space="0" w:color="auto"/>
                                        <w:right w:val="none" w:sz="0" w:space="0" w:color="auto"/>
                                      </w:divBdr>
                                      <w:divsChild>
                                        <w:div w:id="415519183">
                                          <w:marLeft w:val="0"/>
                                          <w:marRight w:val="0"/>
                                          <w:marTop w:val="0"/>
                                          <w:marBottom w:val="0"/>
                                          <w:divBdr>
                                            <w:top w:val="none" w:sz="0" w:space="0" w:color="auto"/>
                                            <w:left w:val="none" w:sz="0" w:space="0" w:color="auto"/>
                                            <w:bottom w:val="none" w:sz="0" w:space="0" w:color="auto"/>
                                            <w:right w:val="none" w:sz="0" w:space="0" w:color="auto"/>
                                          </w:divBdr>
                                        </w:div>
                                        <w:div w:id="1034422944">
                                          <w:marLeft w:val="240"/>
                                          <w:marRight w:val="240"/>
                                          <w:marTop w:val="0"/>
                                          <w:marBottom w:val="0"/>
                                          <w:divBdr>
                                            <w:top w:val="none" w:sz="0" w:space="0" w:color="auto"/>
                                            <w:left w:val="none" w:sz="0" w:space="0" w:color="auto"/>
                                            <w:bottom w:val="none" w:sz="0" w:space="0" w:color="auto"/>
                                            <w:right w:val="none" w:sz="0" w:space="0" w:color="auto"/>
                                          </w:divBdr>
                                          <w:divsChild>
                                            <w:div w:id="88086995">
                                              <w:marLeft w:val="0"/>
                                              <w:marRight w:val="0"/>
                                              <w:marTop w:val="0"/>
                                              <w:marBottom w:val="0"/>
                                              <w:divBdr>
                                                <w:top w:val="none" w:sz="0" w:space="0" w:color="auto"/>
                                                <w:left w:val="none" w:sz="0" w:space="0" w:color="auto"/>
                                                <w:bottom w:val="none" w:sz="0" w:space="0" w:color="auto"/>
                                                <w:right w:val="none" w:sz="0" w:space="0" w:color="auto"/>
                                              </w:divBdr>
                                              <w:divsChild>
                                                <w:div w:id="1031734299">
                                                  <w:marLeft w:val="0"/>
                                                  <w:marRight w:val="0"/>
                                                  <w:marTop w:val="0"/>
                                                  <w:marBottom w:val="0"/>
                                                  <w:divBdr>
                                                    <w:top w:val="none" w:sz="0" w:space="0" w:color="auto"/>
                                                    <w:left w:val="none" w:sz="0" w:space="0" w:color="auto"/>
                                                    <w:bottom w:val="none" w:sz="0" w:space="0" w:color="auto"/>
                                                    <w:right w:val="none" w:sz="0" w:space="0" w:color="auto"/>
                                                  </w:divBdr>
                                                </w:div>
                                                <w:div w:id="1507286554">
                                                  <w:marLeft w:val="240"/>
                                                  <w:marRight w:val="240"/>
                                                  <w:marTop w:val="0"/>
                                                  <w:marBottom w:val="0"/>
                                                  <w:divBdr>
                                                    <w:top w:val="none" w:sz="0" w:space="0" w:color="auto"/>
                                                    <w:left w:val="none" w:sz="0" w:space="0" w:color="auto"/>
                                                    <w:bottom w:val="none" w:sz="0" w:space="0" w:color="auto"/>
                                                    <w:right w:val="none" w:sz="0" w:space="0" w:color="auto"/>
                                                  </w:divBdr>
                                                  <w:divsChild>
                                                    <w:div w:id="1177504061">
                                                      <w:marLeft w:val="0"/>
                                                      <w:marRight w:val="0"/>
                                                      <w:marTop w:val="0"/>
                                                      <w:marBottom w:val="0"/>
                                                      <w:divBdr>
                                                        <w:top w:val="none" w:sz="0" w:space="0" w:color="auto"/>
                                                        <w:left w:val="none" w:sz="0" w:space="0" w:color="auto"/>
                                                        <w:bottom w:val="none" w:sz="0" w:space="0" w:color="auto"/>
                                                        <w:right w:val="none" w:sz="0" w:space="0" w:color="auto"/>
                                                      </w:divBdr>
                                                      <w:divsChild>
                                                        <w:div w:id="136925018">
                                                          <w:marLeft w:val="240"/>
                                                          <w:marRight w:val="240"/>
                                                          <w:marTop w:val="0"/>
                                                          <w:marBottom w:val="0"/>
                                                          <w:divBdr>
                                                            <w:top w:val="none" w:sz="0" w:space="0" w:color="auto"/>
                                                            <w:left w:val="none" w:sz="0" w:space="0" w:color="auto"/>
                                                            <w:bottom w:val="none" w:sz="0" w:space="0" w:color="auto"/>
                                                            <w:right w:val="none" w:sz="0" w:space="0" w:color="auto"/>
                                                          </w:divBdr>
                                                          <w:divsChild>
                                                            <w:div w:id="1469778727">
                                                              <w:marLeft w:val="240"/>
                                                              <w:marRight w:val="0"/>
                                                              <w:marTop w:val="0"/>
                                                              <w:marBottom w:val="0"/>
                                                              <w:divBdr>
                                                                <w:top w:val="none" w:sz="0" w:space="0" w:color="auto"/>
                                                                <w:left w:val="none" w:sz="0" w:space="0" w:color="auto"/>
                                                                <w:bottom w:val="none" w:sz="0" w:space="0" w:color="auto"/>
                                                                <w:right w:val="none" w:sz="0" w:space="0" w:color="auto"/>
                                                              </w:divBdr>
                                                            </w:div>
                                                            <w:div w:id="1836452117">
                                                              <w:marLeft w:val="0"/>
                                                              <w:marRight w:val="0"/>
                                                              <w:marTop w:val="0"/>
                                                              <w:marBottom w:val="0"/>
                                                              <w:divBdr>
                                                                <w:top w:val="none" w:sz="0" w:space="0" w:color="auto"/>
                                                                <w:left w:val="none" w:sz="0" w:space="0" w:color="auto"/>
                                                                <w:bottom w:val="none" w:sz="0" w:space="0" w:color="auto"/>
                                                                <w:right w:val="none" w:sz="0" w:space="0" w:color="auto"/>
                                                              </w:divBdr>
                                                              <w:divsChild>
                                                                <w:div w:id="251814104">
                                                                  <w:marLeft w:val="0"/>
                                                                  <w:marRight w:val="0"/>
                                                                  <w:marTop w:val="0"/>
                                                                  <w:marBottom w:val="0"/>
                                                                  <w:divBdr>
                                                                    <w:top w:val="none" w:sz="0" w:space="0" w:color="auto"/>
                                                                    <w:left w:val="none" w:sz="0" w:space="0" w:color="auto"/>
                                                                    <w:bottom w:val="none" w:sz="0" w:space="0" w:color="auto"/>
                                                                    <w:right w:val="none" w:sz="0" w:space="0" w:color="auto"/>
                                                                  </w:divBdr>
                                                                </w:div>
                                                                <w:div w:id="976685694">
                                                                  <w:marLeft w:val="240"/>
                                                                  <w:marRight w:val="240"/>
                                                                  <w:marTop w:val="0"/>
                                                                  <w:marBottom w:val="0"/>
                                                                  <w:divBdr>
                                                                    <w:top w:val="none" w:sz="0" w:space="0" w:color="auto"/>
                                                                    <w:left w:val="none" w:sz="0" w:space="0" w:color="auto"/>
                                                                    <w:bottom w:val="none" w:sz="0" w:space="0" w:color="auto"/>
                                                                    <w:right w:val="none" w:sz="0" w:space="0" w:color="auto"/>
                                                                  </w:divBdr>
                                                                  <w:divsChild>
                                                                    <w:div w:id="1630013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6390">
                                                          <w:marLeft w:val="0"/>
                                                          <w:marRight w:val="0"/>
                                                          <w:marTop w:val="0"/>
                                                          <w:marBottom w:val="0"/>
                                                          <w:divBdr>
                                                            <w:top w:val="none" w:sz="0" w:space="0" w:color="auto"/>
                                                            <w:left w:val="none" w:sz="0" w:space="0" w:color="auto"/>
                                                            <w:bottom w:val="none" w:sz="0" w:space="0" w:color="auto"/>
                                                            <w:right w:val="none" w:sz="0" w:space="0" w:color="auto"/>
                                                          </w:divBdr>
                                                        </w:div>
                                                      </w:divsChild>
                                                    </w:div>
                                                    <w:div w:id="16053351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1936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8777916">
                                      <w:marLeft w:val="240"/>
                                      <w:marRight w:val="0"/>
                                      <w:marTop w:val="0"/>
                                      <w:marBottom w:val="0"/>
                                      <w:divBdr>
                                        <w:top w:val="none" w:sz="0" w:space="0" w:color="auto"/>
                                        <w:left w:val="none" w:sz="0" w:space="0" w:color="auto"/>
                                        <w:bottom w:val="none" w:sz="0" w:space="0" w:color="auto"/>
                                        <w:right w:val="none" w:sz="0" w:space="0" w:color="auto"/>
                                      </w:divBdr>
                                    </w:div>
                                  </w:divsChild>
                                </w:div>
                                <w:div w:id="1961255321">
                                  <w:marLeft w:val="240"/>
                                  <w:marRight w:val="240"/>
                                  <w:marTop w:val="0"/>
                                  <w:marBottom w:val="0"/>
                                  <w:divBdr>
                                    <w:top w:val="none" w:sz="0" w:space="0" w:color="auto"/>
                                    <w:left w:val="none" w:sz="0" w:space="0" w:color="auto"/>
                                    <w:bottom w:val="none" w:sz="0" w:space="0" w:color="auto"/>
                                    <w:right w:val="none" w:sz="0" w:space="0" w:color="auto"/>
                                  </w:divBdr>
                                  <w:divsChild>
                                    <w:div w:id="835069782">
                                      <w:marLeft w:val="240"/>
                                      <w:marRight w:val="0"/>
                                      <w:marTop w:val="0"/>
                                      <w:marBottom w:val="0"/>
                                      <w:divBdr>
                                        <w:top w:val="none" w:sz="0" w:space="0" w:color="auto"/>
                                        <w:left w:val="none" w:sz="0" w:space="0" w:color="auto"/>
                                        <w:bottom w:val="none" w:sz="0" w:space="0" w:color="auto"/>
                                        <w:right w:val="none" w:sz="0" w:space="0" w:color="auto"/>
                                      </w:divBdr>
                                    </w:div>
                                    <w:div w:id="881593771">
                                      <w:marLeft w:val="0"/>
                                      <w:marRight w:val="0"/>
                                      <w:marTop w:val="0"/>
                                      <w:marBottom w:val="0"/>
                                      <w:divBdr>
                                        <w:top w:val="none" w:sz="0" w:space="0" w:color="auto"/>
                                        <w:left w:val="none" w:sz="0" w:space="0" w:color="auto"/>
                                        <w:bottom w:val="none" w:sz="0" w:space="0" w:color="auto"/>
                                        <w:right w:val="none" w:sz="0" w:space="0" w:color="auto"/>
                                      </w:divBdr>
                                      <w:divsChild>
                                        <w:div w:id="471992785">
                                          <w:marLeft w:val="0"/>
                                          <w:marRight w:val="0"/>
                                          <w:marTop w:val="0"/>
                                          <w:marBottom w:val="0"/>
                                          <w:divBdr>
                                            <w:top w:val="none" w:sz="0" w:space="0" w:color="auto"/>
                                            <w:left w:val="none" w:sz="0" w:space="0" w:color="auto"/>
                                            <w:bottom w:val="none" w:sz="0" w:space="0" w:color="auto"/>
                                            <w:right w:val="none" w:sz="0" w:space="0" w:color="auto"/>
                                          </w:divBdr>
                                        </w:div>
                                        <w:div w:id="1606965328">
                                          <w:marLeft w:val="240"/>
                                          <w:marRight w:val="240"/>
                                          <w:marTop w:val="0"/>
                                          <w:marBottom w:val="0"/>
                                          <w:divBdr>
                                            <w:top w:val="none" w:sz="0" w:space="0" w:color="auto"/>
                                            <w:left w:val="none" w:sz="0" w:space="0" w:color="auto"/>
                                            <w:bottom w:val="none" w:sz="0" w:space="0" w:color="auto"/>
                                            <w:right w:val="none" w:sz="0" w:space="0" w:color="auto"/>
                                          </w:divBdr>
                                          <w:divsChild>
                                            <w:div w:id="489834401">
                                              <w:marLeft w:val="240"/>
                                              <w:marRight w:val="0"/>
                                              <w:marTop w:val="0"/>
                                              <w:marBottom w:val="0"/>
                                              <w:divBdr>
                                                <w:top w:val="none" w:sz="0" w:space="0" w:color="auto"/>
                                                <w:left w:val="none" w:sz="0" w:space="0" w:color="auto"/>
                                                <w:bottom w:val="none" w:sz="0" w:space="0" w:color="auto"/>
                                                <w:right w:val="none" w:sz="0" w:space="0" w:color="auto"/>
                                              </w:divBdr>
                                            </w:div>
                                            <w:div w:id="1979727612">
                                              <w:marLeft w:val="0"/>
                                              <w:marRight w:val="0"/>
                                              <w:marTop w:val="0"/>
                                              <w:marBottom w:val="0"/>
                                              <w:divBdr>
                                                <w:top w:val="none" w:sz="0" w:space="0" w:color="auto"/>
                                                <w:left w:val="none" w:sz="0" w:space="0" w:color="auto"/>
                                                <w:bottom w:val="none" w:sz="0" w:space="0" w:color="auto"/>
                                                <w:right w:val="none" w:sz="0" w:space="0" w:color="auto"/>
                                              </w:divBdr>
                                              <w:divsChild>
                                                <w:div w:id="581839501">
                                                  <w:marLeft w:val="0"/>
                                                  <w:marRight w:val="0"/>
                                                  <w:marTop w:val="0"/>
                                                  <w:marBottom w:val="0"/>
                                                  <w:divBdr>
                                                    <w:top w:val="none" w:sz="0" w:space="0" w:color="auto"/>
                                                    <w:left w:val="none" w:sz="0" w:space="0" w:color="auto"/>
                                                    <w:bottom w:val="none" w:sz="0" w:space="0" w:color="auto"/>
                                                    <w:right w:val="none" w:sz="0" w:space="0" w:color="auto"/>
                                                  </w:divBdr>
                                                </w:div>
                                                <w:div w:id="1358507789">
                                                  <w:marLeft w:val="240"/>
                                                  <w:marRight w:val="240"/>
                                                  <w:marTop w:val="0"/>
                                                  <w:marBottom w:val="0"/>
                                                  <w:divBdr>
                                                    <w:top w:val="none" w:sz="0" w:space="0" w:color="auto"/>
                                                    <w:left w:val="none" w:sz="0" w:space="0" w:color="auto"/>
                                                    <w:bottom w:val="none" w:sz="0" w:space="0" w:color="auto"/>
                                                    <w:right w:val="none" w:sz="0" w:space="0" w:color="auto"/>
                                                  </w:divBdr>
                                                  <w:divsChild>
                                                    <w:div w:id="974793830">
                                                      <w:marLeft w:val="0"/>
                                                      <w:marRight w:val="0"/>
                                                      <w:marTop w:val="0"/>
                                                      <w:marBottom w:val="0"/>
                                                      <w:divBdr>
                                                        <w:top w:val="none" w:sz="0" w:space="0" w:color="auto"/>
                                                        <w:left w:val="none" w:sz="0" w:space="0" w:color="auto"/>
                                                        <w:bottom w:val="none" w:sz="0" w:space="0" w:color="auto"/>
                                                        <w:right w:val="none" w:sz="0" w:space="0" w:color="auto"/>
                                                      </w:divBdr>
                                                      <w:divsChild>
                                                        <w:div w:id="168254517">
                                                          <w:marLeft w:val="240"/>
                                                          <w:marRight w:val="240"/>
                                                          <w:marTop w:val="0"/>
                                                          <w:marBottom w:val="0"/>
                                                          <w:divBdr>
                                                            <w:top w:val="none" w:sz="0" w:space="0" w:color="auto"/>
                                                            <w:left w:val="none" w:sz="0" w:space="0" w:color="auto"/>
                                                            <w:bottom w:val="none" w:sz="0" w:space="0" w:color="auto"/>
                                                            <w:right w:val="none" w:sz="0" w:space="0" w:color="auto"/>
                                                          </w:divBdr>
                                                          <w:divsChild>
                                                            <w:div w:id="907879263">
                                                              <w:marLeft w:val="240"/>
                                                              <w:marRight w:val="0"/>
                                                              <w:marTop w:val="0"/>
                                                              <w:marBottom w:val="0"/>
                                                              <w:divBdr>
                                                                <w:top w:val="none" w:sz="0" w:space="0" w:color="auto"/>
                                                                <w:left w:val="none" w:sz="0" w:space="0" w:color="auto"/>
                                                                <w:bottom w:val="none" w:sz="0" w:space="0" w:color="auto"/>
                                                                <w:right w:val="none" w:sz="0" w:space="0" w:color="auto"/>
                                                              </w:divBdr>
                                                            </w:div>
                                                          </w:divsChild>
                                                        </w:div>
                                                        <w:div w:id="1957829865">
                                                          <w:marLeft w:val="0"/>
                                                          <w:marRight w:val="0"/>
                                                          <w:marTop w:val="0"/>
                                                          <w:marBottom w:val="0"/>
                                                          <w:divBdr>
                                                            <w:top w:val="none" w:sz="0" w:space="0" w:color="auto"/>
                                                            <w:left w:val="none" w:sz="0" w:space="0" w:color="auto"/>
                                                            <w:bottom w:val="none" w:sz="0" w:space="0" w:color="auto"/>
                                                            <w:right w:val="none" w:sz="0" w:space="0" w:color="auto"/>
                                                          </w:divBdr>
                                                        </w:div>
                                                      </w:divsChild>
                                                    </w:div>
                                                    <w:div w:id="1991402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818829">
                              <w:marLeft w:val="240"/>
                              <w:marRight w:val="0"/>
                              <w:marTop w:val="0"/>
                              <w:marBottom w:val="0"/>
                              <w:divBdr>
                                <w:top w:val="none" w:sz="0" w:space="0" w:color="auto"/>
                                <w:left w:val="none" w:sz="0" w:space="0" w:color="auto"/>
                                <w:bottom w:val="none" w:sz="0" w:space="0" w:color="auto"/>
                                <w:right w:val="none" w:sz="0" w:space="0" w:color="auto"/>
                              </w:divBdr>
                            </w:div>
                          </w:divsChild>
                        </w:div>
                        <w:div w:id="17858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9957">
                  <w:marLeft w:val="240"/>
                  <w:marRight w:val="240"/>
                  <w:marTop w:val="0"/>
                  <w:marBottom w:val="0"/>
                  <w:divBdr>
                    <w:top w:val="none" w:sz="0" w:space="0" w:color="auto"/>
                    <w:left w:val="none" w:sz="0" w:space="0" w:color="auto"/>
                    <w:bottom w:val="none" w:sz="0" w:space="0" w:color="auto"/>
                    <w:right w:val="none" w:sz="0" w:space="0" w:color="auto"/>
                  </w:divBdr>
                </w:div>
                <w:div w:id="200176290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900166865">
      <w:bodyDiv w:val="1"/>
      <w:marLeft w:val="0"/>
      <w:marRight w:val="0"/>
      <w:marTop w:val="0"/>
      <w:marBottom w:val="0"/>
      <w:divBdr>
        <w:top w:val="none" w:sz="0" w:space="0" w:color="auto"/>
        <w:left w:val="none" w:sz="0" w:space="0" w:color="auto"/>
        <w:bottom w:val="none" w:sz="0" w:space="0" w:color="auto"/>
        <w:right w:val="none" w:sz="0" w:space="0" w:color="auto"/>
      </w:divBdr>
    </w:div>
    <w:div w:id="904685399">
      <w:bodyDiv w:val="1"/>
      <w:marLeft w:val="0"/>
      <w:marRight w:val="0"/>
      <w:marTop w:val="0"/>
      <w:marBottom w:val="0"/>
      <w:divBdr>
        <w:top w:val="none" w:sz="0" w:space="0" w:color="auto"/>
        <w:left w:val="none" w:sz="0" w:space="0" w:color="auto"/>
        <w:bottom w:val="none" w:sz="0" w:space="0" w:color="auto"/>
        <w:right w:val="none" w:sz="0" w:space="0" w:color="auto"/>
      </w:divBdr>
    </w:div>
    <w:div w:id="917397229">
      <w:bodyDiv w:val="1"/>
      <w:marLeft w:val="0"/>
      <w:marRight w:val="0"/>
      <w:marTop w:val="0"/>
      <w:marBottom w:val="0"/>
      <w:divBdr>
        <w:top w:val="none" w:sz="0" w:space="0" w:color="auto"/>
        <w:left w:val="none" w:sz="0" w:space="0" w:color="auto"/>
        <w:bottom w:val="none" w:sz="0" w:space="0" w:color="auto"/>
        <w:right w:val="none" w:sz="0" w:space="0" w:color="auto"/>
      </w:divBdr>
    </w:div>
    <w:div w:id="950674414">
      <w:bodyDiv w:val="1"/>
      <w:marLeft w:val="0"/>
      <w:marRight w:val="0"/>
      <w:marTop w:val="0"/>
      <w:marBottom w:val="0"/>
      <w:divBdr>
        <w:top w:val="none" w:sz="0" w:space="0" w:color="auto"/>
        <w:left w:val="none" w:sz="0" w:space="0" w:color="auto"/>
        <w:bottom w:val="none" w:sz="0" w:space="0" w:color="auto"/>
        <w:right w:val="none" w:sz="0" w:space="0" w:color="auto"/>
      </w:divBdr>
    </w:div>
    <w:div w:id="1037386535">
      <w:bodyDiv w:val="1"/>
      <w:marLeft w:val="0"/>
      <w:marRight w:val="0"/>
      <w:marTop w:val="0"/>
      <w:marBottom w:val="0"/>
      <w:divBdr>
        <w:top w:val="none" w:sz="0" w:space="0" w:color="auto"/>
        <w:left w:val="none" w:sz="0" w:space="0" w:color="auto"/>
        <w:bottom w:val="none" w:sz="0" w:space="0" w:color="auto"/>
        <w:right w:val="none" w:sz="0" w:space="0" w:color="auto"/>
      </w:divBdr>
    </w:div>
    <w:div w:id="1062023440">
      <w:bodyDiv w:val="1"/>
      <w:marLeft w:val="0"/>
      <w:marRight w:val="0"/>
      <w:marTop w:val="0"/>
      <w:marBottom w:val="0"/>
      <w:divBdr>
        <w:top w:val="none" w:sz="0" w:space="0" w:color="auto"/>
        <w:left w:val="none" w:sz="0" w:space="0" w:color="auto"/>
        <w:bottom w:val="none" w:sz="0" w:space="0" w:color="auto"/>
        <w:right w:val="none" w:sz="0" w:space="0" w:color="auto"/>
      </w:divBdr>
    </w:div>
    <w:div w:id="1105422401">
      <w:bodyDiv w:val="1"/>
      <w:marLeft w:val="0"/>
      <w:marRight w:val="0"/>
      <w:marTop w:val="0"/>
      <w:marBottom w:val="0"/>
      <w:divBdr>
        <w:top w:val="none" w:sz="0" w:space="0" w:color="auto"/>
        <w:left w:val="none" w:sz="0" w:space="0" w:color="auto"/>
        <w:bottom w:val="none" w:sz="0" w:space="0" w:color="auto"/>
        <w:right w:val="none" w:sz="0" w:space="0" w:color="auto"/>
      </w:divBdr>
    </w:div>
    <w:div w:id="1208224474">
      <w:bodyDiv w:val="1"/>
      <w:marLeft w:val="0"/>
      <w:marRight w:val="0"/>
      <w:marTop w:val="0"/>
      <w:marBottom w:val="0"/>
      <w:divBdr>
        <w:top w:val="none" w:sz="0" w:space="0" w:color="auto"/>
        <w:left w:val="none" w:sz="0" w:space="0" w:color="auto"/>
        <w:bottom w:val="none" w:sz="0" w:space="0" w:color="auto"/>
        <w:right w:val="none" w:sz="0" w:space="0" w:color="auto"/>
      </w:divBdr>
    </w:div>
    <w:div w:id="1222784916">
      <w:bodyDiv w:val="1"/>
      <w:marLeft w:val="0"/>
      <w:marRight w:val="0"/>
      <w:marTop w:val="0"/>
      <w:marBottom w:val="0"/>
      <w:divBdr>
        <w:top w:val="none" w:sz="0" w:space="0" w:color="auto"/>
        <w:left w:val="none" w:sz="0" w:space="0" w:color="auto"/>
        <w:bottom w:val="none" w:sz="0" w:space="0" w:color="auto"/>
        <w:right w:val="none" w:sz="0" w:space="0" w:color="auto"/>
      </w:divBdr>
      <w:divsChild>
        <w:div w:id="1113478429">
          <w:marLeft w:val="0"/>
          <w:marRight w:val="0"/>
          <w:marTop w:val="0"/>
          <w:marBottom w:val="0"/>
          <w:divBdr>
            <w:top w:val="none" w:sz="0" w:space="0" w:color="auto"/>
            <w:left w:val="none" w:sz="0" w:space="0" w:color="auto"/>
            <w:bottom w:val="none" w:sz="0" w:space="0" w:color="auto"/>
            <w:right w:val="none" w:sz="0" w:space="0" w:color="auto"/>
          </w:divBdr>
        </w:div>
      </w:divsChild>
    </w:div>
    <w:div w:id="1250891402">
      <w:bodyDiv w:val="1"/>
      <w:marLeft w:val="0"/>
      <w:marRight w:val="0"/>
      <w:marTop w:val="0"/>
      <w:marBottom w:val="0"/>
      <w:divBdr>
        <w:top w:val="none" w:sz="0" w:space="0" w:color="auto"/>
        <w:left w:val="none" w:sz="0" w:space="0" w:color="auto"/>
        <w:bottom w:val="none" w:sz="0" w:space="0" w:color="auto"/>
        <w:right w:val="none" w:sz="0" w:space="0" w:color="auto"/>
      </w:divBdr>
    </w:div>
    <w:div w:id="1255822329">
      <w:bodyDiv w:val="1"/>
      <w:marLeft w:val="0"/>
      <w:marRight w:val="0"/>
      <w:marTop w:val="0"/>
      <w:marBottom w:val="0"/>
      <w:divBdr>
        <w:top w:val="none" w:sz="0" w:space="0" w:color="auto"/>
        <w:left w:val="none" w:sz="0" w:space="0" w:color="auto"/>
        <w:bottom w:val="none" w:sz="0" w:space="0" w:color="auto"/>
        <w:right w:val="none" w:sz="0" w:space="0" w:color="auto"/>
      </w:divBdr>
    </w:div>
    <w:div w:id="1352755935">
      <w:bodyDiv w:val="1"/>
      <w:marLeft w:val="0"/>
      <w:marRight w:val="0"/>
      <w:marTop w:val="0"/>
      <w:marBottom w:val="0"/>
      <w:divBdr>
        <w:top w:val="none" w:sz="0" w:space="0" w:color="auto"/>
        <w:left w:val="none" w:sz="0" w:space="0" w:color="auto"/>
        <w:bottom w:val="none" w:sz="0" w:space="0" w:color="auto"/>
        <w:right w:val="none" w:sz="0" w:space="0" w:color="auto"/>
      </w:divBdr>
    </w:div>
    <w:div w:id="1365206192">
      <w:bodyDiv w:val="1"/>
      <w:marLeft w:val="0"/>
      <w:marRight w:val="0"/>
      <w:marTop w:val="0"/>
      <w:marBottom w:val="0"/>
      <w:divBdr>
        <w:top w:val="none" w:sz="0" w:space="0" w:color="auto"/>
        <w:left w:val="none" w:sz="0" w:space="0" w:color="auto"/>
        <w:bottom w:val="none" w:sz="0" w:space="0" w:color="auto"/>
        <w:right w:val="none" w:sz="0" w:space="0" w:color="auto"/>
      </w:divBdr>
      <w:divsChild>
        <w:div w:id="183322121">
          <w:marLeft w:val="0"/>
          <w:marRight w:val="0"/>
          <w:marTop w:val="30"/>
          <w:marBottom w:val="0"/>
          <w:divBdr>
            <w:top w:val="none" w:sz="0" w:space="0" w:color="auto"/>
            <w:left w:val="none" w:sz="0" w:space="0" w:color="auto"/>
            <w:bottom w:val="none" w:sz="0" w:space="0" w:color="auto"/>
            <w:right w:val="none" w:sz="0" w:space="0" w:color="auto"/>
          </w:divBdr>
          <w:divsChild>
            <w:div w:id="18335669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23395022">
          <w:marLeft w:val="0"/>
          <w:marRight w:val="0"/>
          <w:marTop w:val="0"/>
          <w:marBottom w:val="0"/>
          <w:divBdr>
            <w:top w:val="none" w:sz="0" w:space="0" w:color="auto"/>
            <w:left w:val="none" w:sz="0" w:space="0" w:color="auto"/>
            <w:bottom w:val="none" w:sz="0" w:space="0" w:color="auto"/>
            <w:right w:val="none" w:sz="0" w:space="0" w:color="auto"/>
          </w:divBdr>
        </w:div>
        <w:div w:id="1615745515">
          <w:marLeft w:val="0"/>
          <w:marRight w:val="0"/>
          <w:marTop w:val="0"/>
          <w:marBottom w:val="0"/>
          <w:divBdr>
            <w:top w:val="none" w:sz="0" w:space="0" w:color="auto"/>
            <w:left w:val="none" w:sz="0" w:space="0" w:color="auto"/>
            <w:bottom w:val="none" w:sz="0" w:space="0" w:color="auto"/>
            <w:right w:val="none" w:sz="0" w:space="0" w:color="auto"/>
          </w:divBdr>
        </w:div>
      </w:divsChild>
    </w:div>
    <w:div w:id="1387797301">
      <w:bodyDiv w:val="1"/>
      <w:marLeft w:val="0"/>
      <w:marRight w:val="0"/>
      <w:marTop w:val="0"/>
      <w:marBottom w:val="0"/>
      <w:divBdr>
        <w:top w:val="none" w:sz="0" w:space="0" w:color="auto"/>
        <w:left w:val="none" w:sz="0" w:space="0" w:color="auto"/>
        <w:bottom w:val="none" w:sz="0" w:space="0" w:color="auto"/>
        <w:right w:val="none" w:sz="0" w:space="0" w:color="auto"/>
      </w:divBdr>
    </w:div>
    <w:div w:id="1428886080">
      <w:bodyDiv w:val="1"/>
      <w:marLeft w:val="0"/>
      <w:marRight w:val="0"/>
      <w:marTop w:val="0"/>
      <w:marBottom w:val="0"/>
      <w:divBdr>
        <w:top w:val="none" w:sz="0" w:space="0" w:color="auto"/>
        <w:left w:val="none" w:sz="0" w:space="0" w:color="auto"/>
        <w:bottom w:val="none" w:sz="0" w:space="0" w:color="auto"/>
        <w:right w:val="none" w:sz="0" w:space="0" w:color="auto"/>
      </w:divBdr>
    </w:div>
    <w:div w:id="1446578880">
      <w:bodyDiv w:val="1"/>
      <w:marLeft w:val="0"/>
      <w:marRight w:val="0"/>
      <w:marTop w:val="0"/>
      <w:marBottom w:val="0"/>
      <w:divBdr>
        <w:top w:val="none" w:sz="0" w:space="0" w:color="auto"/>
        <w:left w:val="none" w:sz="0" w:space="0" w:color="auto"/>
        <w:bottom w:val="none" w:sz="0" w:space="0" w:color="auto"/>
        <w:right w:val="none" w:sz="0" w:space="0" w:color="auto"/>
      </w:divBdr>
      <w:divsChild>
        <w:div w:id="382484172">
          <w:marLeft w:val="0"/>
          <w:marRight w:val="0"/>
          <w:marTop w:val="0"/>
          <w:marBottom w:val="0"/>
          <w:divBdr>
            <w:top w:val="none" w:sz="0" w:space="0" w:color="auto"/>
            <w:left w:val="none" w:sz="0" w:space="0" w:color="auto"/>
            <w:bottom w:val="none" w:sz="0" w:space="0" w:color="auto"/>
            <w:right w:val="none" w:sz="0" w:space="0" w:color="auto"/>
          </w:divBdr>
        </w:div>
        <w:div w:id="535192829">
          <w:marLeft w:val="0"/>
          <w:marRight w:val="0"/>
          <w:marTop w:val="0"/>
          <w:marBottom w:val="0"/>
          <w:divBdr>
            <w:top w:val="none" w:sz="0" w:space="0" w:color="auto"/>
            <w:left w:val="none" w:sz="0" w:space="0" w:color="auto"/>
            <w:bottom w:val="none" w:sz="0" w:space="0" w:color="auto"/>
            <w:right w:val="none" w:sz="0" w:space="0" w:color="auto"/>
          </w:divBdr>
        </w:div>
        <w:div w:id="1094324211">
          <w:marLeft w:val="0"/>
          <w:marRight w:val="0"/>
          <w:marTop w:val="0"/>
          <w:marBottom w:val="0"/>
          <w:divBdr>
            <w:top w:val="none" w:sz="0" w:space="0" w:color="auto"/>
            <w:left w:val="none" w:sz="0" w:space="0" w:color="auto"/>
            <w:bottom w:val="none" w:sz="0" w:space="0" w:color="auto"/>
            <w:right w:val="none" w:sz="0" w:space="0" w:color="auto"/>
          </w:divBdr>
        </w:div>
        <w:div w:id="1626503197">
          <w:marLeft w:val="0"/>
          <w:marRight w:val="0"/>
          <w:marTop w:val="0"/>
          <w:marBottom w:val="0"/>
          <w:divBdr>
            <w:top w:val="none" w:sz="0" w:space="0" w:color="auto"/>
            <w:left w:val="none" w:sz="0" w:space="0" w:color="auto"/>
            <w:bottom w:val="none" w:sz="0" w:space="0" w:color="auto"/>
            <w:right w:val="none" w:sz="0" w:space="0" w:color="auto"/>
          </w:divBdr>
        </w:div>
        <w:div w:id="1759904370">
          <w:marLeft w:val="0"/>
          <w:marRight w:val="0"/>
          <w:marTop w:val="0"/>
          <w:marBottom w:val="0"/>
          <w:divBdr>
            <w:top w:val="none" w:sz="0" w:space="0" w:color="auto"/>
            <w:left w:val="none" w:sz="0" w:space="0" w:color="auto"/>
            <w:bottom w:val="none" w:sz="0" w:space="0" w:color="auto"/>
            <w:right w:val="none" w:sz="0" w:space="0" w:color="auto"/>
          </w:divBdr>
        </w:div>
      </w:divsChild>
    </w:div>
    <w:div w:id="1527404243">
      <w:bodyDiv w:val="1"/>
      <w:marLeft w:val="0"/>
      <w:marRight w:val="0"/>
      <w:marTop w:val="0"/>
      <w:marBottom w:val="0"/>
      <w:divBdr>
        <w:top w:val="none" w:sz="0" w:space="0" w:color="auto"/>
        <w:left w:val="none" w:sz="0" w:space="0" w:color="auto"/>
        <w:bottom w:val="none" w:sz="0" w:space="0" w:color="auto"/>
        <w:right w:val="none" w:sz="0" w:space="0" w:color="auto"/>
      </w:divBdr>
    </w:div>
    <w:div w:id="1546218404">
      <w:bodyDiv w:val="1"/>
      <w:marLeft w:val="0"/>
      <w:marRight w:val="0"/>
      <w:marTop w:val="0"/>
      <w:marBottom w:val="0"/>
      <w:divBdr>
        <w:top w:val="none" w:sz="0" w:space="0" w:color="auto"/>
        <w:left w:val="none" w:sz="0" w:space="0" w:color="auto"/>
        <w:bottom w:val="none" w:sz="0" w:space="0" w:color="auto"/>
        <w:right w:val="none" w:sz="0" w:space="0" w:color="auto"/>
      </w:divBdr>
    </w:div>
    <w:div w:id="1577738139">
      <w:bodyDiv w:val="1"/>
      <w:marLeft w:val="0"/>
      <w:marRight w:val="0"/>
      <w:marTop w:val="0"/>
      <w:marBottom w:val="0"/>
      <w:divBdr>
        <w:top w:val="none" w:sz="0" w:space="0" w:color="auto"/>
        <w:left w:val="none" w:sz="0" w:space="0" w:color="auto"/>
        <w:bottom w:val="none" w:sz="0" w:space="0" w:color="auto"/>
        <w:right w:val="none" w:sz="0" w:space="0" w:color="auto"/>
      </w:divBdr>
    </w:div>
    <w:div w:id="1592356213">
      <w:bodyDiv w:val="1"/>
      <w:marLeft w:val="0"/>
      <w:marRight w:val="0"/>
      <w:marTop w:val="0"/>
      <w:marBottom w:val="0"/>
      <w:divBdr>
        <w:top w:val="none" w:sz="0" w:space="0" w:color="auto"/>
        <w:left w:val="none" w:sz="0" w:space="0" w:color="auto"/>
        <w:bottom w:val="none" w:sz="0" w:space="0" w:color="auto"/>
        <w:right w:val="none" w:sz="0" w:space="0" w:color="auto"/>
      </w:divBdr>
    </w:div>
    <w:div w:id="1612667593">
      <w:bodyDiv w:val="1"/>
      <w:marLeft w:val="0"/>
      <w:marRight w:val="0"/>
      <w:marTop w:val="0"/>
      <w:marBottom w:val="0"/>
      <w:divBdr>
        <w:top w:val="none" w:sz="0" w:space="0" w:color="auto"/>
        <w:left w:val="none" w:sz="0" w:space="0" w:color="auto"/>
        <w:bottom w:val="none" w:sz="0" w:space="0" w:color="auto"/>
        <w:right w:val="none" w:sz="0" w:space="0" w:color="auto"/>
      </w:divBdr>
    </w:div>
    <w:div w:id="1636523577">
      <w:bodyDiv w:val="1"/>
      <w:marLeft w:val="0"/>
      <w:marRight w:val="0"/>
      <w:marTop w:val="0"/>
      <w:marBottom w:val="0"/>
      <w:divBdr>
        <w:top w:val="none" w:sz="0" w:space="0" w:color="auto"/>
        <w:left w:val="none" w:sz="0" w:space="0" w:color="auto"/>
        <w:bottom w:val="none" w:sz="0" w:space="0" w:color="auto"/>
        <w:right w:val="none" w:sz="0" w:space="0" w:color="auto"/>
      </w:divBdr>
    </w:div>
    <w:div w:id="1675301482">
      <w:bodyDiv w:val="1"/>
      <w:marLeft w:val="0"/>
      <w:marRight w:val="0"/>
      <w:marTop w:val="0"/>
      <w:marBottom w:val="0"/>
      <w:divBdr>
        <w:top w:val="none" w:sz="0" w:space="0" w:color="auto"/>
        <w:left w:val="none" w:sz="0" w:space="0" w:color="auto"/>
        <w:bottom w:val="none" w:sz="0" w:space="0" w:color="auto"/>
        <w:right w:val="none" w:sz="0" w:space="0" w:color="auto"/>
      </w:divBdr>
    </w:div>
    <w:div w:id="1699890876">
      <w:bodyDiv w:val="1"/>
      <w:marLeft w:val="0"/>
      <w:marRight w:val="0"/>
      <w:marTop w:val="0"/>
      <w:marBottom w:val="0"/>
      <w:divBdr>
        <w:top w:val="none" w:sz="0" w:space="0" w:color="auto"/>
        <w:left w:val="none" w:sz="0" w:space="0" w:color="auto"/>
        <w:bottom w:val="none" w:sz="0" w:space="0" w:color="auto"/>
        <w:right w:val="none" w:sz="0" w:space="0" w:color="auto"/>
      </w:divBdr>
      <w:divsChild>
        <w:div w:id="1112479912">
          <w:marLeft w:val="1166"/>
          <w:marRight w:val="0"/>
          <w:marTop w:val="86"/>
          <w:marBottom w:val="0"/>
          <w:divBdr>
            <w:top w:val="none" w:sz="0" w:space="0" w:color="auto"/>
            <w:left w:val="none" w:sz="0" w:space="0" w:color="auto"/>
            <w:bottom w:val="none" w:sz="0" w:space="0" w:color="auto"/>
            <w:right w:val="none" w:sz="0" w:space="0" w:color="auto"/>
          </w:divBdr>
        </w:div>
        <w:div w:id="1615791750">
          <w:marLeft w:val="1166"/>
          <w:marRight w:val="0"/>
          <w:marTop w:val="86"/>
          <w:marBottom w:val="0"/>
          <w:divBdr>
            <w:top w:val="none" w:sz="0" w:space="0" w:color="auto"/>
            <w:left w:val="none" w:sz="0" w:space="0" w:color="auto"/>
            <w:bottom w:val="none" w:sz="0" w:space="0" w:color="auto"/>
            <w:right w:val="none" w:sz="0" w:space="0" w:color="auto"/>
          </w:divBdr>
        </w:div>
        <w:div w:id="1712732286">
          <w:marLeft w:val="547"/>
          <w:marRight w:val="0"/>
          <w:marTop w:val="96"/>
          <w:marBottom w:val="0"/>
          <w:divBdr>
            <w:top w:val="none" w:sz="0" w:space="0" w:color="auto"/>
            <w:left w:val="none" w:sz="0" w:space="0" w:color="auto"/>
            <w:bottom w:val="none" w:sz="0" w:space="0" w:color="auto"/>
            <w:right w:val="none" w:sz="0" w:space="0" w:color="auto"/>
          </w:divBdr>
        </w:div>
      </w:divsChild>
    </w:div>
    <w:div w:id="1719209041">
      <w:bodyDiv w:val="1"/>
      <w:marLeft w:val="0"/>
      <w:marRight w:val="0"/>
      <w:marTop w:val="0"/>
      <w:marBottom w:val="0"/>
      <w:divBdr>
        <w:top w:val="none" w:sz="0" w:space="0" w:color="auto"/>
        <w:left w:val="none" w:sz="0" w:space="0" w:color="auto"/>
        <w:bottom w:val="none" w:sz="0" w:space="0" w:color="auto"/>
        <w:right w:val="none" w:sz="0" w:space="0" w:color="auto"/>
      </w:divBdr>
    </w:div>
    <w:div w:id="1751346885">
      <w:bodyDiv w:val="1"/>
      <w:marLeft w:val="0"/>
      <w:marRight w:val="0"/>
      <w:marTop w:val="0"/>
      <w:marBottom w:val="0"/>
      <w:divBdr>
        <w:top w:val="none" w:sz="0" w:space="0" w:color="auto"/>
        <w:left w:val="none" w:sz="0" w:space="0" w:color="auto"/>
        <w:bottom w:val="none" w:sz="0" w:space="0" w:color="auto"/>
        <w:right w:val="none" w:sz="0" w:space="0" w:color="auto"/>
      </w:divBdr>
    </w:div>
    <w:div w:id="1769689783">
      <w:bodyDiv w:val="1"/>
      <w:marLeft w:val="0"/>
      <w:marRight w:val="0"/>
      <w:marTop w:val="0"/>
      <w:marBottom w:val="0"/>
      <w:divBdr>
        <w:top w:val="none" w:sz="0" w:space="0" w:color="auto"/>
        <w:left w:val="none" w:sz="0" w:space="0" w:color="auto"/>
        <w:bottom w:val="none" w:sz="0" w:space="0" w:color="auto"/>
        <w:right w:val="none" w:sz="0" w:space="0" w:color="auto"/>
      </w:divBdr>
    </w:div>
    <w:div w:id="1851022237">
      <w:bodyDiv w:val="1"/>
      <w:marLeft w:val="0"/>
      <w:marRight w:val="360"/>
      <w:marTop w:val="0"/>
      <w:marBottom w:val="0"/>
      <w:divBdr>
        <w:top w:val="none" w:sz="0" w:space="0" w:color="auto"/>
        <w:left w:val="none" w:sz="0" w:space="0" w:color="auto"/>
        <w:bottom w:val="none" w:sz="0" w:space="0" w:color="auto"/>
        <w:right w:val="none" w:sz="0" w:space="0" w:color="auto"/>
      </w:divBdr>
      <w:divsChild>
        <w:div w:id="385106314">
          <w:marLeft w:val="240"/>
          <w:marRight w:val="240"/>
          <w:marTop w:val="0"/>
          <w:marBottom w:val="0"/>
          <w:divBdr>
            <w:top w:val="none" w:sz="0" w:space="0" w:color="auto"/>
            <w:left w:val="none" w:sz="0" w:space="0" w:color="auto"/>
            <w:bottom w:val="none" w:sz="0" w:space="0" w:color="auto"/>
            <w:right w:val="none" w:sz="0" w:space="0" w:color="auto"/>
          </w:divBdr>
        </w:div>
        <w:div w:id="1665737943">
          <w:marLeft w:val="240"/>
          <w:marRight w:val="240"/>
          <w:marTop w:val="0"/>
          <w:marBottom w:val="0"/>
          <w:divBdr>
            <w:top w:val="none" w:sz="0" w:space="0" w:color="auto"/>
            <w:left w:val="none" w:sz="0" w:space="0" w:color="auto"/>
            <w:bottom w:val="none" w:sz="0" w:space="0" w:color="auto"/>
            <w:right w:val="none" w:sz="0" w:space="0" w:color="auto"/>
          </w:divBdr>
          <w:divsChild>
            <w:div w:id="635337342">
              <w:marLeft w:val="0"/>
              <w:marRight w:val="0"/>
              <w:marTop w:val="0"/>
              <w:marBottom w:val="0"/>
              <w:divBdr>
                <w:top w:val="none" w:sz="0" w:space="0" w:color="auto"/>
                <w:left w:val="none" w:sz="0" w:space="0" w:color="auto"/>
                <w:bottom w:val="none" w:sz="0" w:space="0" w:color="auto"/>
                <w:right w:val="none" w:sz="0" w:space="0" w:color="auto"/>
              </w:divBdr>
              <w:divsChild>
                <w:div w:id="224728135">
                  <w:marLeft w:val="240"/>
                  <w:marRight w:val="240"/>
                  <w:marTop w:val="0"/>
                  <w:marBottom w:val="0"/>
                  <w:divBdr>
                    <w:top w:val="none" w:sz="0" w:space="0" w:color="auto"/>
                    <w:left w:val="none" w:sz="0" w:space="0" w:color="auto"/>
                    <w:bottom w:val="none" w:sz="0" w:space="0" w:color="auto"/>
                    <w:right w:val="none" w:sz="0" w:space="0" w:color="auto"/>
                  </w:divBdr>
                </w:div>
                <w:div w:id="280841187">
                  <w:marLeft w:val="240"/>
                  <w:marRight w:val="240"/>
                  <w:marTop w:val="0"/>
                  <w:marBottom w:val="0"/>
                  <w:divBdr>
                    <w:top w:val="none" w:sz="0" w:space="0" w:color="auto"/>
                    <w:left w:val="none" w:sz="0" w:space="0" w:color="auto"/>
                    <w:bottom w:val="none" w:sz="0" w:space="0" w:color="auto"/>
                    <w:right w:val="none" w:sz="0" w:space="0" w:color="auto"/>
                  </w:divBdr>
                </w:div>
                <w:div w:id="312494033">
                  <w:marLeft w:val="240"/>
                  <w:marRight w:val="240"/>
                  <w:marTop w:val="0"/>
                  <w:marBottom w:val="0"/>
                  <w:divBdr>
                    <w:top w:val="none" w:sz="0" w:space="0" w:color="auto"/>
                    <w:left w:val="none" w:sz="0" w:space="0" w:color="auto"/>
                    <w:bottom w:val="none" w:sz="0" w:space="0" w:color="auto"/>
                    <w:right w:val="none" w:sz="0" w:space="0" w:color="auto"/>
                  </w:divBdr>
                </w:div>
                <w:div w:id="532771907">
                  <w:marLeft w:val="240"/>
                  <w:marRight w:val="240"/>
                  <w:marTop w:val="0"/>
                  <w:marBottom w:val="0"/>
                  <w:divBdr>
                    <w:top w:val="none" w:sz="0" w:space="0" w:color="auto"/>
                    <w:left w:val="none" w:sz="0" w:space="0" w:color="auto"/>
                    <w:bottom w:val="none" w:sz="0" w:space="0" w:color="auto"/>
                    <w:right w:val="none" w:sz="0" w:space="0" w:color="auto"/>
                  </w:divBdr>
                  <w:divsChild>
                    <w:div w:id="1080642392">
                      <w:marLeft w:val="0"/>
                      <w:marRight w:val="0"/>
                      <w:marTop w:val="0"/>
                      <w:marBottom w:val="0"/>
                      <w:divBdr>
                        <w:top w:val="none" w:sz="0" w:space="0" w:color="auto"/>
                        <w:left w:val="none" w:sz="0" w:space="0" w:color="auto"/>
                        <w:bottom w:val="none" w:sz="0" w:space="0" w:color="auto"/>
                        <w:right w:val="none" w:sz="0" w:space="0" w:color="auto"/>
                      </w:divBdr>
                      <w:divsChild>
                        <w:div w:id="928082706">
                          <w:marLeft w:val="0"/>
                          <w:marRight w:val="0"/>
                          <w:marTop w:val="0"/>
                          <w:marBottom w:val="0"/>
                          <w:divBdr>
                            <w:top w:val="none" w:sz="0" w:space="0" w:color="auto"/>
                            <w:left w:val="none" w:sz="0" w:space="0" w:color="auto"/>
                            <w:bottom w:val="none" w:sz="0" w:space="0" w:color="auto"/>
                            <w:right w:val="none" w:sz="0" w:space="0" w:color="auto"/>
                          </w:divBdr>
                        </w:div>
                        <w:div w:id="1954750594">
                          <w:marLeft w:val="240"/>
                          <w:marRight w:val="240"/>
                          <w:marTop w:val="0"/>
                          <w:marBottom w:val="0"/>
                          <w:divBdr>
                            <w:top w:val="none" w:sz="0" w:space="0" w:color="auto"/>
                            <w:left w:val="none" w:sz="0" w:space="0" w:color="auto"/>
                            <w:bottom w:val="none" w:sz="0" w:space="0" w:color="auto"/>
                            <w:right w:val="none" w:sz="0" w:space="0" w:color="auto"/>
                          </w:divBdr>
                          <w:divsChild>
                            <w:div w:id="639190210">
                              <w:marLeft w:val="0"/>
                              <w:marRight w:val="0"/>
                              <w:marTop w:val="0"/>
                              <w:marBottom w:val="0"/>
                              <w:divBdr>
                                <w:top w:val="none" w:sz="0" w:space="0" w:color="auto"/>
                                <w:left w:val="none" w:sz="0" w:space="0" w:color="auto"/>
                                <w:bottom w:val="none" w:sz="0" w:space="0" w:color="auto"/>
                                <w:right w:val="none" w:sz="0" w:space="0" w:color="auto"/>
                              </w:divBdr>
                              <w:divsChild>
                                <w:div w:id="37122160">
                                  <w:marLeft w:val="0"/>
                                  <w:marRight w:val="0"/>
                                  <w:marTop w:val="0"/>
                                  <w:marBottom w:val="0"/>
                                  <w:divBdr>
                                    <w:top w:val="none" w:sz="0" w:space="0" w:color="auto"/>
                                    <w:left w:val="none" w:sz="0" w:space="0" w:color="auto"/>
                                    <w:bottom w:val="none" w:sz="0" w:space="0" w:color="auto"/>
                                    <w:right w:val="none" w:sz="0" w:space="0" w:color="auto"/>
                                  </w:divBdr>
                                </w:div>
                                <w:div w:id="269750021">
                                  <w:marLeft w:val="240"/>
                                  <w:marRight w:val="240"/>
                                  <w:marTop w:val="0"/>
                                  <w:marBottom w:val="0"/>
                                  <w:divBdr>
                                    <w:top w:val="none" w:sz="0" w:space="0" w:color="auto"/>
                                    <w:left w:val="none" w:sz="0" w:space="0" w:color="auto"/>
                                    <w:bottom w:val="none" w:sz="0" w:space="0" w:color="auto"/>
                                    <w:right w:val="none" w:sz="0" w:space="0" w:color="auto"/>
                                  </w:divBdr>
                                </w:div>
                                <w:div w:id="734428497">
                                  <w:marLeft w:val="240"/>
                                  <w:marRight w:val="240"/>
                                  <w:marTop w:val="0"/>
                                  <w:marBottom w:val="0"/>
                                  <w:divBdr>
                                    <w:top w:val="none" w:sz="0" w:space="0" w:color="auto"/>
                                    <w:left w:val="none" w:sz="0" w:space="0" w:color="auto"/>
                                    <w:bottom w:val="none" w:sz="0" w:space="0" w:color="auto"/>
                                    <w:right w:val="none" w:sz="0" w:space="0" w:color="auto"/>
                                  </w:divBdr>
                                  <w:divsChild>
                                    <w:div w:id="2058629051">
                                      <w:marLeft w:val="240"/>
                                      <w:marRight w:val="0"/>
                                      <w:marTop w:val="0"/>
                                      <w:marBottom w:val="0"/>
                                      <w:divBdr>
                                        <w:top w:val="none" w:sz="0" w:space="0" w:color="auto"/>
                                        <w:left w:val="none" w:sz="0" w:space="0" w:color="auto"/>
                                        <w:bottom w:val="none" w:sz="0" w:space="0" w:color="auto"/>
                                        <w:right w:val="none" w:sz="0" w:space="0" w:color="auto"/>
                                      </w:divBdr>
                                    </w:div>
                                  </w:divsChild>
                                </w:div>
                                <w:div w:id="827021168">
                                  <w:marLeft w:val="240"/>
                                  <w:marRight w:val="240"/>
                                  <w:marTop w:val="0"/>
                                  <w:marBottom w:val="0"/>
                                  <w:divBdr>
                                    <w:top w:val="none" w:sz="0" w:space="0" w:color="auto"/>
                                    <w:left w:val="none" w:sz="0" w:space="0" w:color="auto"/>
                                    <w:bottom w:val="none" w:sz="0" w:space="0" w:color="auto"/>
                                    <w:right w:val="none" w:sz="0" w:space="0" w:color="auto"/>
                                  </w:divBdr>
                                  <w:divsChild>
                                    <w:div w:id="574508192">
                                      <w:marLeft w:val="240"/>
                                      <w:marRight w:val="0"/>
                                      <w:marTop w:val="0"/>
                                      <w:marBottom w:val="0"/>
                                      <w:divBdr>
                                        <w:top w:val="none" w:sz="0" w:space="0" w:color="auto"/>
                                        <w:left w:val="none" w:sz="0" w:space="0" w:color="auto"/>
                                        <w:bottom w:val="none" w:sz="0" w:space="0" w:color="auto"/>
                                        <w:right w:val="none" w:sz="0" w:space="0" w:color="auto"/>
                                      </w:divBdr>
                                    </w:div>
                                  </w:divsChild>
                                </w:div>
                                <w:div w:id="1023478277">
                                  <w:marLeft w:val="240"/>
                                  <w:marRight w:val="240"/>
                                  <w:marTop w:val="0"/>
                                  <w:marBottom w:val="0"/>
                                  <w:divBdr>
                                    <w:top w:val="none" w:sz="0" w:space="0" w:color="auto"/>
                                    <w:left w:val="none" w:sz="0" w:space="0" w:color="auto"/>
                                    <w:bottom w:val="none" w:sz="0" w:space="0" w:color="auto"/>
                                    <w:right w:val="none" w:sz="0" w:space="0" w:color="auto"/>
                                  </w:divBdr>
                                  <w:divsChild>
                                    <w:div w:id="8720523">
                                      <w:marLeft w:val="240"/>
                                      <w:marRight w:val="0"/>
                                      <w:marTop w:val="0"/>
                                      <w:marBottom w:val="0"/>
                                      <w:divBdr>
                                        <w:top w:val="none" w:sz="0" w:space="0" w:color="auto"/>
                                        <w:left w:val="none" w:sz="0" w:space="0" w:color="auto"/>
                                        <w:bottom w:val="none" w:sz="0" w:space="0" w:color="auto"/>
                                        <w:right w:val="none" w:sz="0" w:space="0" w:color="auto"/>
                                      </w:divBdr>
                                    </w:div>
                                  </w:divsChild>
                                </w:div>
                                <w:div w:id="1112673774">
                                  <w:marLeft w:val="240"/>
                                  <w:marRight w:val="240"/>
                                  <w:marTop w:val="0"/>
                                  <w:marBottom w:val="0"/>
                                  <w:divBdr>
                                    <w:top w:val="none" w:sz="0" w:space="0" w:color="auto"/>
                                    <w:left w:val="none" w:sz="0" w:space="0" w:color="auto"/>
                                    <w:bottom w:val="none" w:sz="0" w:space="0" w:color="auto"/>
                                    <w:right w:val="none" w:sz="0" w:space="0" w:color="auto"/>
                                  </w:divBdr>
                                  <w:divsChild>
                                    <w:div w:id="599869860">
                                      <w:marLeft w:val="240"/>
                                      <w:marRight w:val="0"/>
                                      <w:marTop w:val="0"/>
                                      <w:marBottom w:val="0"/>
                                      <w:divBdr>
                                        <w:top w:val="none" w:sz="0" w:space="0" w:color="auto"/>
                                        <w:left w:val="none" w:sz="0" w:space="0" w:color="auto"/>
                                        <w:bottom w:val="none" w:sz="0" w:space="0" w:color="auto"/>
                                        <w:right w:val="none" w:sz="0" w:space="0" w:color="auto"/>
                                      </w:divBdr>
                                    </w:div>
                                  </w:divsChild>
                                </w:div>
                                <w:div w:id="1212572576">
                                  <w:marLeft w:val="240"/>
                                  <w:marRight w:val="240"/>
                                  <w:marTop w:val="0"/>
                                  <w:marBottom w:val="0"/>
                                  <w:divBdr>
                                    <w:top w:val="none" w:sz="0" w:space="0" w:color="auto"/>
                                    <w:left w:val="none" w:sz="0" w:space="0" w:color="auto"/>
                                    <w:bottom w:val="none" w:sz="0" w:space="0" w:color="auto"/>
                                    <w:right w:val="none" w:sz="0" w:space="0" w:color="auto"/>
                                  </w:divBdr>
                                </w:div>
                                <w:div w:id="1336761584">
                                  <w:marLeft w:val="240"/>
                                  <w:marRight w:val="240"/>
                                  <w:marTop w:val="0"/>
                                  <w:marBottom w:val="0"/>
                                  <w:divBdr>
                                    <w:top w:val="none" w:sz="0" w:space="0" w:color="auto"/>
                                    <w:left w:val="none" w:sz="0" w:space="0" w:color="auto"/>
                                    <w:bottom w:val="none" w:sz="0" w:space="0" w:color="auto"/>
                                    <w:right w:val="none" w:sz="0" w:space="0" w:color="auto"/>
                                  </w:divBdr>
                                </w:div>
                                <w:div w:id="1536622809">
                                  <w:marLeft w:val="240"/>
                                  <w:marRight w:val="240"/>
                                  <w:marTop w:val="0"/>
                                  <w:marBottom w:val="0"/>
                                  <w:divBdr>
                                    <w:top w:val="none" w:sz="0" w:space="0" w:color="auto"/>
                                    <w:left w:val="none" w:sz="0" w:space="0" w:color="auto"/>
                                    <w:bottom w:val="none" w:sz="0" w:space="0" w:color="auto"/>
                                    <w:right w:val="none" w:sz="0" w:space="0" w:color="auto"/>
                                  </w:divBdr>
                                  <w:divsChild>
                                    <w:div w:id="2107572643">
                                      <w:marLeft w:val="240"/>
                                      <w:marRight w:val="0"/>
                                      <w:marTop w:val="0"/>
                                      <w:marBottom w:val="0"/>
                                      <w:divBdr>
                                        <w:top w:val="none" w:sz="0" w:space="0" w:color="auto"/>
                                        <w:left w:val="none" w:sz="0" w:space="0" w:color="auto"/>
                                        <w:bottom w:val="none" w:sz="0" w:space="0" w:color="auto"/>
                                        <w:right w:val="none" w:sz="0" w:space="0" w:color="auto"/>
                                      </w:divBdr>
                                    </w:div>
                                  </w:divsChild>
                                </w:div>
                                <w:div w:id="1565918251">
                                  <w:marLeft w:val="240"/>
                                  <w:marRight w:val="240"/>
                                  <w:marTop w:val="0"/>
                                  <w:marBottom w:val="0"/>
                                  <w:divBdr>
                                    <w:top w:val="none" w:sz="0" w:space="0" w:color="auto"/>
                                    <w:left w:val="none" w:sz="0" w:space="0" w:color="auto"/>
                                    <w:bottom w:val="none" w:sz="0" w:space="0" w:color="auto"/>
                                    <w:right w:val="none" w:sz="0" w:space="0" w:color="auto"/>
                                  </w:divBdr>
                                  <w:divsChild>
                                    <w:div w:id="1237743100">
                                      <w:marLeft w:val="240"/>
                                      <w:marRight w:val="0"/>
                                      <w:marTop w:val="0"/>
                                      <w:marBottom w:val="0"/>
                                      <w:divBdr>
                                        <w:top w:val="none" w:sz="0" w:space="0" w:color="auto"/>
                                        <w:left w:val="none" w:sz="0" w:space="0" w:color="auto"/>
                                        <w:bottom w:val="none" w:sz="0" w:space="0" w:color="auto"/>
                                        <w:right w:val="none" w:sz="0" w:space="0" w:color="auto"/>
                                      </w:divBdr>
                                    </w:div>
                                  </w:divsChild>
                                </w:div>
                                <w:div w:id="1601765883">
                                  <w:marLeft w:val="240"/>
                                  <w:marRight w:val="240"/>
                                  <w:marTop w:val="0"/>
                                  <w:marBottom w:val="0"/>
                                  <w:divBdr>
                                    <w:top w:val="none" w:sz="0" w:space="0" w:color="auto"/>
                                    <w:left w:val="none" w:sz="0" w:space="0" w:color="auto"/>
                                    <w:bottom w:val="none" w:sz="0" w:space="0" w:color="auto"/>
                                    <w:right w:val="none" w:sz="0" w:space="0" w:color="auto"/>
                                  </w:divBdr>
                                </w:div>
                                <w:div w:id="1710766840">
                                  <w:marLeft w:val="240"/>
                                  <w:marRight w:val="240"/>
                                  <w:marTop w:val="0"/>
                                  <w:marBottom w:val="0"/>
                                  <w:divBdr>
                                    <w:top w:val="none" w:sz="0" w:space="0" w:color="auto"/>
                                    <w:left w:val="none" w:sz="0" w:space="0" w:color="auto"/>
                                    <w:bottom w:val="none" w:sz="0" w:space="0" w:color="auto"/>
                                    <w:right w:val="none" w:sz="0" w:space="0" w:color="auto"/>
                                  </w:divBdr>
                                  <w:divsChild>
                                    <w:div w:id="900285951">
                                      <w:marLeft w:val="240"/>
                                      <w:marRight w:val="0"/>
                                      <w:marTop w:val="0"/>
                                      <w:marBottom w:val="0"/>
                                      <w:divBdr>
                                        <w:top w:val="none" w:sz="0" w:space="0" w:color="auto"/>
                                        <w:left w:val="none" w:sz="0" w:space="0" w:color="auto"/>
                                        <w:bottom w:val="none" w:sz="0" w:space="0" w:color="auto"/>
                                        <w:right w:val="none" w:sz="0" w:space="0" w:color="auto"/>
                                      </w:divBdr>
                                    </w:div>
                                  </w:divsChild>
                                </w:div>
                                <w:div w:id="1741050243">
                                  <w:marLeft w:val="240"/>
                                  <w:marRight w:val="240"/>
                                  <w:marTop w:val="0"/>
                                  <w:marBottom w:val="0"/>
                                  <w:divBdr>
                                    <w:top w:val="none" w:sz="0" w:space="0" w:color="auto"/>
                                    <w:left w:val="none" w:sz="0" w:space="0" w:color="auto"/>
                                    <w:bottom w:val="none" w:sz="0" w:space="0" w:color="auto"/>
                                    <w:right w:val="none" w:sz="0" w:space="0" w:color="auto"/>
                                  </w:divBdr>
                                </w:div>
                              </w:divsChild>
                            </w:div>
                            <w:div w:id="17902710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0354294">
                      <w:marLeft w:val="240"/>
                      <w:marRight w:val="0"/>
                      <w:marTop w:val="0"/>
                      <w:marBottom w:val="0"/>
                      <w:divBdr>
                        <w:top w:val="none" w:sz="0" w:space="0" w:color="auto"/>
                        <w:left w:val="none" w:sz="0" w:space="0" w:color="auto"/>
                        <w:bottom w:val="none" w:sz="0" w:space="0" w:color="auto"/>
                        <w:right w:val="none" w:sz="0" w:space="0" w:color="auto"/>
                      </w:divBdr>
                    </w:div>
                  </w:divsChild>
                </w:div>
                <w:div w:id="690569755">
                  <w:marLeft w:val="240"/>
                  <w:marRight w:val="240"/>
                  <w:marTop w:val="0"/>
                  <w:marBottom w:val="0"/>
                  <w:divBdr>
                    <w:top w:val="none" w:sz="0" w:space="0" w:color="auto"/>
                    <w:left w:val="none" w:sz="0" w:space="0" w:color="auto"/>
                    <w:bottom w:val="none" w:sz="0" w:space="0" w:color="auto"/>
                    <w:right w:val="none" w:sz="0" w:space="0" w:color="auto"/>
                  </w:divBdr>
                  <w:divsChild>
                    <w:div w:id="871767464">
                      <w:marLeft w:val="240"/>
                      <w:marRight w:val="0"/>
                      <w:marTop w:val="0"/>
                      <w:marBottom w:val="0"/>
                      <w:divBdr>
                        <w:top w:val="none" w:sz="0" w:space="0" w:color="auto"/>
                        <w:left w:val="none" w:sz="0" w:space="0" w:color="auto"/>
                        <w:bottom w:val="none" w:sz="0" w:space="0" w:color="auto"/>
                        <w:right w:val="none" w:sz="0" w:space="0" w:color="auto"/>
                      </w:divBdr>
                    </w:div>
                    <w:div w:id="1720128765">
                      <w:marLeft w:val="0"/>
                      <w:marRight w:val="0"/>
                      <w:marTop w:val="0"/>
                      <w:marBottom w:val="0"/>
                      <w:divBdr>
                        <w:top w:val="none" w:sz="0" w:space="0" w:color="auto"/>
                        <w:left w:val="none" w:sz="0" w:space="0" w:color="auto"/>
                        <w:bottom w:val="none" w:sz="0" w:space="0" w:color="auto"/>
                        <w:right w:val="none" w:sz="0" w:space="0" w:color="auto"/>
                      </w:divBdr>
                      <w:divsChild>
                        <w:div w:id="1070619800">
                          <w:marLeft w:val="240"/>
                          <w:marRight w:val="240"/>
                          <w:marTop w:val="0"/>
                          <w:marBottom w:val="0"/>
                          <w:divBdr>
                            <w:top w:val="none" w:sz="0" w:space="0" w:color="auto"/>
                            <w:left w:val="none" w:sz="0" w:space="0" w:color="auto"/>
                            <w:bottom w:val="none" w:sz="0" w:space="0" w:color="auto"/>
                            <w:right w:val="none" w:sz="0" w:space="0" w:color="auto"/>
                          </w:divBdr>
                          <w:divsChild>
                            <w:div w:id="600799786">
                              <w:marLeft w:val="0"/>
                              <w:marRight w:val="0"/>
                              <w:marTop w:val="0"/>
                              <w:marBottom w:val="0"/>
                              <w:divBdr>
                                <w:top w:val="none" w:sz="0" w:space="0" w:color="auto"/>
                                <w:left w:val="none" w:sz="0" w:space="0" w:color="auto"/>
                                <w:bottom w:val="none" w:sz="0" w:space="0" w:color="auto"/>
                                <w:right w:val="none" w:sz="0" w:space="0" w:color="auto"/>
                              </w:divBdr>
                              <w:divsChild>
                                <w:div w:id="30880327">
                                  <w:marLeft w:val="240"/>
                                  <w:marRight w:val="240"/>
                                  <w:marTop w:val="0"/>
                                  <w:marBottom w:val="0"/>
                                  <w:divBdr>
                                    <w:top w:val="none" w:sz="0" w:space="0" w:color="auto"/>
                                    <w:left w:val="none" w:sz="0" w:space="0" w:color="auto"/>
                                    <w:bottom w:val="none" w:sz="0" w:space="0" w:color="auto"/>
                                    <w:right w:val="none" w:sz="0" w:space="0" w:color="auto"/>
                                  </w:divBdr>
                                </w:div>
                                <w:div w:id="101463525">
                                  <w:marLeft w:val="0"/>
                                  <w:marRight w:val="0"/>
                                  <w:marTop w:val="0"/>
                                  <w:marBottom w:val="0"/>
                                  <w:divBdr>
                                    <w:top w:val="none" w:sz="0" w:space="0" w:color="auto"/>
                                    <w:left w:val="none" w:sz="0" w:space="0" w:color="auto"/>
                                    <w:bottom w:val="none" w:sz="0" w:space="0" w:color="auto"/>
                                    <w:right w:val="none" w:sz="0" w:space="0" w:color="auto"/>
                                  </w:divBdr>
                                </w:div>
                                <w:div w:id="186796133">
                                  <w:marLeft w:val="240"/>
                                  <w:marRight w:val="240"/>
                                  <w:marTop w:val="0"/>
                                  <w:marBottom w:val="0"/>
                                  <w:divBdr>
                                    <w:top w:val="none" w:sz="0" w:space="0" w:color="auto"/>
                                    <w:left w:val="none" w:sz="0" w:space="0" w:color="auto"/>
                                    <w:bottom w:val="none" w:sz="0" w:space="0" w:color="auto"/>
                                    <w:right w:val="none" w:sz="0" w:space="0" w:color="auto"/>
                                  </w:divBdr>
                                </w:div>
                                <w:div w:id="229508240">
                                  <w:marLeft w:val="240"/>
                                  <w:marRight w:val="240"/>
                                  <w:marTop w:val="0"/>
                                  <w:marBottom w:val="0"/>
                                  <w:divBdr>
                                    <w:top w:val="none" w:sz="0" w:space="0" w:color="auto"/>
                                    <w:left w:val="none" w:sz="0" w:space="0" w:color="auto"/>
                                    <w:bottom w:val="none" w:sz="0" w:space="0" w:color="auto"/>
                                    <w:right w:val="none" w:sz="0" w:space="0" w:color="auto"/>
                                  </w:divBdr>
                                  <w:divsChild>
                                    <w:div w:id="62216511">
                                      <w:marLeft w:val="240"/>
                                      <w:marRight w:val="0"/>
                                      <w:marTop w:val="0"/>
                                      <w:marBottom w:val="0"/>
                                      <w:divBdr>
                                        <w:top w:val="none" w:sz="0" w:space="0" w:color="auto"/>
                                        <w:left w:val="none" w:sz="0" w:space="0" w:color="auto"/>
                                        <w:bottom w:val="none" w:sz="0" w:space="0" w:color="auto"/>
                                        <w:right w:val="none" w:sz="0" w:space="0" w:color="auto"/>
                                      </w:divBdr>
                                    </w:div>
                                    <w:div w:id="1512911899">
                                      <w:marLeft w:val="0"/>
                                      <w:marRight w:val="0"/>
                                      <w:marTop w:val="0"/>
                                      <w:marBottom w:val="0"/>
                                      <w:divBdr>
                                        <w:top w:val="none" w:sz="0" w:space="0" w:color="auto"/>
                                        <w:left w:val="none" w:sz="0" w:space="0" w:color="auto"/>
                                        <w:bottom w:val="none" w:sz="0" w:space="0" w:color="auto"/>
                                        <w:right w:val="none" w:sz="0" w:space="0" w:color="auto"/>
                                      </w:divBdr>
                                      <w:divsChild>
                                        <w:div w:id="1431320333">
                                          <w:marLeft w:val="240"/>
                                          <w:marRight w:val="240"/>
                                          <w:marTop w:val="0"/>
                                          <w:marBottom w:val="0"/>
                                          <w:divBdr>
                                            <w:top w:val="none" w:sz="0" w:space="0" w:color="auto"/>
                                            <w:left w:val="none" w:sz="0" w:space="0" w:color="auto"/>
                                            <w:bottom w:val="none" w:sz="0" w:space="0" w:color="auto"/>
                                            <w:right w:val="none" w:sz="0" w:space="0" w:color="auto"/>
                                          </w:divBdr>
                                          <w:divsChild>
                                            <w:div w:id="455561230">
                                              <w:marLeft w:val="0"/>
                                              <w:marRight w:val="0"/>
                                              <w:marTop w:val="0"/>
                                              <w:marBottom w:val="0"/>
                                              <w:divBdr>
                                                <w:top w:val="none" w:sz="0" w:space="0" w:color="auto"/>
                                                <w:left w:val="none" w:sz="0" w:space="0" w:color="auto"/>
                                                <w:bottom w:val="none" w:sz="0" w:space="0" w:color="auto"/>
                                                <w:right w:val="none" w:sz="0" w:space="0" w:color="auto"/>
                                              </w:divBdr>
                                              <w:divsChild>
                                                <w:div w:id="862791531">
                                                  <w:marLeft w:val="240"/>
                                                  <w:marRight w:val="240"/>
                                                  <w:marTop w:val="0"/>
                                                  <w:marBottom w:val="0"/>
                                                  <w:divBdr>
                                                    <w:top w:val="none" w:sz="0" w:space="0" w:color="auto"/>
                                                    <w:left w:val="none" w:sz="0" w:space="0" w:color="auto"/>
                                                    <w:bottom w:val="none" w:sz="0" w:space="0" w:color="auto"/>
                                                    <w:right w:val="none" w:sz="0" w:space="0" w:color="auto"/>
                                                  </w:divBdr>
                                                  <w:divsChild>
                                                    <w:div w:id="459954544">
                                                      <w:marLeft w:val="0"/>
                                                      <w:marRight w:val="0"/>
                                                      <w:marTop w:val="0"/>
                                                      <w:marBottom w:val="0"/>
                                                      <w:divBdr>
                                                        <w:top w:val="none" w:sz="0" w:space="0" w:color="auto"/>
                                                        <w:left w:val="none" w:sz="0" w:space="0" w:color="auto"/>
                                                        <w:bottom w:val="none" w:sz="0" w:space="0" w:color="auto"/>
                                                        <w:right w:val="none" w:sz="0" w:space="0" w:color="auto"/>
                                                      </w:divBdr>
                                                      <w:divsChild>
                                                        <w:div w:id="86536744">
                                                          <w:marLeft w:val="0"/>
                                                          <w:marRight w:val="0"/>
                                                          <w:marTop w:val="0"/>
                                                          <w:marBottom w:val="0"/>
                                                          <w:divBdr>
                                                            <w:top w:val="none" w:sz="0" w:space="0" w:color="auto"/>
                                                            <w:left w:val="none" w:sz="0" w:space="0" w:color="auto"/>
                                                            <w:bottom w:val="none" w:sz="0" w:space="0" w:color="auto"/>
                                                            <w:right w:val="none" w:sz="0" w:space="0" w:color="auto"/>
                                                          </w:divBdr>
                                                        </w:div>
                                                        <w:div w:id="657733963">
                                                          <w:marLeft w:val="240"/>
                                                          <w:marRight w:val="240"/>
                                                          <w:marTop w:val="0"/>
                                                          <w:marBottom w:val="0"/>
                                                          <w:divBdr>
                                                            <w:top w:val="none" w:sz="0" w:space="0" w:color="auto"/>
                                                            <w:left w:val="none" w:sz="0" w:space="0" w:color="auto"/>
                                                            <w:bottom w:val="none" w:sz="0" w:space="0" w:color="auto"/>
                                                            <w:right w:val="none" w:sz="0" w:space="0" w:color="auto"/>
                                                          </w:divBdr>
                                                          <w:divsChild>
                                                            <w:div w:id="11960394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8312730">
                                                      <w:marLeft w:val="240"/>
                                                      <w:marRight w:val="0"/>
                                                      <w:marTop w:val="0"/>
                                                      <w:marBottom w:val="0"/>
                                                      <w:divBdr>
                                                        <w:top w:val="none" w:sz="0" w:space="0" w:color="auto"/>
                                                        <w:left w:val="none" w:sz="0" w:space="0" w:color="auto"/>
                                                        <w:bottom w:val="none" w:sz="0" w:space="0" w:color="auto"/>
                                                        <w:right w:val="none" w:sz="0" w:space="0" w:color="auto"/>
                                                      </w:divBdr>
                                                    </w:div>
                                                  </w:divsChild>
                                                </w:div>
                                                <w:div w:id="965162595">
                                                  <w:marLeft w:val="0"/>
                                                  <w:marRight w:val="0"/>
                                                  <w:marTop w:val="0"/>
                                                  <w:marBottom w:val="0"/>
                                                  <w:divBdr>
                                                    <w:top w:val="none" w:sz="0" w:space="0" w:color="auto"/>
                                                    <w:left w:val="none" w:sz="0" w:space="0" w:color="auto"/>
                                                    <w:bottom w:val="none" w:sz="0" w:space="0" w:color="auto"/>
                                                    <w:right w:val="none" w:sz="0" w:space="0" w:color="auto"/>
                                                  </w:divBdr>
                                                </w:div>
                                              </w:divsChild>
                                            </w:div>
                                            <w:div w:id="1722168056">
                                              <w:marLeft w:val="240"/>
                                              <w:marRight w:val="0"/>
                                              <w:marTop w:val="0"/>
                                              <w:marBottom w:val="0"/>
                                              <w:divBdr>
                                                <w:top w:val="none" w:sz="0" w:space="0" w:color="auto"/>
                                                <w:left w:val="none" w:sz="0" w:space="0" w:color="auto"/>
                                                <w:bottom w:val="none" w:sz="0" w:space="0" w:color="auto"/>
                                                <w:right w:val="none" w:sz="0" w:space="0" w:color="auto"/>
                                              </w:divBdr>
                                            </w:div>
                                          </w:divsChild>
                                        </w:div>
                                        <w:div w:id="19727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552">
                                  <w:marLeft w:val="240"/>
                                  <w:marRight w:val="240"/>
                                  <w:marTop w:val="0"/>
                                  <w:marBottom w:val="0"/>
                                  <w:divBdr>
                                    <w:top w:val="none" w:sz="0" w:space="0" w:color="auto"/>
                                    <w:left w:val="none" w:sz="0" w:space="0" w:color="auto"/>
                                    <w:bottom w:val="none" w:sz="0" w:space="0" w:color="auto"/>
                                    <w:right w:val="none" w:sz="0" w:space="0" w:color="auto"/>
                                  </w:divBdr>
                                  <w:divsChild>
                                    <w:div w:id="1076122865">
                                      <w:marLeft w:val="240"/>
                                      <w:marRight w:val="0"/>
                                      <w:marTop w:val="0"/>
                                      <w:marBottom w:val="0"/>
                                      <w:divBdr>
                                        <w:top w:val="none" w:sz="0" w:space="0" w:color="auto"/>
                                        <w:left w:val="none" w:sz="0" w:space="0" w:color="auto"/>
                                        <w:bottom w:val="none" w:sz="0" w:space="0" w:color="auto"/>
                                        <w:right w:val="none" w:sz="0" w:space="0" w:color="auto"/>
                                      </w:divBdr>
                                    </w:div>
                                    <w:div w:id="1658726944">
                                      <w:marLeft w:val="0"/>
                                      <w:marRight w:val="0"/>
                                      <w:marTop w:val="0"/>
                                      <w:marBottom w:val="0"/>
                                      <w:divBdr>
                                        <w:top w:val="none" w:sz="0" w:space="0" w:color="auto"/>
                                        <w:left w:val="none" w:sz="0" w:space="0" w:color="auto"/>
                                        <w:bottom w:val="none" w:sz="0" w:space="0" w:color="auto"/>
                                        <w:right w:val="none" w:sz="0" w:space="0" w:color="auto"/>
                                      </w:divBdr>
                                      <w:divsChild>
                                        <w:div w:id="1276907100">
                                          <w:marLeft w:val="0"/>
                                          <w:marRight w:val="0"/>
                                          <w:marTop w:val="0"/>
                                          <w:marBottom w:val="0"/>
                                          <w:divBdr>
                                            <w:top w:val="none" w:sz="0" w:space="0" w:color="auto"/>
                                            <w:left w:val="none" w:sz="0" w:space="0" w:color="auto"/>
                                            <w:bottom w:val="none" w:sz="0" w:space="0" w:color="auto"/>
                                            <w:right w:val="none" w:sz="0" w:space="0" w:color="auto"/>
                                          </w:divBdr>
                                        </w:div>
                                        <w:div w:id="2083671481">
                                          <w:marLeft w:val="240"/>
                                          <w:marRight w:val="240"/>
                                          <w:marTop w:val="0"/>
                                          <w:marBottom w:val="0"/>
                                          <w:divBdr>
                                            <w:top w:val="none" w:sz="0" w:space="0" w:color="auto"/>
                                            <w:left w:val="none" w:sz="0" w:space="0" w:color="auto"/>
                                            <w:bottom w:val="none" w:sz="0" w:space="0" w:color="auto"/>
                                            <w:right w:val="none" w:sz="0" w:space="0" w:color="auto"/>
                                          </w:divBdr>
                                          <w:divsChild>
                                            <w:div w:id="1266302418">
                                              <w:marLeft w:val="240"/>
                                              <w:marRight w:val="0"/>
                                              <w:marTop w:val="0"/>
                                              <w:marBottom w:val="0"/>
                                              <w:divBdr>
                                                <w:top w:val="none" w:sz="0" w:space="0" w:color="auto"/>
                                                <w:left w:val="none" w:sz="0" w:space="0" w:color="auto"/>
                                                <w:bottom w:val="none" w:sz="0" w:space="0" w:color="auto"/>
                                                <w:right w:val="none" w:sz="0" w:space="0" w:color="auto"/>
                                              </w:divBdr>
                                            </w:div>
                                            <w:div w:id="1327778594">
                                              <w:marLeft w:val="0"/>
                                              <w:marRight w:val="0"/>
                                              <w:marTop w:val="0"/>
                                              <w:marBottom w:val="0"/>
                                              <w:divBdr>
                                                <w:top w:val="none" w:sz="0" w:space="0" w:color="auto"/>
                                                <w:left w:val="none" w:sz="0" w:space="0" w:color="auto"/>
                                                <w:bottom w:val="none" w:sz="0" w:space="0" w:color="auto"/>
                                                <w:right w:val="none" w:sz="0" w:space="0" w:color="auto"/>
                                              </w:divBdr>
                                              <w:divsChild>
                                                <w:div w:id="45033009">
                                                  <w:marLeft w:val="240"/>
                                                  <w:marRight w:val="240"/>
                                                  <w:marTop w:val="0"/>
                                                  <w:marBottom w:val="0"/>
                                                  <w:divBdr>
                                                    <w:top w:val="none" w:sz="0" w:space="0" w:color="auto"/>
                                                    <w:left w:val="none" w:sz="0" w:space="0" w:color="auto"/>
                                                    <w:bottom w:val="none" w:sz="0" w:space="0" w:color="auto"/>
                                                    <w:right w:val="none" w:sz="0" w:space="0" w:color="auto"/>
                                                  </w:divBdr>
                                                  <w:divsChild>
                                                    <w:div w:id="383912710">
                                                      <w:marLeft w:val="0"/>
                                                      <w:marRight w:val="0"/>
                                                      <w:marTop w:val="0"/>
                                                      <w:marBottom w:val="0"/>
                                                      <w:divBdr>
                                                        <w:top w:val="none" w:sz="0" w:space="0" w:color="auto"/>
                                                        <w:left w:val="none" w:sz="0" w:space="0" w:color="auto"/>
                                                        <w:bottom w:val="none" w:sz="0" w:space="0" w:color="auto"/>
                                                        <w:right w:val="none" w:sz="0" w:space="0" w:color="auto"/>
                                                      </w:divBdr>
                                                      <w:divsChild>
                                                        <w:div w:id="699430489">
                                                          <w:marLeft w:val="240"/>
                                                          <w:marRight w:val="240"/>
                                                          <w:marTop w:val="0"/>
                                                          <w:marBottom w:val="0"/>
                                                          <w:divBdr>
                                                            <w:top w:val="none" w:sz="0" w:space="0" w:color="auto"/>
                                                            <w:left w:val="none" w:sz="0" w:space="0" w:color="auto"/>
                                                            <w:bottom w:val="none" w:sz="0" w:space="0" w:color="auto"/>
                                                            <w:right w:val="none" w:sz="0" w:space="0" w:color="auto"/>
                                                          </w:divBdr>
                                                          <w:divsChild>
                                                            <w:div w:id="392508981">
                                                              <w:marLeft w:val="240"/>
                                                              <w:marRight w:val="0"/>
                                                              <w:marTop w:val="0"/>
                                                              <w:marBottom w:val="0"/>
                                                              <w:divBdr>
                                                                <w:top w:val="none" w:sz="0" w:space="0" w:color="auto"/>
                                                                <w:left w:val="none" w:sz="0" w:space="0" w:color="auto"/>
                                                                <w:bottom w:val="none" w:sz="0" w:space="0" w:color="auto"/>
                                                                <w:right w:val="none" w:sz="0" w:space="0" w:color="auto"/>
                                                              </w:divBdr>
                                                            </w:div>
                                                          </w:divsChild>
                                                        </w:div>
                                                        <w:div w:id="1694838541">
                                                          <w:marLeft w:val="0"/>
                                                          <w:marRight w:val="0"/>
                                                          <w:marTop w:val="0"/>
                                                          <w:marBottom w:val="0"/>
                                                          <w:divBdr>
                                                            <w:top w:val="none" w:sz="0" w:space="0" w:color="auto"/>
                                                            <w:left w:val="none" w:sz="0" w:space="0" w:color="auto"/>
                                                            <w:bottom w:val="none" w:sz="0" w:space="0" w:color="auto"/>
                                                            <w:right w:val="none" w:sz="0" w:space="0" w:color="auto"/>
                                                          </w:divBdr>
                                                        </w:div>
                                                      </w:divsChild>
                                                    </w:div>
                                                    <w:div w:id="875701484">
                                                      <w:marLeft w:val="240"/>
                                                      <w:marRight w:val="0"/>
                                                      <w:marTop w:val="0"/>
                                                      <w:marBottom w:val="0"/>
                                                      <w:divBdr>
                                                        <w:top w:val="none" w:sz="0" w:space="0" w:color="auto"/>
                                                        <w:left w:val="none" w:sz="0" w:space="0" w:color="auto"/>
                                                        <w:bottom w:val="none" w:sz="0" w:space="0" w:color="auto"/>
                                                        <w:right w:val="none" w:sz="0" w:space="0" w:color="auto"/>
                                                      </w:divBdr>
                                                    </w:div>
                                                  </w:divsChild>
                                                </w:div>
                                                <w:div w:id="7678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27469">
                                  <w:marLeft w:val="240"/>
                                  <w:marRight w:val="240"/>
                                  <w:marTop w:val="0"/>
                                  <w:marBottom w:val="0"/>
                                  <w:divBdr>
                                    <w:top w:val="none" w:sz="0" w:space="0" w:color="auto"/>
                                    <w:left w:val="none" w:sz="0" w:space="0" w:color="auto"/>
                                    <w:bottom w:val="none" w:sz="0" w:space="0" w:color="auto"/>
                                    <w:right w:val="none" w:sz="0" w:space="0" w:color="auto"/>
                                  </w:divBdr>
                                </w:div>
                                <w:div w:id="323168778">
                                  <w:marLeft w:val="240"/>
                                  <w:marRight w:val="240"/>
                                  <w:marTop w:val="0"/>
                                  <w:marBottom w:val="0"/>
                                  <w:divBdr>
                                    <w:top w:val="none" w:sz="0" w:space="0" w:color="auto"/>
                                    <w:left w:val="none" w:sz="0" w:space="0" w:color="auto"/>
                                    <w:bottom w:val="none" w:sz="0" w:space="0" w:color="auto"/>
                                    <w:right w:val="none" w:sz="0" w:space="0" w:color="auto"/>
                                  </w:divBdr>
                                  <w:divsChild>
                                    <w:div w:id="1299069733">
                                      <w:marLeft w:val="0"/>
                                      <w:marRight w:val="0"/>
                                      <w:marTop w:val="0"/>
                                      <w:marBottom w:val="0"/>
                                      <w:divBdr>
                                        <w:top w:val="none" w:sz="0" w:space="0" w:color="auto"/>
                                        <w:left w:val="none" w:sz="0" w:space="0" w:color="auto"/>
                                        <w:bottom w:val="none" w:sz="0" w:space="0" w:color="auto"/>
                                        <w:right w:val="none" w:sz="0" w:space="0" w:color="auto"/>
                                      </w:divBdr>
                                      <w:divsChild>
                                        <w:div w:id="628364271">
                                          <w:marLeft w:val="240"/>
                                          <w:marRight w:val="240"/>
                                          <w:marTop w:val="0"/>
                                          <w:marBottom w:val="0"/>
                                          <w:divBdr>
                                            <w:top w:val="none" w:sz="0" w:space="0" w:color="auto"/>
                                            <w:left w:val="none" w:sz="0" w:space="0" w:color="auto"/>
                                            <w:bottom w:val="none" w:sz="0" w:space="0" w:color="auto"/>
                                            <w:right w:val="none" w:sz="0" w:space="0" w:color="auto"/>
                                          </w:divBdr>
                                          <w:divsChild>
                                            <w:div w:id="1784380692">
                                              <w:marLeft w:val="240"/>
                                              <w:marRight w:val="0"/>
                                              <w:marTop w:val="0"/>
                                              <w:marBottom w:val="0"/>
                                              <w:divBdr>
                                                <w:top w:val="none" w:sz="0" w:space="0" w:color="auto"/>
                                                <w:left w:val="none" w:sz="0" w:space="0" w:color="auto"/>
                                                <w:bottom w:val="none" w:sz="0" w:space="0" w:color="auto"/>
                                                <w:right w:val="none" w:sz="0" w:space="0" w:color="auto"/>
                                              </w:divBdr>
                                            </w:div>
                                            <w:div w:id="1923442696">
                                              <w:marLeft w:val="0"/>
                                              <w:marRight w:val="0"/>
                                              <w:marTop w:val="0"/>
                                              <w:marBottom w:val="0"/>
                                              <w:divBdr>
                                                <w:top w:val="none" w:sz="0" w:space="0" w:color="auto"/>
                                                <w:left w:val="none" w:sz="0" w:space="0" w:color="auto"/>
                                                <w:bottom w:val="none" w:sz="0" w:space="0" w:color="auto"/>
                                                <w:right w:val="none" w:sz="0" w:space="0" w:color="auto"/>
                                              </w:divBdr>
                                              <w:divsChild>
                                                <w:div w:id="113333023">
                                                  <w:marLeft w:val="0"/>
                                                  <w:marRight w:val="0"/>
                                                  <w:marTop w:val="0"/>
                                                  <w:marBottom w:val="0"/>
                                                  <w:divBdr>
                                                    <w:top w:val="none" w:sz="0" w:space="0" w:color="auto"/>
                                                    <w:left w:val="none" w:sz="0" w:space="0" w:color="auto"/>
                                                    <w:bottom w:val="none" w:sz="0" w:space="0" w:color="auto"/>
                                                    <w:right w:val="none" w:sz="0" w:space="0" w:color="auto"/>
                                                  </w:divBdr>
                                                </w:div>
                                                <w:div w:id="352460522">
                                                  <w:marLeft w:val="240"/>
                                                  <w:marRight w:val="240"/>
                                                  <w:marTop w:val="0"/>
                                                  <w:marBottom w:val="0"/>
                                                  <w:divBdr>
                                                    <w:top w:val="none" w:sz="0" w:space="0" w:color="auto"/>
                                                    <w:left w:val="none" w:sz="0" w:space="0" w:color="auto"/>
                                                    <w:bottom w:val="none" w:sz="0" w:space="0" w:color="auto"/>
                                                    <w:right w:val="none" w:sz="0" w:space="0" w:color="auto"/>
                                                  </w:divBdr>
                                                  <w:divsChild>
                                                    <w:div w:id="135412952">
                                                      <w:marLeft w:val="240"/>
                                                      <w:marRight w:val="0"/>
                                                      <w:marTop w:val="0"/>
                                                      <w:marBottom w:val="0"/>
                                                      <w:divBdr>
                                                        <w:top w:val="none" w:sz="0" w:space="0" w:color="auto"/>
                                                        <w:left w:val="none" w:sz="0" w:space="0" w:color="auto"/>
                                                        <w:bottom w:val="none" w:sz="0" w:space="0" w:color="auto"/>
                                                        <w:right w:val="none" w:sz="0" w:space="0" w:color="auto"/>
                                                      </w:divBdr>
                                                    </w:div>
                                                    <w:div w:id="2092507969">
                                                      <w:marLeft w:val="0"/>
                                                      <w:marRight w:val="0"/>
                                                      <w:marTop w:val="0"/>
                                                      <w:marBottom w:val="0"/>
                                                      <w:divBdr>
                                                        <w:top w:val="none" w:sz="0" w:space="0" w:color="auto"/>
                                                        <w:left w:val="none" w:sz="0" w:space="0" w:color="auto"/>
                                                        <w:bottom w:val="none" w:sz="0" w:space="0" w:color="auto"/>
                                                        <w:right w:val="none" w:sz="0" w:space="0" w:color="auto"/>
                                                      </w:divBdr>
                                                      <w:divsChild>
                                                        <w:div w:id="142938008">
                                                          <w:marLeft w:val="240"/>
                                                          <w:marRight w:val="240"/>
                                                          <w:marTop w:val="0"/>
                                                          <w:marBottom w:val="0"/>
                                                          <w:divBdr>
                                                            <w:top w:val="none" w:sz="0" w:space="0" w:color="auto"/>
                                                            <w:left w:val="none" w:sz="0" w:space="0" w:color="auto"/>
                                                            <w:bottom w:val="none" w:sz="0" w:space="0" w:color="auto"/>
                                                            <w:right w:val="none" w:sz="0" w:space="0" w:color="auto"/>
                                                          </w:divBdr>
                                                          <w:divsChild>
                                                            <w:div w:id="1166631276">
                                                              <w:marLeft w:val="240"/>
                                                              <w:marRight w:val="0"/>
                                                              <w:marTop w:val="0"/>
                                                              <w:marBottom w:val="0"/>
                                                              <w:divBdr>
                                                                <w:top w:val="none" w:sz="0" w:space="0" w:color="auto"/>
                                                                <w:left w:val="none" w:sz="0" w:space="0" w:color="auto"/>
                                                                <w:bottom w:val="none" w:sz="0" w:space="0" w:color="auto"/>
                                                                <w:right w:val="none" w:sz="0" w:space="0" w:color="auto"/>
                                                              </w:divBdr>
                                                            </w:div>
                                                          </w:divsChild>
                                                        </w:div>
                                                        <w:div w:id="14069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32787">
                                          <w:marLeft w:val="0"/>
                                          <w:marRight w:val="0"/>
                                          <w:marTop w:val="0"/>
                                          <w:marBottom w:val="0"/>
                                          <w:divBdr>
                                            <w:top w:val="none" w:sz="0" w:space="0" w:color="auto"/>
                                            <w:left w:val="none" w:sz="0" w:space="0" w:color="auto"/>
                                            <w:bottom w:val="none" w:sz="0" w:space="0" w:color="auto"/>
                                            <w:right w:val="none" w:sz="0" w:space="0" w:color="auto"/>
                                          </w:divBdr>
                                        </w:div>
                                      </w:divsChild>
                                    </w:div>
                                    <w:div w:id="1908763321">
                                      <w:marLeft w:val="240"/>
                                      <w:marRight w:val="0"/>
                                      <w:marTop w:val="0"/>
                                      <w:marBottom w:val="0"/>
                                      <w:divBdr>
                                        <w:top w:val="none" w:sz="0" w:space="0" w:color="auto"/>
                                        <w:left w:val="none" w:sz="0" w:space="0" w:color="auto"/>
                                        <w:bottom w:val="none" w:sz="0" w:space="0" w:color="auto"/>
                                        <w:right w:val="none" w:sz="0" w:space="0" w:color="auto"/>
                                      </w:divBdr>
                                    </w:div>
                                  </w:divsChild>
                                </w:div>
                                <w:div w:id="361901463">
                                  <w:marLeft w:val="240"/>
                                  <w:marRight w:val="240"/>
                                  <w:marTop w:val="0"/>
                                  <w:marBottom w:val="0"/>
                                  <w:divBdr>
                                    <w:top w:val="none" w:sz="0" w:space="0" w:color="auto"/>
                                    <w:left w:val="none" w:sz="0" w:space="0" w:color="auto"/>
                                    <w:bottom w:val="none" w:sz="0" w:space="0" w:color="auto"/>
                                    <w:right w:val="none" w:sz="0" w:space="0" w:color="auto"/>
                                  </w:divBdr>
                                  <w:divsChild>
                                    <w:div w:id="953829308">
                                      <w:marLeft w:val="240"/>
                                      <w:marRight w:val="0"/>
                                      <w:marTop w:val="0"/>
                                      <w:marBottom w:val="0"/>
                                      <w:divBdr>
                                        <w:top w:val="none" w:sz="0" w:space="0" w:color="auto"/>
                                        <w:left w:val="none" w:sz="0" w:space="0" w:color="auto"/>
                                        <w:bottom w:val="none" w:sz="0" w:space="0" w:color="auto"/>
                                        <w:right w:val="none" w:sz="0" w:space="0" w:color="auto"/>
                                      </w:divBdr>
                                    </w:div>
                                    <w:div w:id="2146239842">
                                      <w:marLeft w:val="0"/>
                                      <w:marRight w:val="0"/>
                                      <w:marTop w:val="0"/>
                                      <w:marBottom w:val="0"/>
                                      <w:divBdr>
                                        <w:top w:val="none" w:sz="0" w:space="0" w:color="auto"/>
                                        <w:left w:val="none" w:sz="0" w:space="0" w:color="auto"/>
                                        <w:bottom w:val="none" w:sz="0" w:space="0" w:color="auto"/>
                                        <w:right w:val="none" w:sz="0" w:space="0" w:color="auto"/>
                                      </w:divBdr>
                                      <w:divsChild>
                                        <w:div w:id="155851735">
                                          <w:marLeft w:val="240"/>
                                          <w:marRight w:val="240"/>
                                          <w:marTop w:val="0"/>
                                          <w:marBottom w:val="0"/>
                                          <w:divBdr>
                                            <w:top w:val="none" w:sz="0" w:space="0" w:color="auto"/>
                                            <w:left w:val="none" w:sz="0" w:space="0" w:color="auto"/>
                                            <w:bottom w:val="none" w:sz="0" w:space="0" w:color="auto"/>
                                            <w:right w:val="none" w:sz="0" w:space="0" w:color="auto"/>
                                          </w:divBdr>
                                          <w:divsChild>
                                            <w:div w:id="380978254">
                                              <w:marLeft w:val="0"/>
                                              <w:marRight w:val="0"/>
                                              <w:marTop w:val="0"/>
                                              <w:marBottom w:val="0"/>
                                              <w:divBdr>
                                                <w:top w:val="none" w:sz="0" w:space="0" w:color="auto"/>
                                                <w:left w:val="none" w:sz="0" w:space="0" w:color="auto"/>
                                                <w:bottom w:val="none" w:sz="0" w:space="0" w:color="auto"/>
                                                <w:right w:val="none" w:sz="0" w:space="0" w:color="auto"/>
                                              </w:divBdr>
                                              <w:divsChild>
                                                <w:div w:id="100153679">
                                                  <w:marLeft w:val="0"/>
                                                  <w:marRight w:val="0"/>
                                                  <w:marTop w:val="0"/>
                                                  <w:marBottom w:val="0"/>
                                                  <w:divBdr>
                                                    <w:top w:val="none" w:sz="0" w:space="0" w:color="auto"/>
                                                    <w:left w:val="none" w:sz="0" w:space="0" w:color="auto"/>
                                                    <w:bottom w:val="none" w:sz="0" w:space="0" w:color="auto"/>
                                                    <w:right w:val="none" w:sz="0" w:space="0" w:color="auto"/>
                                                  </w:divBdr>
                                                </w:div>
                                                <w:div w:id="681780106">
                                                  <w:marLeft w:val="240"/>
                                                  <w:marRight w:val="240"/>
                                                  <w:marTop w:val="0"/>
                                                  <w:marBottom w:val="0"/>
                                                  <w:divBdr>
                                                    <w:top w:val="none" w:sz="0" w:space="0" w:color="auto"/>
                                                    <w:left w:val="none" w:sz="0" w:space="0" w:color="auto"/>
                                                    <w:bottom w:val="none" w:sz="0" w:space="0" w:color="auto"/>
                                                    <w:right w:val="none" w:sz="0" w:space="0" w:color="auto"/>
                                                  </w:divBdr>
                                                  <w:divsChild>
                                                    <w:div w:id="252129167">
                                                      <w:marLeft w:val="0"/>
                                                      <w:marRight w:val="0"/>
                                                      <w:marTop w:val="0"/>
                                                      <w:marBottom w:val="0"/>
                                                      <w:divBdr>
                                                        <w:top w:val="none" w:sz="0" w:space="0" w:color="auto"/>
                                                        <w:left w:val="none" w:sz="0" w:space="0" w:color="auto"/>
                                                        <w:bottom w:val="none" w:sz="0" w:space="0" w:color="auto"/>
                                                        <w:right w:val="none" w:sz="0" w:space="0" w:color="auto"/>
                                                      </w:divBdr>
                                                      <w:divsChild>
                                                        <w:div w:id="323122655">
                                                          <w:marLeft w:val="240"/>
                                                          <w:marRight w:val="240"/>
                                                          <w:marTop w:val="0"/>
                                                          <w:marBottom w:val="0"/>
                                                          <w:divBdr>
                                                            <w:top w:val="none" w:sz="0" w:space="0" w:color="auto"/>
                                                            <w:left w:val="none" w:sz="0" w:space="0" w:color="auto"/>
                                                            <w:bottom w:val="none" w:sz="0" w:space="0" w:color="auto"/>
                                                            <w:right w:val="none" w:sz="0" w:space="0" w:color="auto"/>
                                                          </w:divBdr>
                                                        </w:div>
                                                        <w:div w:id="433867023">
                                                          <w:marLeft w:val="240"/>
                                                          <w:marRight w:val="240"/>
                                                          <w:marTop w:val="0"/>
                                                          <w:marBottom w:val="0"/>
                                                          <w:divBdr>
                                                            <w:top w:val="none" w:sz="0" w:space="0" w:color="auto"/>
                                                            <w:left w:val="none" w:sz="0" w:space="0" w:color="auto"/>
                                                            <w:bottom w:val="none" w:sz="0" w:space="0" w:color="auto"/>
                                                            <w:right w:val="none" w:sz="0" w:space="0" w:color="auto"/>
                                                          </w:divBdr>
                                                          <w:divsChild>
                                                            <w:div w:id="202450053">
                                                              <w:marLeft w:val="240"/>
                                                              <w:marRight w:val="0"/>
                                                              <w:marTop w:val="0"/>
                                                              <w:marBottom w:val="0"/>
                                                              <w:divBdr>
                                                                <w:top w:val="none" w:sz="0" w:space="0" w:color="auto"/>
                                                                <w:left w:val="none" w:sz="0" w:space="0" w:color="auto"/>
                                                                <w:bottom w:val="none" w:sz="0" w:space="0" w:color="auto"/>
                                                                <w:right w:val="none" w:sz="0" w:space="0" w:color="auto"/>
                                                              </w:divBdr>
                                                            </w:div>
                                                          </w:divsChild>
                                                        </w:div>
                                                        <w:div w:id="632751740">
                                                          <w:marLeft w:val="240"/>
                                                          <w:marRight w:val="240"/>
                                                          <w:marTop w:val="0"/>
                                                          <w:marBottom w:val="0"/>
                                                          <w:divBdr>
                                                            <w:top w:val="none" w:sz="0" w:space="0" w:color="auto"/>
                                                            <w:left w:val="none" w:sz="0" w:space="0" w:color="auto"/>
                                                            <w:bottom w:val="none" w:sz="0" w:space="0" w:color="auto"/>
                                                            <w:right w:val="none" w:sz="0" w:space="0" w:color="auto"/>
                                                          </w:divBdr>
                                                          <w:divsChild>
                                                            <w:div w:id="540748097">
                                                              <w:marLeft w:val="240"/>
                                                              <w:marRight w:val="0"/>
                                                              <w:marTop w:val="0"/>
                                                              <w:marBottom w:val="0"/>
                                                              <w:divBdr>
                                                                <w:top w:val="none" w:sz="0" w:space="0" w:color="auto"/>
                                                                <w:left w:val="none" w:sz="0" w:space="0" w:color="auto"/>
                                                                <w:bottom w:val="none" w:sz="0" w:space="0" w:color="auto"/>
                                                                <w:right w:val="none" w:sz="0" w:space="0" w:color="auto"/>
                                                              </w:divBdr>
                                                            </w:div>
                                                          </w:divsChild>
                                                        </w:div>
                                                        <w:div w:id="635839281">
                                                          <w:marLeft w:val="0"/>
                                                          <w:marRight w:val="0"/>
                                                          <w:marTop w:val="0"/>
                                                          <w:marBottom w:val="0"/>
                                                          <w:divBdr>
                                                            <w:top w:val="none" w:sz="0" w:space="0" w:color="auto"/>
                                                            <w:left w:val="none" w:sz="0" w:space="0" w:color="auto"/>
                                                            <w:bottom w:val="none" w:sz="0" w:space="0" w:color="auto"/>
                                                            <w:right w:val="none" w:sz="0" w:space="0" w:color="auto"/>
                                                          </w:divBdr>
                                                        </w:div>
                                                        <w:div w:id="867841434">
                                                          <w:marLeft w:val="240"/>
                                                          <w:marRight w:val="240"/>
                                                          <w:marTop w:val="0"/>
                                                          <w:marBottom w:val="0"/>
                                                          <w:divBdr>
                                                            <w:top w:val="none" w:sz="0" w:space="0" w:color="auto"/>
                                                            <w:left w:val="none" w:sz="0" w:space="0" w:color="auto"/>
                                                            <w:bottom w:val="none" w:sz="0" w:space="0" w:color="auto"/>
                                                            <w:right w:val="none" w:sz="0" w:space="0" w:color="auto"/>
                                                          </w:divBdr>
                                                        </w:div>
                                                        <w:div w:id="1055738852">
                                                          <w:marLeft w:val="240"/>
                                                          <w:marRight w:val="240"/>
                                                          <w:marTop w:val="0"/>
                                                          <w:marBottom w:val="0"/>
                                                          <w:divBdr>
                                                            <w:top w:val="none" w:sz="0" w:space="0" w:color="auto"/>
                                                            <w:left w:val="none" w:sz="0" w:space="0" w:color="auto"/>
                                                            <w:bottom w:val="none" w:sz="0" w:space="0" w:color="auto"/>
                                                            <w:right w:val="none" w:sz="0" w:space="0" w:color="auto"/>
                                                          </w:divBdr>
                                                        </w:div>
                                                        <w:div w:id="1432819171">
                                                          <w:marLeft w:val="240"/>
                                                          <w:marRight w:val="240"/>
                                                          <w:marTop w:val="0"/>
                                                          <w:marBottom w:val="0"/>
                                                          <w:divBdr>
                                                            <w:top w:val="none" w:sz="0" w:space="0" w:color="auto"/>
                                                            <w:left w:val="none" w:sz="0" w:space="0" w:color="auto"/>
                                                            <w:bottom w:val="none" w:sz="0" w:space="0" w:color="auto"/>
                                                            <w:right w:val="none" w:sz="0" w:space="0" w:color="auto"/>
                                                          </w:divBdr>
                                                          <w:divsChild>
                                                            <w:div w:id="47415230">
                                                              <w:marLeft w:val="240"/>
                                                              <w:marRight w:val="0"/>
                                                              <w:marTop w:val="0"/>
                                                              <w:marBottom w:val="0"/>
                                                              <w:divBdr>
                                                                <w:top w:val="none" w:sz="0" w:space="0" w:color="auto"/>
                                                                <w:left w:val="none" w:sz="0" w:space="0" w:color="auto"/>
                                                                <w:bottom w:val="none" w:sz="0" w:space="0" w:color="auto"/>
                                                                <w:right w:val="none" w:sz="0" w:space="0" w:color="auto"/>
                                                              </w:divBdr>
                                                            </w:div>
                                                          </w:divsChild>
                                                        </w:div>
                                                        <w:div w:id="1887328672">
                                                          <w:marLeft w:val="240"/>
                                                          <w:marRight w:val="240"/>
                                                          <w:marTop w:val="0"/>
                                                          <w:marBottom w:val="0"/>
                                                          <w:divBdr>
                                                            <w:top w:val="none" w:sz="0" w:space="0" w:color="auto"/>
                                                            <w:left w:val="none" w:sz="0" w:space="0" w:color="auto"/>
                                                            <w:bottom w:val="none" w:sz="0" w:space="0" w:color="auto"/>
                                                            <w:right w:val="none" w:sz="0" w:space="0" w:color="auto"/>
                                                          </w:divBdr>
                                                        </w:div>
                                                        <w:div w:id="1995644297">
                                                          <w:marLeft w:val="240"/>
                                                          <w:marRight w:val="240"/>
                                                          <w:marTop w:val="0"/>
                                                          <w:marBottom w:val="0"/>
                                                          <w:divBdr>
                                                            <w:top w:val="none" w:sz="0" w:space="0" w:color="auto"/>
                                                            <w:left w:val="none" w:sz="0" w:space="0" w:color="auto"/>
                                                            <w:bottom w:val="none" w:sz="0" w:space="0" w:color="auto"/>
                                                            <w:right w:val="none" w:sz="0" w:space="0" w:color="auto"/>
                                                          </w:divBdr>
                                                          <w:divsChild>
                                                            <w:div w:id="1594433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247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6633298">
                                              <w:marLeft w:val="240"/>
                                              <w:marRight w:val="0"/>
                                              <w:marTop w:val="0"/>
                                              <w:marBottom w:val="0"/>
                                              <w:divBdr>
                                                <w:top w:val="none" w:sz="0" w:space="0" w:color="auto"/>
                                                <w:left w:val="none" w:sz="0" w:space="0" w:color="auto"/>
                                                <w:bottom w:val="none" w:sz="0" w:space="0" w:color="auto"/>
                                                <w:right w:val="none" w:sz="0" w:space="0" w:color="auto"/>
                                              </w:divBdr>
                                            </w:div>
                                          </w:divsChild>
                                        </w:div>
                                        <w:div w:id="4470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6566">
                                  <w:marLeft w:val="240"/>
                                  <w:marRight w:val="240"/>
                                  <w:marTop w:val="0"/>
                                  <w:marBottom w:val="0"/>
                                  <w:divBdr>
                                    <w:top w:val="none" w:sz="0" w:space="0" w:color="auto"/>
                                    <w:left w:val="none" w:sz="0" w:space="0" w:color="auto"/>
                                    <w:bottom w:val="none" w:sz="0" w:space="0" w:color="auto"/>
                                    <w:right w:val="none" w:sz="0" w:space="0" w:color="auto"/>
                                  </w:divBdr>
                                  <w:divsChild>
                                    <w:div w:id="462234920">
                                      <w:marLeft w:val="240"/>
                                      <w:marRight w:val="0"/>
                                      <w:marTop w:val="0"/>
                                      <w:marBottom w:val="0"/>
                                      <w:divBdr>
                                        <w:top w:val="none" w:sz="0" w:space="0" w:color="auto"/>
                                        <w:left w:val="none" w:sz="0" w:space="0" w:color="auto"/>
                                        <w:bottom w:val="none" w:sz="0" w:space="0" w:color="auto"/>
                                        <w:right w:val="none" w:sz="0" w:space="0" w:color="auto"/>
                                      </w:divBdr>
                                    </w:div>
                                  </w:divsChild>
                                </w:div>
                                <w:div w:id="637690857">
                                  <w:marLeft w:val="240"/>
                                  <w:marRight w:val="240"/>
                                  <w:marTop w:val="0"/>
                                  <w:marBottom w:val="0"/>
                                  <w:divBdr>
                                    <w:top w:val="none" w:sz="0" w:space="0" w:color="auto"/>
                                    <w:left w:val="none" w:sz="0" w:space="0" w:color="auto"/>
                                    <w:bottom w:val="none" w:sz="0" w:space="0" w:color="auto"/>
                                    <w:right w:val="none" w:sz="0" w:space="0" w:color="auto"/>
                                  </w:divBdr>
                                  <w:divsChild>
                                    <w:div w:id="1163819948">
                                      <w:marLeft w:val="240"/>
                                      <w:marRight w:val="0"/>
                                      <w:marTop w:val="0"/>
                                      <w:marBottom w:val="0"/>
                                      <w:divBdr>
                                        <w:top w:val="none" w:sz="0" w:space="0" w:color="auto"/>
                                        <w:left w:val="none" w:sz="0" w:space="0" w:color="auto"/>
                                        <w:bottom w:val="none" w:sz="0" w:space="0" w:color="auto"/>
                                        <w:right w:val="none" w:sz="0" w:space="0" w:color="auto"/>
                                      </w:divBdr>
                                    </w:div>
                                  </w:divsChild>
                                </w:div>
                                <w:div w:id="647855667">
                                  <w:marLeft w:val="240"/>
                                  <w:marRight w:val="240"/>
                                  <w:marTop w:val="0"/>
                                  <w:marBottom w:val="0"/>
                                  <w:divBdr>
                                    <w:top w:val="none" w:sz="0" w:space="0" w:color="auto"/>
                                    <w:left w:val="none" w:sz="0" w:space="0" w:color="auto"/>
                                    <w:bottom w:val="none" w:sz="0" w:space="0" w:color="auto"/>
                                    <w:right w:val="none" w:sz="0" w:space="0" w:color="auto"/>
                                  </w:divBdr>
                                  <w:divsChild>
                                    <w:div w:id="437599247">
                                      <w:marLeft w:val="240"/>
                                      <w:marRight w:val="0"/>
                                      <w:marTop w:val="0"/>
                                      <w:marBottom w:val="0"/>
                                      <w:divBdr>
                                        <w:top w:val="none" w:sz="0" w:space="0" w:color="auto"/>
                                        <w:left w:val="none" w:sz="0" w:space="0" w:color="auto"/>
                                        <w:bottom w:val="none" w:sz="0" w:space="0" w:color="auto"/>
                                        <w:right w:val="none" w:sz="0" w:space="0" w:color="auto"/>
                                      </w:divBdr>
                                    </w:div>
                                  </w:divsChild>
                                </w:div>
                                <w:div w:id="688215996">
                                  <w:marLeft w:val="240"/>
                                  <w:marRight w:val="240"/>
                                  <w:marTop w:val="0"/>
                                  <w:marBottom w:val="0"/>
                                  <w:divBdr>
                                    <w:top w:val="none" w:sz="0" w:space="0" w:color="auto"/>
                                    <w:left w:val="none" w:sz="0" w:space="0" w:color="auto"/>
                                    <w:bottom w:val="none" w:sz="0" w:space="0" w:color="auto"/>
                                    <w:right w:val="none" w:sz="0" w:space="0" w:color="auto"/>
                                  </w:divBdr>
                                </w:div>
                                <w:div w:id="759057891">
                                  <w:marLeft w:val="240"/>
                                  <w:marRight w:val="240"/>
                                  <w:marTop w:val="0"/>
                                  <w:marBottom w:val="0"/>
                                  <w:divBdr>
                                    <w:top w:val="none" w:sz="0" w:space="0" w:color="auto"/>
                                    <w:left w:val="none" w:sz="0" w:space="0" w:color="auto"/>
                                    <w:bottom w:val="none" w:sz="0" w:space="0" w:color="auto"/>
                                    <w:right w:val="none" w:sz="0" w:space="0" w:color="auto"/>
                                  </w:divBdr>
                                  <w:divsChild>
                                    <w:div w:id="1332483605">
                                      <w:marLeft w:val="240"/>
                                      <w:marRight w:val="0"/>
                                      <w:marTop w:val="0"/>
                                      <w:marBottom w:val="0"/>
                                      <w:divBdr>
                                        <w:top w:val="none" w:sz="0" w:space="0" w:color="auto"/>
                                        <w:left w:val="none" w:sz="0" w:space="0" w:color="auto"/>
                                        <w:bottom w:val="none" w:sz="0" w:space="0" w:color="auto"/>
                                        <w:right w:val="none" w:sz="0" w:space="0" w:color="auto"/>
                                      </w:divBdr>
                                    </w:div>
                                    <w:div w:id="1487476428">
                                      <w:marLeft w:val="0"/>
                                      <w:marRight w:val="0"/>
                                      <w:marTop w:val="0"/>
                                      <w:marBottom w:val="0"/>
                                      <w:divBdr>
                                        <w:top w:val="none" w:sz="0" w:space="0" w:color="auto"/>
                                        <w:left w:val="none" w:sz="0" w:space="0" w:color="auto"/>
                                        <w:bottom w:val="none" w:sz="0" w:space="0" w:color="auto"/>
                                        <w:right w:val="none" w:sz="0" w:space="0" w:color="auto"/>
                                      </w:divBdr>
                                      <w:divsChild>
                                        <w:div w:id="121118432">
                                          <w:marLeft w:val="240"/>
                                          <w:marRight w:val="240"/>
                                          <w:marTop w:val="0"/>
                                          <w:marBottom w:val="0"/>
                                          <w:divBdr>
                                            <w:top w:val="none" w:sz="0" w:space="0" w:color="auto"/>
                                            <w:left w:val="none" w:sz="0" w:space="0" w:color="auto"/>
                                            <w:bottom w:val="none" w:sz="0" w:space="0" w:color="auto"/>
                                            <w:right w:val="none" w:sz="0" w:space="0" w:color="auto"/>
                                          </w:divBdr>
                                          <w:divsChild>
                                            <w:div w:id="795102412">
                                              <w:marLeft w:val="240"/>
                                              <w:marRight w:val="0"/>
                                              <w:marTop w:val="0"/>
                                              <w:marBottom w:val="0"/>
                                              <w:divBdr>
                                                <w:top w:val="none" w:sz="0" w:space="0" w:color="auto"/>
                                                <w:left w:val="none" w:sz="0" w:space="0" w:color="auto"/>
                                                <w:bottom w:val="none" w:sz="0" w:space="0" w:color="auto"/>
                                                <w:right w:val="none" w:sz="0" w:space="0" w:color="auto"/>
                                              </w:divBdr>
                                            </w:div>
                                            <w:div w:id="1122186274">
                                              <w:marLeft w:val="0"/>
                                              <w:marRight w:val="0"/>
                                              <w:marTop w:val="0"/>
                                              <w:marBottom w:val="0"/>
                                              <w:divBdr>
                                                <w:top w:val="none" w:sz="0" w:space="0" w:color="auto"/>
                                                <w:left w:val="none" w:sz="0" w:space="0" w:color="auto"/>
                                                <w:bottom w:val="none" w:sz="0" w:space="0" w:color="auto"/>
                                                <w:right w:val="none" w:sz="0" w:space="0" w:color="auto"/>
                                              </w:divBdr>
                                              <w:divsChild>
                                                <w:div w:id="1077704652">
                                                  <w:marLeft w:val="240"/>
                                                  <w:marRight w:val="240"/>
                                                  <w:marTop w:val="0"/>
                                                  <w:marBottom w:val="0"/>
                                                  <w:divBdr>
                                                    <w:top w:val="none" w:sz="0" w:space="0" w:color="auto"/>
                                                    <w:left w:val="none" w:sz="0" w:space="0" w:color="auto"/>
                                                    <w:bottom w:val="none" w:sz="0" w:space="0" w:color="auto"/>
                                                    <w:right w:val="none" w:sz="0" w:space="0" w:color="auto"/>
                                                  </w:divBdr>
                                                  <w:divsChild>
                                                    <w:div w:id="233513161">
                                                      <w:marLeft w:val="0"/>
                                                      <w:marRight w:val="0"/>
                                                      <w:marTop w:val="0"/>
                                                      <w:marBottom w:val="0"/>
                                                      <w:divBdr>
                                                        <w:top w:val="none" w:sz="0" w:space="0" w:color="auto"/>
                                                        <w:left w:val="none" w:sz="0" w:space="0" w:color="auto"/>
                                                        <w:bottom w:val="none" w:sz="0" w:space="0" w:color="auto"/>
                                                        <w:right w:val="none" w:sz="0" w:space="0" w:color="auto"/>
                                                      </w:divBdr>
                                                      <w:divsChild>
                                                        <w:div w:id="73555358">
                                                          <w:marLeft w:val="0"/>
                                                          <w:marRight w:val="0"/>
                                                          <w:marTop w:val="0"/>
                                                          <w:marBottom w:val="0"/>
                                                          <w:divBdr>
                                                            <w:top w:val="none" w:sz="0" w:space="0" w:color="auto"/>
                                                            <w:left w:val="none" w:sz="0" w:space="0" w:color="auto"/>
                                                            <w:bottom w:val="none" w:sz="0" w:space="0" w:color="auto"/>
                                                            <w:right w:val="none" w:sz="0" w:space="0" w:color="auto"/>
                                                          </w:divBdr>
                                                        </w:div>
                                                        <w:div w:id="1274174140">
                                                          <w:marLeft w:val="240"/>
                                                          <w:marRight w:val="240"/>
                                                          <w:marTop w:val="0"/>
                                                          <w:marBottom w:val="0"/>
                                                          <w:divBdr>
                                                            <w:top w:val="none" w:sz="0" w:space="0" w:color="auto"/>
                                                            <w:left w:val="none" w:sz="0" w:space="0" w:color="auto"/>
                                                            <w:bottom w:val="none" w:sz="0" w:space="0" w:color="auto"/>
                                                            <w:right w:val="none" w:sz="0" w:space="0" w:color="auto"/>
                                                          </w:divBdr>
                                                          <w:divsChild>
                                                            <w:div w:id="15563141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9508851">
                                                      <w:marLeft w:val="240"/>
                                                      <w:marRight w:val="0"/>
                                                      <w:marTop w:val="0"/>
                                                      <w:marBottom w:val="0"/>
                                                      <w:divBdr>
                                                        <w:top w:val="none" w:sz="0" w:space="0" w:color="auto"/>
                                                        <w:left w:val="none" w:sz="0" w:space="0" w:color="auto"/>
                                                        <w:bottom w:val="none" w:sz="0" w:space="0" w:color="auto"/>
                                                        <w:right w:val="none" w:sz="0" w:space="0" w:color="auto"/>
                                                      </w:divBdr>
                                                    </w:div>
                                                  </w:divsChild>
                                                </w:div>
                                                <w:div w:id="17979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9959">
                                  <w:marLeft w:val="240"/>
                                  <w:marRight w:val="240"/>
                                  <w:marTop w:val="0"/>
                                  <w:marBottom w:val="0"/>
                                  <w:divBdr>
                                    <w:top w:val="none" w:sz="0" w:space="0" w:color="auto"/>
                                    <w:left w:val="none" w:sz="0" w:space="0" w:color="auto"/>
                                    <w:bottom w:val="none" w:sz="0" w:space="0" w:color="auto"/>
                                    <w:right w:val="none" w:sz="0" w:space="0" w:color="auto"/>
                                  </w:divBdr>
                                  <w:divsChild>
                                    <w:div w:id="712072687">
                                      <w:marLeft w:val="240"/>
                                      <w:marRight w:val="0"/>
                                      <w:marTop w:val="0"/>
                                      <w:marBottom w:val="0"/>
                                      <w:divBdr>
                                        <w:top w:val="none" w:sz="0" w:space="0" w:color="auto"/>
                                        <w:left w:val="none" w:sz="0" w:space="0" w:color="auto"/>
                                        <w:bottom w:val="none" w:sz="0" w:space="0" w:color="auto"/>
                                        <w:right w:val="none" w:sz="0" w:space="0" w:color="auto"/>
                                      </w:divBdr>
                                    </w:div>
                                  </w:divsChild>
                                </w:div>
                                <w:div w:id="1072195505">
                                  <w:marLeft w:val="240"/>
                                  <w:marRight w:val="240"/>
                                  <w:marTop w:val="0"/>
                                  <w:marBottom w:val="0"/>
                                  <w:divBdr>
                                    <w:top w:val="none" w:sz="0" w:space="0" w:color="auto"/>
                                    <w:left w:val="none" w:sz="0" w:space="0" w:color="auto"/>
                                    <w:bottom w:val="none" w:sz="0" w:space="0" w:color="auto"/>
                                    <w:right w:val="none" w:sz="0" w:space="0" w:color="auto"/>
                                  </w:divBdr>
                                  <w:divsChild>
                                    <w:div w:id="2086413606">
                                      <w:marLeft w:val="240"/>
                                      <w:marRight w:val="0"/>
                                      <w:marTop w:val="0"/>
                                      <w:marBottom w:val="0"/>
                                      <w:divBdr>
                                        <w:top w:val="none" w:sz="0" w:space="0" w:color="auto"/>
                                        <w:left w:val="none" w:sz="0" w:space="0" w:color="auto"/>
                                        <w:bottom w:val="none" w:sz="0" w:space="0" w:color="auto"/>
                                        <w:right w:val="none" w:sz="0" w:space="0" w:color="auto"/>
                                      </w:divBdr>
                                    </w:div>
                                  </w:divsChild>
                                </w:div>
                                <w:div w:id="1156383685">
                                  <w:marLeft w:val="240"/>
                                  <w:marRight w:val="240"/>
                                  <w:marTop w:val="0"/>
                                  <w:marBottom w:val="0"/>
                                  <w:divBdr>
                                    <w:top w:val="none" w:sz="0" w:space="0" w:color="auto"/>
                                    <w:left w:val="none" w:sz="0" w:space="0" w:color="auto"/>
                                    <w:bottom w:val="none" w:sz="0" w:space="0" w:color="auto"/>
                                    <w:right w:val="none" w:sz="0" w:space="0" w:color="auto"/>
                                  </w:divBdr>
                                  <w:divsChild>
                                    <w:div w:id="1894078919">
                                      <w:marLeft w:val="240"/>
                                      <w:marRight w:val="0"/>
                                      <w:marTop w:val="0"/>
                                      <w:marBottom w:val="0"/>
                                      <w:divBdr>
                                        <w:top w:val="none" w:sz="0" w:space="0" w:color="auto"/>
                                        <w:left w:val="none" w:sz="0" w:space="0" w:color="auto"/>
                                        <w:bottom w:val="none" w:sz="0" w:space="0" w:color="auto"/>
                                        <w:right w:val="none" w:sz="0" w:space="0" w:color="auto"/>
                                      </w:divBdr>
                                    </w:div>
                                  </w:divsChild>
                                </w:div>
                                <w:div w:id="1228417354">
                                  <w:marLeft w:val="240"/>
                                  <w:marRight w:val="240"/>
                                  <w:marTop w:val="0"/>
                                  <w:marBottom w:val="0"/>
                                  <w:divBdr>
                                    <w:top w:val="none" w:sz="0" w:space="0" w:color="auto"/>
                                    <w:left w:val="none" w:sz="0" w:space="0" w:color="auto"/>
                                    <w:bottom w:val="none" w:sz="0" w:space="0" w:color="auto"/>
                                    <w:right w:val="none" w:sz="0" w:space="0" w:color="auto"/>
                                  </w:divBdr>
                                  <w:divsChild>
                                    <w:div w:id="662587903">
                                      <w:marLeft w:val="240"/>
                                      <w:marRight w:val="0"/>
                                      <w:marTop w:val="0"/>
                                      <w:marBottom w:val="0"/>
                                      <w:divBdr>
                                        <w:top w:val="none" w:sz="0" w:space="0" w:color="auto"/>
                                        <w:left w:val="none" w:sz="0" w:space="0" w:color="auto"/>
                                        <w:bottom w:val="none" w:sz="0" w:space="0" w:color="auto"/>
                                        <w:right w:val="none" w:sz="0" w:space="0" w:color="auto"/>
                                      </w:divBdr>
                                    </w:div>
                                  </w:divsChild>
                                </w:div>
                                <w:div w:id="1477919423">
                                  <w:marLeft w:val="240"/>
                                  <w:marRight w:val="240"/>
                                  <w:marTop w:val="0"/>
                                  <w:marBottom w:val="0"/>
                                  <w:divBdr>
                                    <w:top w:val="none" w:sz="0" w:space="0" w:color="auto"/>
                                    <w:left w:val="none" w:sz="0" w:space="0" w:color="auto"/>
                                    <w:bottom w:val="none" w:sz="0" w:space="0" w:color="auto"/>
                                    <w:right w:val="none" w:sz="0" w:space="0" w:color="auto"/>
                                  </w:divBdr>
                                  <w:divsChild>
                                    <w:div w:id="888108649">
                                      <w:marLeft w:val="240"/>
                                      <w:marRight w:val="0"/>
                                      <w:marTop w:val="0"/>
                                      <w:marBottom w:val="0"/>
                                      <w:divBdr>
                                        <w:top w:val="none" w:sz="0" w:space="0" w:color="auto"/>
                                        <w:left w:val="none" w:sz="0" w:space="0" w:color="auto"/>
                                        <w:bottom w:val="none" w:sz="0" w:space="0" w:color="auto"/>
                                        <w:right w:val="none" w:sz="0" w:space="0" w:color="auto"/>
                                      </w:divBdr>
                                    </w:div>
                                  </w:divsChild>
                                </w:div>
                                <w:div w:id="1520974171">
                                  <w:marLeft w:val="240"/>
                                  <w:marRight w:val="240"/>
                                  <w:marTop w:val="0"/>
                                  <w:marBottom w:val="0"/>
                                  <w:divBdr>
                                    <w:top w:val="none" w:sz="0" w:space="0" w:color="auto"/>
                                    <w:left w:val="none" w:sz="0" w:space="0" w:color="auto"/>
                                    <w:bottom w:val="none" w:sz="0" w:space="0" w:color="auto"/>
                                    <w:right w:val="none" w:sz="0" w:space="0" w:color="auto"/>
                                  </w:divBdr>
                                </w:div>
                                <w:div w:id="1603995119">
                                  <w:marLeft w:val="240"/>
                                  <w:marRight w:val="240"/>
                                  <w:marTop w:val="0"/>
                                  <w:marBottom w:val="0"/>
                                  <w:divBdr>
                                    <w:top w:val="none" w:sz="0" w:space="0" w:color="auto"/>
                                    <w:left w:val="none" w:sz="0" w:space="0" w:color="auto"/>
                                    <w:bottom w:val="none" w:sz="0" w:space="0" w:color="auto"/>
                                    <w:right w:val="none" w:sz="0" w:space="0" w:color="auto"/>
                                  </w:divBdr>
                                </w:div>
                                <w:div w:id="1739671280">
                                  <w:marLeft w:val="240"/>
                                  <w:marRight w:val="240"/>
                                  <w:marTop w:val="0"/>
                                  <w:marBottom w:val="0"/>
                                  <w:divBdr>
                                    <w:top w:val="none" w:sz="0" w:space="0" w:color="auto"/>
                                    <w:left w:val="none" w:sz="0" w:space="0" w:color="auto"/>
                                    <w:bottom w:val="none" w:sz="0" w:space="0" w:color="auto"/>
                                    <w:right w:val="none" w:sz="0" w:space="0" w:color="auto"/>
                                  </w:divBdr>
                                  <w:divsChild>
                                    <w:div w:id="15008334">
                                      <w:marLeft w:val="0"/>
                                      <w:marRight w:val="0"/>
                                      <w:marTop w:val="0"/>
                                      <w:marBottom w:val="0"/>
                                      <w:divBdr>
                                        <w:top w:val="none" w:sz="0" w:space="0" w:color="auto"/>
                                        <w:left w:val="none" w:sz="0" w:space="0" w:color="auto"/>
                                        <w:bottom w:val="none" w:sz="0" w:space="0" w:color="auto"/>
                                        <w:right w:val="none" w:sz="0" w:space="0" w:color="auto"/>
                                      </w:divBdr>
                                      <w:divsChild>
                                        <w:div w:id="712385144">
                                          <w:marLeft w:val="240"/>
                                          <w:marRight w:val="240"/>
                                          <w:marTop w:val="0"/>
                                          <w:marBottom w:val="0"/>
                                          <w:divBdr>
                                            <w:top w:val="none" w:sz="0" w:space="0" w:color="auto"/>
                                            <w:left w:val="none" w:sz="0" w:space="0" w:color="auto"/>
                                            <w:bottom w:val="none" w:sz="0" w:space="0" w:color="auto"/>
                                            <w:right w:val="none" w:sz="0" w:space="0" w:color="auto"/>
                                          </w:divBdr>
                                          <w:divsChild>
                                            <w:div w:id="173736147">
                                              <w:marLeft w:val="0"/>
                                              <w:marRight w:val="0"/>
                                              <w:marTop w:val="0"/>
                                              <w:marBottom w:val="0"/>
                                              <w:divBdr>
                                                <w:top w:val="none" w:sz="0" w:space="0" w:color="auto"/>
                                                <w:left w:val="none" w:sz="0" w:space="0" w:color="auto"/>
                                                <w:bottom w:val="none" w:sz="0" w:space="0" w:color="auto"/>
                                                <w:right w:val="none" w:sz="0" w:space="0" w:color="auto"/>
                                              </w:divBdr>
                                              <w:divsChild>
                                                <w:div w:id="50621869">
                                                  <w:marLeft w:val="240"/>
                                                  <w:marRight w:val="240"/>
                                                  <w:marTop w:val="0"/>
                                                  <w:marBottom w:val="0"/>
                                                  <w:divBdr>
                                                    <w:top w:val="none" w:sz="0" w:space="0" w:color="auto"/>
                                                    <w:left w:val="none" w:sz="0" w:space="0" w:color="auto"/>
                                                    <w:bottom w:val="none" w:sz="0" w:space="0" w:color="auto"/>
                                                    <w:right w:val="none" w:sz="0" w:space="0" w:color="auto"/>
                                                  </w:divBdr>
                                                  <w:divsChild>
                                                    <w:div w:id="1171065913">
                                                      <w:marLeft w:val="0"/>
                                                      <w:marRight w:val="0"/>
                                                      <w:marTop w:val="0"/>
                                                      <w:marBottom w:val="0"/>
                                                      <w:divBdr>
                                                        <w:top w:val="none" w:sz="0" w:space="0" w:color="auto"/>
                                                        <w:left w:val="none" w:sz="0" w:space="0" w:color="auto"/>
                                                        <w:bottom w:val="none" w:sz="0" w:space="0" w:color="auto"/>
                                                        <w:right w:val="none" w:sz="0" w:space="0" w:color="auto"/>
                                                      </w:divBdr>
                                                      <w:divsChild>
                                                        <w:div w:id="161748284">
                                                          <w:marLeft w:val="240"/>
                                                          <w:marRight w:val="240"/>
                                                          <w:marTop w:val="0"/>
                                                          <w:marBottom w:val="0"/>
                                                          <w:divBdr>
                                                            <w:top w:val="none" w:sz="0" w:space="0" w:color="auto"/>
                                                            <w:left w:val="none" w:sz="0" w:space="0" w:color="auto"/>
                                                            <w:bottom w:val="none" w:sz="0" w:space="0" w:color="auto"/>
                                                            <w:right w:val="none" w:sz="0" w:space="0" w:color="auto"/>
                                                          </w:divBdr>
                                                          <w:divsChild>
                                                            <w:div w:id="1895384466">
                                                              <w:marLeft w:val="240"/>
                                                              <w:marRight w:val="0"/>
                                                              <w:marTop w:val="0"/>
                                                              <w:marBottom w:val="0"/>
                                                              <w:divBdr>
                                                                <w:top w:val="none" w:sz="0" w:space="0" w:color="auto"/>
                                                                <w:left w:val="none" w:sz="0" w:space="0" w:color="auto"/>
                                                                <w:bottom w:val="none" w:sz="0" w:space="0" w:color="auto"/>
                                                                <w:right w:val="none" w:sz="0" w:space="0" w:color="auto"/>
                                                              </w:divBdr>
                                                            </w:div>
                                                          </w:divsChild>
                                                        </w:div>
                                                        <w:div w:id="748382264">
                                                          <w:marLeft w:val="0"/>
                                                          <w:marRight w:val="0"/>
                                                          <w:marTop w:val="0"/>
                                                          <w:marBottom w:val="0"/>
                                                          <w:divBdr>
                                                            <w:top w:val="none" w:sz="0" w:space="0" w:color="auto"/>
                                                            <w:left w:val="none" w:sz="0" w:space="0" w:color="auto"/>
                                                            <w:bottom w:val="none" w:sz="0" w:space="0" w:color="auto"/>
                                                            <w:right w:val="none" w:sz="0" w:space="0" w:color="auto"/>
                                                          </w:divBdr>
                                                        </w:div>
                                                      </w:divsChild>
                                                    </w:div>
                                                    <w:div w:id="1938295224">
                                                      <w:marLeft w:val="240"/>
                                                      <w:marRight w:val="0"/>
                                                      <w:marTop w:val="0"/>
                                                      <w:marBottom w:val="0"/>
                                                      <w:divBdr>
                                                        <w:top w:val="none" w:sz="0" w:space="0" w:color="auto"/>
                                                        <w:left w:val="none" w:sz="0" w:space="0" w:color="auto"/>
                                                        <w:bottom w:val="none" w:sz="0" w:space="0" w:color="auto"/>
                                                        <w:right w:val="none" w:sz="0" w:space="0" w:color="auto"/>
                                                      </w:divBdr>
                                                    </w:div>
                                                  </w:divsChild>
                                                </w:div>
                                                <w:div w:id="587274856">
                                                  <w:marLeft w:val="0"/>
                                                  <w:marRight w:val="0"/>
                                                  <w:marTop w:val="0"/>
                                                  <w:marBottom w:val="0"/>
                                                  <w:divBdr>
                                                    <w:top w:val="none" w:sz="0" w:space="0" w:color="auto"/>
                                                    <w:left w:val="none" w:sz="0" w:space="0" w:color="auto"/>
                                                    <w:bottom w:val="none" w:sz="0" w:space="0" w:color="auto"/>
                                                    <w:right w:val="none" w:sz="0" w:space="0" w:color="auto"/>
                                                  </w:divBdr>
                                                </w:div>
                                              </w:divsChild>
                                            </w:div>
                                            <w:div w:id="297682675">
                                              <w:marLeft w:val="240"/>
                                              <w:marRight w:val="0"/>
                                              <w:marTop w:val="0"/>
                                              <w:marBottom w:val="0"/>
                                              <w:divBdr>
                                                <w:top w:val="none" w:sz="0" w:space="0" w:color="auto"/>
                                                <w:left w:val="none" w:sz="0" w:space="0" w:color="auto"/>
                                                <w:bottom w:val="none" w:sz="0" w:space="0" w:color="auto"/>
                                                <w:right w:val="none" w:sz="0" w:space="0" w:color="auto"/>
                                              </w:divBdr>
                                            </w:div>
                                          </w:divsChild>
                                        </w:div>
                                        <w:div w:id="1604728819">
                                          <w:marLeft w:val="0"/>
                                          <w:marRight w:val="0"/>
                                          <w:marTop w:val="0"/>
                                          <w:marBottom w:val="0"/>
                                          <w:divBdr>
                                            <w:top w:val="none" w:sz="0" w:space="0" w:color="auto"/>
                                            <w:left w:val="none" w:sz="0" w:space="0" w:color="auto"/>
                                            <w:bottom w:val="none" w:sz="0" w:space="0" w:color="auto"/>
                                            <w:right w:val="none" w:sz="0" w:space="0" w:color="auto"/>
                                          </w:divBdr>
                                        </w:div>
                                      </w:divsChild>
                                    </w:div>
                                    <w:div w:id="1864783792">
                                      <w:marLeft w:val="240"/>
                                      <w:marRight w:val="0"/>
                                      <w:marTop w:val="0"/>
                                      <w:marBottom w:val="0"/>
                                      <w:divBdr>
                                        <w:top w:val="none" w:sz="0" w:space="0" w:color="auto"/>
                                        <w:left w:val="none" w:sz="0" w:space="0" w:color="auto"/>
                                        <w:bottom w:val="none" w:sz="0" w:space="0" w:color="auto"/>
                                        <w:right w:val="none" w:sz="0" w:space="0" w:color="auto"/>
                                      </w:divBdr>
                                    </w:div>
                                  </w:divsChild>
                                </w:div>
                                <w:div w:id="1886063498">
                                  <w:marLeft w:val="240"/>
                                  <w:marRight w:val="240"/>
                                  <w:marTop w:val="0"/>
                                  <w:marBottom w:val="0"/>
                                  <w:divBdr>
                                    <w:top w:val="none" w:sz="0" w:space="0" w:color="auto"/>
                                    <w:left w:val="none" w:sz="0" w:space="0" w:color="auto"/>
                                    <w:bottom w:val="none" w:sz="0" w:space="0" w:color="auto"/>
                                    <w:right w:val="none" w:sz="0" w:space="0" w:color="auto"/>
                                  </w:divBdr>
                                </w:div>
                                <w:div w:id="1914195678">
                                  <w:marLeft w:val="240"/>
                                  <w:marRight w:val="240"/>
                                  <w:marTop w:val="0"/>
                                  <w:marBottom w:val="0"/>
                                  <w:divBdr>
                                    <w:top w:val="none" w:sz="0" w:space="0" w:color="auto"/>
                                    <w:left w:val="none" w:sz="0" w:space="0" w:color="auto"/>
                                    <w:bottom w:val="none" w:sz="0" w:space="0" w:color="auto"/>
                                    <w:right w:val="none" w:sz="0" w:space="0" w:color="auto"/>
                                  </w:divBdr>
                                  <w:divsChild>
                                    <w:div w:id="316886288">
                                      <w:marLeft w:val="240"/>
                                      <w:marRight w:val="0"/>
                                      <w:marTop w:val="0"/>
                                      <w:marBottom w:val="0"/>
                                      <w:divBdr>
                                        <w:top w:val="none" w:sz="0" w:space="0" w:color="auto"/>
                                        <w:left w:val="none" w:sz="0" w:space="0" w:color="auto"/>
                                        <w:bottom w:val="none" w:sz="0" w:space="0" w:color="auto"/>
                                        <w:right w:val="none" w:sz="0" w:space="0" w:color="auto"/>
                                      </w:divBdr>
                                    </w:div>
                                  </w:divsChild>
                                </w:div>
                                <w:div w:id="1934781600">
                                  <w:marLeft w:val="240"/>
                                  <w:marRight w:val="240"/>
                                  <w:marTop w:val="0"/>
                                  <w:marBottom w:val="0"/>
                                  <w:divBdr>
                                    <w:top w:val="none" w:sz="0" w:space="0" w:color="auto"/>
                                    <w:left w:val="none" w:sz="0" w:space="0" w:color="auto"/>
                                    <w:bottom w:val="none" w:sz="0" w:space="0" w:color="auto"/>
                                    <w:right w:val="none" w:sz="0" w:space="0" w:color="auto"/>
                                  </w:divBdr>
                                </w:div>
                                <w:div w:id="1973634302">
                                  <w:marLeft w:val="240"/>
                                  <w:marRight w:val="240"/>
                                  <w:marTop w:val="0"/>
                                  <w:marBottom w:val="0"/>
                                  <w:divBdr>
                                    <w:top w:val="none" w:sz="0" w:space="0" w:color="auto"/>
                                    <w:left w:val="none" w:sz="0" w:space="0" w:color="auto"/>
                                    <w:bottom w:val="none" w:sz="0" w:space="0" w:color="auto"/>
                                    <w:right w:val="none" w:sz="0" w:space="0" w:color="auto"/>
                                  </w:divBdr>
                                  <w:divsChild>
                                    <w:div w:id="1715035659">
                                      <w:marLeft w:val="240"/>
                                      <w:marRight w:val="0"/>
                                      <w:marTop w:val="0"/>
                                      <w:marBottom w:val="0"/>
                                      <w:divBdr>
                                        <w:top w:val="none" w:sz="0" w:space="0" w:color="auto"/>
                                        <w:left w:val="none" w:sz="0" w:space="0" w:color="auto"/>
                                        <w:bottom w:val="none" w:sz="0" w:space="0" w:color="auto"/>
                                        <w:right w:val="none" w:sz="0" w:space="0" w:color="auto"/>
                                      </w:divBdr>
                                    </w:div>
                                  </w:divsChild>
                                </w:div>
                                <w:div w:id="2038432430">
                                  <w:marLeft w:val="240"/>
                                  <w:marRight w:val="240"/>
                                  <w:marTop w:val="0"/>
                                  <w:marBottom w:val="0"/>
                                  <w:divBdr>
                                    <w:top w:val="none" w:sz="0" w:space="0" w:color="auto"/>
                                    <w:left w:val="none" w:sz="0" w:space="0" w:color="auto"/>
                                    <w:bottom w:val="none" w:sz="0" w:space="0" w:color="auto"/>
                                    <w:right w:val="none" w:sz="0" w:space="0" w:color="auto"/>
                                  </w:divBdr>
                                </w:div>
                              </w:divsChild>
                            </w:div>
                            <w:div w:id="1006783486">
                              <w:marLeft w:val="240"/>
                              <w:marRight w:val="0"/>
                              <w:marTop w:val="0"/>
                              <w:marBottom w:val="0"/>
                              <w:divBdr>
                                <w:top w:val="none" w:sz="0" w:space="0" w:color="auto"/>
                                <w:left w:val="none" w:sz="0" w:space="0" w:color="auto"/>
                                <w:bottom w:val="none" w:sz="0" w:space="0" w:color="auto"/>
                                <w:right w:val="none" w:sz="0" w:space="0" w:color="auto"/>
                              </w:divBdr>
                            </w:div>
                          </w:divsChild>
                        </w:div>
                        <w:div w:id="15111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56937">
                  <w:marLeft w:val="240"/>
                  <w:marRight w:val="240"/>
                  <w:marTop w:val="0"/>
                  <w:marBottom w:val="0"/>
                  <w:divBdr>
                    <w:top w:val="none" w:sz="0" w:space="0" w:color="auto"/>
                    <w:left w:val="none" w:sz="0" w:space="0" w:color="auto"/>
                    <w:bottom w:val="none" w:sz="0" w:space="0" w:color="auto"/>
                    <w:right w:val="none" w:sz="0" w:space="0" w:color="auto"/>
                  </w:divBdr>
                  <w:divsChild>
                    <w:div w:id="1633362224">
                      <w:marLeft w:val="240"/>
                      <w:marRight w:val="0"/>
                      <w:marTop w:val="0"/>
                      <w:marBottom w:val="0"/>
                      <w:divBdr>
                        <w:top w:val="none" w:sz="0" w:space="0" w:color="auto"/>
                        <w:left w:val="none" w:sz="0" w:space="0" w:color="auto"/>
                        <w:bottom w:val="none" w:sz="0" w:space="0" w:color="auto"/>
                        <w:right w:val="none" w:sz="0" w:space="0" w:color="auto"/>
                      </w:divBdr>
                    </w:div>
                    <w:div w:id="1864897975">
                      <w:marLeft w:val="0"/>
                      <w:marRight w:val="0"/>
                      <w:marTop w:val="0"/>
                      <w:marBottom w:val="0"/>
                      <w:divBdr>
                        <w:top w:val="none" w:sz="0" w:space="0" w:color="auto"/>
                        <w:left w:val="none" w:sz="0" w:space="0" w:color="auto"/>
                        <w:bottom w:val="none" w:sz="0" w:space="0" w:color="auto"/>
                        <w:right w:val="none" w:sz="0" w:space="0" w:color="auto"/>
                      </w:divBdr>
                      <w:divsChild>
                        <w:div w:id="407574619">
                          <w:marLeft w:val="0"/>
                          <w:marRight w:val="0"/>
                          <w:marTop w:val="0"/>
                          <w:marBottom w:val="0"/>
                          <w:divBdr>
                            <w:top w:val="none" w:sz="0" w:space="0" w:color="auto"/>
                            <w:left w:val="none" w:sz="0" w:space="0" w:color="auto"/>
                            <w:bottom w:val="none" w:sz="0" w:space="0" w:color="auto"/>
                            <w:right w:val="none" w:sz="0" w:space="0" w:color="auto"/>
                          </w:divBdr>
                        </w:div>
                        <w:div w:id="1406033847">
                          <w:marLeft w:val="240"/>
                          <w:marRight w:val="240"/>
                          <w:marTop w:val="0"/>
                          <w:marBottom w:val="0"/>
                          <w:divBdr>
                            <w:top w:val="none" w:sz="0" w:space="0" w:color="auto"/>
                            <w:left w:val="none" w:sz="0" w:space="0" w:color="auto"/>
                            <w:bottom w:val="none" w:sz="0" w:space="0" w:color="auto"/>
                            <w:right w:val="none" w:sz="0" w:space="0" w:color="auto"/>
                          </w:divBdr>
                          <w:divsChild>
                            <w:div w:id="972636038">
                              <w:marLeft w:val="240"/>
                              <w:marRight w:val="0"/>
                              <w:marTop w:val="0"/>
                              <w:marBottom w:val="0"/>
                              <w:divBdr>
                                <w:top w:val="none" w:sz="0" w:space="0" w:color="auto"/>
                                <w:left w:val="none" w:sz="0" w:space="0" w:color="auto"/>
                                <w:bottom w:val="none" w:sz="0" w:space="0" w:color="auto"/>
                                <w:right w:val="none" w:sz="0" w:space="0" w:color="auto"/>
                              </w:divBdr>
                            </w:div>
                            <w:div w:id="1961494904">
                              <w:marLeft w:val="0"/>
                              <w:marRight w:val="0"/>
                              <w:marTop w:val="0"/>
                              <w:marBottom w:val="0"/>
                              <w:divBdr>
                                <w:top w:val="none" w:sz="0" w:space="0" w:color="auto"/>
                                <w:left w:val="none" w:sz="0" w:space="0" w:color="auto"/>
                                <w:bottom w:val="none" w:sz="0" w:space="0" w:color="auto"/>
                                <w:right w:val="none" w:sz="0" w:space="0" w:color="auto"/>
                              </w:divBdr>
                              <w:divsChild>
                                <w:div w:id="1464614666">
                                  <w:marLeft w:val="240"/>
                                  <w:marRight w:val="240"/>
                                  <w:marTop w:val="0"/>
                                  <w:marBottom w:val="0"/>
                                  <w:divBdr>
                                    <w:top w:val="none" w:sz="0" w:space="0" w:color="auto"/>
                                    <w:left w:val="none" w:sz="0" w:space="0" w:color="auto"/>
                                    <w:bottom w:val="none" w:sz="0" w:space="0" w:color="auto"/>
                                    <w:right w:val="none" w:sz="0" w:space="0" w:color="auto"/>
                                  </w:divBdr>
                                  <w:divsChild>
                                    <w:div w:id="311564292">
                                      <w:marLeft w:val="240"/>
                                      <w:marRight w:val="0"/>
                                      <w:marTop w:val="0"/>
                                      <w:marBottom w:val="0"/>
                                      <w:divBdr>
                                        <w:top w:val="none" w:sz="0" w:space="0" w:color="auto"/>
                                        <w:left w:val="none" w:sz="0" w:space="0" w:color="auto"/>
                                        <w:bottom w:val="none" w:sz="0" w:space="0" w:color="auto"/>
                                        <w:right w:val="none" w:sz="0" w:space="0" w:color="auto"/>
                                      </w:divBdr>
                                    </w:div>
                                  </w:divsChild>
                                </w:div>
                                <w:div w:id="20987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7461">
                  <w:marLeft w:val="240"/>
                  <w:marRight w:val="240"/>
                  <w:marTop w:val="0"/>
                  <w:marBottom w:val="0"/>
                  <w:divBdr>
                    <w:top w:val="none" w:sz="0" w:space="0" w:color="auto"/>
                    <w:left w:val="none" w:sz="0" w:space="0" w:color="auto"/>
                    <w:bottom w:val="none" w:sz="0" w:space="0" w:color="auto"/>
                    <w:right w:val="none" w:sz="0" w:space="0" w:color="auto"/>
                  </w:divBdr>
                </w:div>
                <w:div w:id="788622370">
                  <w:marLeft w:val="240"/>
                  <w:marRight w:val="240"/>
                  <w:marTop w:val="0"/>
                  <w:marBottom w:val="0"/>
                  <w:divBdr>
                    <w:top w:val="none" w:sz="0" w:space="0" w:color="auto"/>
                    <w:left w:val="none" w:sz="0" w:space="0" w:color="auto"/>
                    <w:bottom w:val="none" w:sz="0" w:space="0" w:color="auto"/>
                    <w:right w:val="none" w:sz="0" w:space="0" w:color="auto"/>
                  </w:divBdr>
                  <w:divsChild>
                    <w:div w:id="1410034594">
                      <w:marLeft w:val="240"/>
                      <w:marRight w:val="0"/>
                      <w:marTop w:val="0"/>
                      <w:marBottom w:val="0"/>
                      <w:divBdr>
                        <w:top w:val="none" w:sz="0" w:space="0" w:color="auto"/>
                        <w:left w:val="none" w:sz="0" w:space="0" w:color="auto"/>
                        <w:bottom w:val="none" w:sz="0" w:space="0" w:color="auto"/>
                        <w:right w:val="none" w:sz="0" w:space="0" w:color="auto"/>
                      </w:divBdr>
                    </w:div>
                    <w:div w:id="1579632593">
                      <w:marLeft w:val="0"/>
                      <w:marRight w:val="0"/>
                      <w:marTop w:val="0"/>
                      <w:marBottom w:val="0"/>
                      <w:divBdr>
                        <w:top w:val="none" w:sz="0" w:space="0" w:color="auto"/>
                        <w:left w:val="none" w:sz="0" w:space="0" w:color="auto"/>
                        <w:bottom w:val="none" w:sz="0" w:space="0" w:color="auto"/>
                        <w:right w:val="none" w:sz="0" w:space="0" w:color="auto"/>
                      </w:divBdr>
                      <w:divsChild>
                        <w:div w:id="987631826">
                          <w:marLeft w:val="240"/>
                          <w:marRight w:val="240"/>
                          <w:marTop w:val="0"/>
                          <w:marBottom w:val="0"/>
                          <w:divBdr>
                            <w:top w:val="none" w:sz="0" w:space="0" w:color="auto"/>
                            <w:left w:val="none" w:sz="0" w:space="0" w:color="auto"/>
                            <w:bottom w:val="none" w:sz="0" w:space="0" w:color="auto"/>
                            <w:right w:val="none" w:sz="0" w:space="0" w:color="auto"/>
                          </w:divBdr>
                          <w:divsChild>
                            <w:div w:id="577907059">
                              <w:marLeft w:val="0"/>
                              <w:marRight w:val="0"/>
                              <w:marTop w:val="0"/>
                              <w:marBottom w:val="0"/>
                              <w:divBdr>
                                <w:top w:val="none" w:sz="0" w:space="0" w:color="auto"/>
                                <w:left w:val="none" w:sz="0" w:space="0" w:color="auto"/>
                                <w:bottom w:val="none" w:sz="0" w:space="0" w:color="auto"/>
                                <w:right w:val="none" w:sz="0" w:space="0" w:color="auto"/>
                              </w:divBdr>
                              <w:divsChild>
                                <w:div w:id="190269830">
                                  <w:marLeft w:val="240"/>
                                  <w:marRight w:val="240"/>
                                  <w:marTop w:val="0"/>
                                  <w:marBottom w:val="0"/>
                                  <w:divBdr>
                                    <w:top w:val="none" w:sz="0" w:space="0" w:color="auto"/>
                                    <w:left w:val="none" w:sz="0" w:space="0" w:color="auto"/>
                                    <w:bottom w:val="none" w:sz="0" w:space="0" w:color="auto"/>
                                    <w:right w:val="none" w:sz="0" w:space="0" w:color="auto"/>
                                  </w:divBdr>
                                </w:div>
                                <w:div w:id="230777937">
                                  <w:marLeft w:val="0"/>
                                  <w:marRight w:val="0"/>
                                  <w:marTop w:val="0"/>
                                  <w:marBottom w:val="0"/>
                                  <w:divBdr>
                                    <w:top w:val="none" w:sz="0" w:space="0" w:color="auto"/>
                                    <w:left w:val="none" w:sz="0" w:space="0" w:color="auto"/>
                                    <w:bottom w:val="none" w:sz="0" w:space="0" w:color="auto"/>
                                    <w:right w:val="none" w:sz="0" w:space="0" w:color="auto"/>
                                  </w:divBdr>
                                </w:div>
                                <w:div w:id="811101759">
                                  <w:marLeft w:val="240"/>
                                  <w:marRight w:val="240"/>
                                  <w:marTop w:val="0"/>
                                  <w:marBottom w:val="0"/>
                                  <w:divBdr>
                                    <w:top w:val="none" w:sz="0" w:space="0" w:color="auto"/>
                                    <w:left w:val="none" w:sz="0" w:space="0" w:color="auto"/>
                                    <w:bottom w:val="none" w:sz="0" w:space="0" w:color="auto"/>
                                    <w:right w:val="none" w:sz="0" w:space="0" w:color="auto"/>
                                  </w:divBdr>
                                  <w:divsChild>
                                    <w:div w:id="1240293350">
                                      <w:marLeft w:val="240"/>
                                      <w:marRight w:val="0"/>
                                      <w:marTop w:val="0"/>
                                      <w:marBottom w:val="0"/>
                                      <w:divBdr>
                                        <w:top w:val="none" w:sz="0" w:space="0" w:color="auto"/>
                                        <w:left w:val="none" w:sz="0" w:space="0" w:color="auto"/>
                                        <w:bottom w:val="none" w:sz="0" w:space="0" w:color="auto"/>
                                        <w:right w:val="none" w:sz="0" w:space="0" w:color="auto"/>
                                      </w:divBdr>
                                    </w:div>
                                  </w:divsChild>
                                </w:div>
                                <w:div w:id="914512671">
                                  <w:marLeft w:val="240"/>
                                  <w:marRight w:val="240"/>
                                  <w:marTop w:val="0"/>
                                  <w:marBottom w:val="0"/>
                                  <w:divBdr>
                                    <w:top w:val="none" w:sz="0" w:space="0" w:color="auto"/>
                                    <w:left w:val="none" w:sz="0" w:space="0" w:color="auto"/>
                                    <w:bottom w:val="none" w:sz="0" w:space="0" w:color="auto"/>
                                    <w:right w:val="none" w:sz="0" w:space="0" w:color="auto"/>
                                  </w:divBdr>
                                  <w:divsChild>
                                    <w:div w:id="737441792">
                                      <w:marLeft w:val="240"/>
                                      <w:marRight w:val="0"/>
                                      <w:marTop w:val="0"/>
                                      <w:marBottom w:val="0"/>
                                      <w:divBdr>
                                        <w:top w:val="none" w:sz="0" w:space="0" w:color="auto"/>
                                        <w:left w:val="none" w:sz="0" w:space="0" w:color="auto"/>
                                        <w:bottom w:val="none" w:sz="0" w:space="0" w:color="auto"/>
                                        <w:right w:val="none" w:sz="0" w:space="0" w:color="auto"/>
                                      </w:divBdr>
                                    </w:div>
                                  </w:divsChild>
                                </w:div>
                                <w:div w:id="969365094">
                                  <w:marLeft w:val="240"/>
                                  <w:marRight w:val="240"/>
                                  <w:marTop w:val="0"/>
                                  <w:marBottom w:val="0"/>
                                  <w:divBdr>
                                    <w:top w:val="none" w:sz="0" w:space="0" w:color="auto"/>
                                    <w:left w:val="none" w:sz="0" w:space="0" w:color="auto"/>
                                    <w:bottom w:val="none" w:sz="0" w:space="0" w:color="auto"/>
                                    <w:right w:val="none" w:sz="0" w:space="0" w:color="auto"/>
                                  </w:divBdr>
                                  <w:divsChild>
                                    <w:div w:id="1862090945">
                                      <w:marLeft w:val="240"/>
                                      <w:marRight w:val="0"/>
                                      <w:marTop w:val="0"/>
                                      <w:marBottom w:val="0"/>
                                      <w:divBdr>
                                        <w:top w:val="none" w:sz="0" w:space="0" w:color="auto"/>
                                        <w:left w:val="none" w:sz="0" w:space="0" w:color="auto"/>
                                        <w:bottom w:val="none" w:sz="0" w:space="0" w:color="auto"/>
                                        <w:right w:val="none" w:sz="0" w:space="0" w:color="auto"/>
                                      </w:divBdr>
                                    </w:div>
                                  </w:divsChild>
                                </w:div>
                                <w:div w:id="1247612185">
                                  <w:marLeft w:val="240"/>
                                  <w:marRight w:val="240"/>
                                  <w:marTop w:val="0"/>
                                  <w:marBottom w:val="0"/>
                                  <w:divBdr>
                                    <w:top w:val="none" w:sz="0" w:space="0" w:color="auto"/>
                                    <w:left w:val="none" w:sz="0" w:space="0" w:color="auto"/>
                                    <w:bottom w:val="none" w:sz="0" w:space="0" w:color="auto"/>
                                    <w:right w:val="none" w:sz="0" w:space="0" w:color="auto"/>
                                  </w:divBdr>
                                </w:div>
                                <w:div w:id="1356536037">
                                  <w:marLeft w:val="240"/>
                                  <w:marRight w:val="240"/>
                                  <w:marTop w:val="0"/>
                                  <w:marBottom w:val="0"/>
                                  <w:divBdr>
                                    <w:top w:val="none" w:sz="0" w:space="0" w:color="auto"/>
                                    <w:left w:val="none" w:sz="0" w:space="0" w:color="auto"/>
                                    <w:bottom w:val="none" w:sz="0" w:space="0" w:color="auto"/>
                                    <w:right w:val="none" w:sz="0" w:space="0" w:color="auto"/>
                                  </w:divBdr>
                                  <w:divsChild>
                                    <w:div w:id="919366168">
                                      <w:marLeft w:val="0"/>
                                      <w:marRight w:val="0"/>
                                      <w:marTop w:val="0"/>
                                      <w:marBottom w:val="0"/>
                                      <w:divBdr>
                                        <w:top w:val="none" w:sz="0" w:space="0" w:color="auto"/>
                                        <w:left w:val="none" w:sz="0" w:space="0" w:color="auto"/>
                                        <w:bottom w:val="none" w:sz="0" w:space="0" w:color="auto"/>
                                        <w:right w:val="none" w:sz="0" w:space="0" w:color="auto"/>
                                      </w:divBdr>
                                      <w:divsChild>
                                        <w:div w:id="659964650">
                                          <w:marLeft w:val="0"/>
                                          <w:marRight w:val="0"/>
                                          <w:marTop w:val="0"/>
                                          <w:marBottom w:val="0"/>
                                          <w:divBdr>
                                            <w:top w:val="none" w:sz="0" w:space="0" w:color="auto"/>
                                            <w:left w:val="none" w:sz="0" w:space="0" w:color="auto"/>
                                            <w:bottom w:val="none" w:sz="0" w:space="0" w:color="auto"/>
                                            <w:right w:val="none" w:sz="0" w:space="0" w:color="auto"/>
                                          </w:divBdr>
                                        </w:div>
                                        <w:div w:id="1445345098">
                                          <w:marLeft w:val="240"/>
                                          <w:marRight w:val="240"/>
                                          <w:marTop w:val="0"/>
                                          <w:marBottom w:val="0"/>
                                          <w:divBdr>
                                            <w:top w:val="none" w:sz="0" w:space="0" w:color="auto"/>
                                            <w:left w:val="none" w:sz="0" w:space="0" w:color="auto"/>
                                            <w:bottom w:val="none" w:sz="0" w:space="0" w:color="auto"/>
                                            <w:right w:val="none" w:sz="0" w:space="0" w:color="auto"/>
                                          </w:divBdr>
                                          <w:divsChild>
                                            <w:div w:id="1120759551">
                                              <w:marLeft w:val="0"/>
                                              <w:marRight w:val="0"/>
                                              <w:marTop w:val="0"/>
                                              <w:marBottom w:val="0"/>
                                              <w:divBdr>
                                                <w:top w:val="none" w:sz="0" w:space="0" w:color="auto"/>
                                                <w:left w:val="none" w:sz="0" w:space="0" w:color="auto"/>
                                                <w:bottom w:val="none" w:sz="0" w:space="0" w:color="auto"/>
                                                <w:right w:val="none" w:sz="0" w:space="0" w:color="auto"/>
                                              </w:divBdr>
                                              <w:divsChild>
                                                <w:div w:id="555513182">
                                                  <w:marLeft w:val="0"/>
                                                  <w:marRight w:val="0"/>
                                                  <w:marTop w:val="0"/>
                                                  <w:marBottom w:val="0"/>
                                                  <w:divBdr>
                                                    <w:top w:val="none" w:sz="0" w:space="0" w:color="auto"/>
                                                    <w:left w:val="none" w:sz="0" w:space="0" w:color="auto"/>
                                                    <w:bottom w:val="none" w:sz="0" w:space="0" w:color="auto"/>
                                                    <w:right w:val="none" w:sz="0" w:space="0" w:color="auto"/>
                                                  </w:divBdr>
                                                </w:div>
                                                <w:div w:id="1814178219">
                                                  <w:marLeft w:val="240"/>
                                                  <w:marRight w:val="240"/>
                                                  <w:marTop w:val="0"/>
                                                  <w:marBottom w:val="0"/>
                                                  <w:divBdr>
                                                    <w:top w:val="none" w:sz="0" w:space="0" w:color="auto"/>
                                                    <w:left w:val="none" w:sz="0" w:space="0" w:color="auto"/>
                                                    <w:bottom w:val="none" w:sz="0" w:space="0" w:color="auto"/>
                                                    <w:right w:val="none" w:sz="0" w:space="0" w:color="auto"/>
                                                  </w:divBdr>
                                                  <w:divsChild>
                                                    <w:div w:id="810171843">
                                                      <w:marLeft w:val="240"/>
                                                      <w:marRight w:val="0"/>
                                                      <w:marTop w:val="0"/>
                                                      <w:marBottom w:val="0"/>
                                                      <w:divBdr>
                                                        <w:top w:val="none" w:sz="0" w:space="0" w:color="auto"/>
                                                        <w:left w:val="none" w:sz="0" w:space="0" w:color="auto"/>
                                                        <w:bottom w:val="none" w:sz="0" w:space="0" w:color="auto"/>
                                                        <w:right w:val="none" w:sz="0" w:space="0" w:color="auto"/>
                                                      </w:divBdr>
                                                    </w:div>
                                                    <w:div w:id="1030571309">
                                                      <w:marLeft w:val="0"/>
                                                      <w:marRight w:val="0"/>
                                                      <w:marTop w:val="0"/>
                                                      <w:marBottom w:val="0"/>
                                                      <w:divBdr>
                                                        <w:top w:val="none" w:sz="0" w:space="0" w:color="auto"/>
                                                        <w:left w:val="none" w:sz="0" w:space="0" w:color="auto"/>
                                                        <w:bottom w:val="none" w:sz="0" w:space="0" w:color="auto"/>
                                                        <w:right w:val="none" w:sz="0" w:space="0" w:color="auto"/>
                                                      </w:divBdr>
                                                      <w:divsChild>
                                                        <w:div w:id="96489479">
                                                          <w:marLeft w:val="240"/>
                                                          <w:marRight w:val="240"/>
                                                          <w:marTop w:val="0"/>
                                                          <w:marBottom w:val="0"/>
                                                          <w:divBdr>
                                                            <w:top w:val="none" w:sz="0" w:space="0" w:color="auto"/>
                                                            <w:left w:val="none" w:sz="0" w:space="0" w:color="auto"/>
                                                            <w:bottom w:val="none" w:sz="0" w:space="0" w:color="auto"/>
                                                            <w:right w:val="none" w:sz="0" w:space="0" w:color="auto"/>
                                                          </w:divBdr>
                                                          <w:divsChild>
                                                            <w:div w:id="824324450">
                                                              <w:marLeft w:val="240"/>
                                                              <w:marRight w:val="0"/>
                                                              <w:marTop w:val="0"/>
                                                              <w:marBottom w:val="0"/>
                                                              <w:divBdr>
                                                                <w:top w:val="none" w:sz="0" w:space="0" w:color="auto"/>
                                                                <w:left w:val="none" w:sz="0" w:space="0" w:color="auto"/>
                                                                <w:bottom w:val="none" w:sz="0" w:space="0" w:color="auto"/>
                                                                <w:right w:val="none" w:sz="0" w:space="0" w:color="auto"/>
                                                              </w:divBdr>
                                                            </w:div>
                                                          </w:divsChild>
                                                        </w:div>
                                                        <w:div w:id="135800129">
                                                          <w:marLeft w:val="240"/>
                                                          <w:marRight w:val="240"/>
                                                          <w:marTop w:val="0"/>
                                                          <w:marBottom w:val="0"/>
                                                          <w:divBdr>
                                                            <w:top w:val="none" w:sz="0" w:space="0" w:color="auto"/>
                                                            <w:left w:val="none" w:sz="0" w:space="0" w:color="auto"/>
                                                            <w:bottom w:val="none" w:sz="0" w:space="0" w:color="auto"/>
                                                            <w:right w:val="none" w:sz="0" w:space="0" w:color="auto"/>
                                                          </w:divBdr>
                                                        </w:div>
                                                        <w:div w:id="472987095">
                                                          <w:marLeft w:val="240"/>
                                                          <w:marRight w:val="240"/>
                                                          <w:marTop w:val="0"/>
                                                          <w:marBottom w:val="0"/>
                                                          <w:divBdr>
                                                            <w:top w:val="none" w:sz="0" w:space="0" w:color="auto"/>
                                                            <w:left w:val="none" w:sz="0" w:space="0" w:color="auto"/>
                                                            <w:bottom w:val="none" w:sz="0" w:space="0" w:color="auto"/>
                                                            <w:right w:val="none" w:sz="0" w:space="0" w:color="auto"/>
                                                          </w:divBdr>
                                                          <w:divsChild>
                                                            <w:div w:id="1591891237">
                                                              <w:marLeft w:val="240"/>
                                                              <w:marRight w:val="0"/>
                                                              <w:marTop w:val="0"/>
                                                              <w:marBottom w:val="0"/>
                                                              <w:divBdr>
                                                                <w:top w:val="none" w:sz="0" w:space="0" w:color="auto"/>
                                                                <w:left w:val="none" w:sz="0" w:space="0" w:color="auto"/>
                                                                <w:bottom w:val="none" w:sz="0" w:space="0" w:color="auto"/>
                                                                <w:right w:val="none" w:sz="0" w:space="0" w:color="auto"/>
                                                              </w:divBdr>
                                                            </w:div>
                                                          </w:divsChild>
                                                        </w:div>
                                                        <w:div w:id="517935953">
                                                          <w:marLeft w:val="240"/>
                                                          <w:marRight w:val="240"/>
                                                          <w:marTop w:val="0"/>
                                                          <w:marBottom w:val="0"/>
                                                          <w:divBdr>
                                                            <w:top w:val="none" w:sz="0" w:space="0" w:color="auto"/>
                                                            <w:left w:val="none" w:sz="0" w:space="0" w:color="auto"/>
                                                            <w:bottom w:val="none" w:sz="0" w:space="0" w:color="auto"/>
                                                            <w:right w:val="none" w:sz="0" w:space="0" w:color="auto"/>
                                                          </w:divBdr>
                                                        </w:div>
                                                        <w:div w:id="559168474">
                                                          <w:marLeft w:val="0"/>
                                                          <w:marRight w:val="0"/>
                                                          <w:marTop w:val="0"/>
                                                          <w:marBottom w:val="0"/>
                                                          <w:divBdr>
                                                            <w:top w:val="none" w:sz="0" w:space="0" w:color="auto"/>
                                                            <w:left w:val="none" w:sz="0" w:space="0" w:color="auto"/>
                                                            <w:bottom w:val="none" w:sz="0" w:space="0" w:color="auto"/>
                                                            <w:right w:val="none" w:sz="0" w:space="0" w:color="auto"/>
                                                          </w:divBdr>
                                                        </w:div>
                                                        <w:div w:id="591200811">
                                                          <w:marLeft w:val="240"/>
                                                          <w:marRight w:val="240"/>
                                                          <w:marTop w:val="0"/>
                                                          <w:marBottom w:val="0"/>
                                                          <w:divBdr>
                                                            <w:top w:val="none" w:sz="0" w:space="0" w:color="auto"/>
                                                            <w:left w:val="none" w:sz="0" w:space="0" w:color="auto"/>
                                                            <w:bottom w:val="none" w:sz="0" w:space="0" w:color="auto"/>
                                                            <w:right w:val="none" w:sz="0" w:space="0" w:color="auto"/>
                                                          </w:divBdr>
                                                        </w:div>
                                                        <w:div w:id="992874994">
                                                          <w:marLeft w:val="240"/>
                                                          <w:marRight w:val="240"/>
                                                          <w:marTop w:val="0"/>
                                                          <w:marBottom w:val="0"/>
                                                          <w:divBdr>
                                                            <w:top w:val="none" w:sz="0" w:space="0" w:color="auto"/>
                                                            <w:left w:val="none" w:sz="0" w:space="0" w:color="auto"/>
                                                            <w:bottom w:val="none" w:sz="0" w:space="0" w:color="auto"/>
                                                            <w:right w:val="none" w:sz="0" w:space="0" w:color="auto"/>
                                                          </w:divBdr>
                                                          <w:divsChild>
                                                            <w:div w:id="748229521">
                                                              <w:marLeft w:val="240"/>
                                                              <w:marRight w:val="0"/>
                                                              <w:marTop w:val="0"/>
                                                              <w:marBottom w:val="0"/>
                                                              <w:divBdr>
                                                                <w:top w:val="none" w:sz="0" w:space="0" w:color="auto"/>
                                                                <w:left w:val="none" w:sz="0" w:space="0" w:color="auto"/>
                                                                <w:bottom w:val="none" w:sz="0" w:space="0" w:color="auto"/>
                                                                <w:right w:val="none" w:sz="0" w:space="0" w:color="auto"/>
                                                              </w:divBdr>
                                                            </w:div>
                                                          </w:divsChild>
                                                        </w:div>
                                                        <w:div w:id="1011644730">
                                                          <w:marLeft w:val="240"/>
                                                          <w:marRight w:val="240"/>
                                                          <w:marTop w:val="0"/>
                                                          <w:marBottom w:val="0"/>
                                                          <w:divBdr>
                                                            <w:top w:val="none" w:sz="0" w:space="0" w:color="auto"/>
                                                            <w:left w:val="none" w:sz="0" w:space="0" w:color="auto"/>
                                                            <w:bottom w:val="none" w:sz="0" w:space="0" w:color="auto"/>
                                                            <w:right w:val="none" w:sz="0" w:space="0" w:color="auto"/>
                                                          </w:divBdr>
                                                        </w:div>
                                                        <w:div w:id="1086803177">
                                                          <w:marLeft w:val="240"/>
                                                          <w:marRight w:val="240"/>
                                                          <w:marTop w:val="0"/>
                                                          <w:marBottom w:val="0"/>
                                                          <w:divBdr>
                                                            <w:top w:val="none" w:sz="0" w:space="0" w:color="auto"/>
                                                            <w:left w:val="none" w:sz="0" w:space="0" w:color="auto"/>
                                                            <w:bottom w:val="none" w:sz="0" w:space="0" w:color="auto"/>
                                                            <w:right w:val="none" w:sz="0" w:space="0" w:color="auto"/>
                                                          </w:divBdr>
                                                        </w:div>
                                                        <w:div w:id="1488589122">
                                                          <w:marLeft w:val="240"/>
                                                          <w:marRight w:val="240"/>
                                                          <w:marTop w:val="0"/>
                                                          <w:marBottom w:val="0"/>
                                                          <w:divBdr>
                                                            <w:top w:val="none" w:sz="0" w:space="0" w:color="auto"/>
                                                            <w:left w:val="none" w:sz="0" w:space="0" w:color="auto"/>
                                                            <w:bottom w:val="none" w:sz="0" w:space="0" w:color="auto"/>
                                                            <w:right w:val="none" w:sz="0" w:space="0" w:color="auto"/>
                                                          </w:divBdr>
                                                        </w:div>
                                                        <w:div w:id="1534417369">
                                                          <w:marLeft w:val="240"/>
                                                          <w:marRight w:val="240"/>
                                                          <w:marTop w:val="0"/>
                                                          <w:marBottom w:val="0"/>
                                                          <w:divBdr>
                                                            <w:top w:val="none" w:sz="0" w:space="0" w:color="auto"/>
                                                            <w:left w:val="none" w:sz="0" w:space="0" w:color="auto"/>
                                                            <w:bottom w:val="none" w:sz="0" w:space="0" w:color="auto"/>
                                                            <w:right w:val="none" w:sz="0" w:space="0" w:color="auto"/>
                                                          </w:divBdr>
                                                        </w:div>
                                                        <w:div w:id="1730415352">
                                                          <w:marLeft w:val="240"/>
                                                          <w:marRight w:val="240"/>
                                                          <w:marTop w:val="0"/>
                                                          <w:marBottom w:val="0"/>
                                                          <w:divBdr>
                                                            <w:top w:val="none" w:sz="0" w:space="0" w:color="auto"/>
                                                            <w:left w:val="none" w:sz="0" w:space="0" w:color="auto"/>
                                                            <w:bottom w:val="none" w:sz="0" w:space="0" w:color="auto"/>
                                                            <w:right w:val="none" w:sz="0" w:space="0" w:color="auto"/>
                                                          </w:divBdr>
                                                          <w:divsChild>
                                                            <w:div w:id="2087803055">
                                                              <w:marLeft w:val="240"/>
                                                              <w:marRight w:val="0"/>
                                                              <w:marTop w:val="0"/>
                                                              <w:marBottom w:val="0"/>
                                                              <w:divBdr>
                                                                <w:top w:val="none" w:sz="0" w:space="0" w:color="auto"/>
                                                                <w:left w:val="none" w:sz="0" w:space="0" w:color="auto"/>
                                                                <w:bottom w:val="none" w:sz="0" w:space="0" w:color="auto"/>
                                                                <w:right w:val="none" w:sz="0" w:space="0" w:color="auto"/>
                                                              </w:divBdr>
                                                            </w:div>
                                                          </w:divsChild>
                                                        </w:div>
                                                        <w:div w:id="1835562435">
                                                          <w:marLeft w:val="240"/>
                                                          <w:marRight w:val="240"/>
                                                          <w:marTop w:val="0"/>
                                                          <w:marBottom w:val="0"/>
                                                          <w:divBdr>
                                                            <w:top w:val="none" w:sz="0" w:space="0" w:color="auto"/>
                                                            <w:left w:val="none" w:sz="0" w:space="0" w:color="auto"/>
                                                            <w:bottom w:val="none" w:sz="0" w:space="0" w:color="auto"/>
                                                            <w:right w:val="none" w:sz="0" w:space="0" w:color="auto"/>
                                                          </w:divBdr>
                                                          <w:divsChild>
                                                            <w:div w:id="1274826457">
                                                              <w:marLeft w:val="240"/>
                                                              <w:marRight w:val="0"/>
                                                              <w:marTop w:val="0"/>
                                                              <w:marBottom w:val="0"/>
                                                              <w:divBdr>
                                                                <w:top w:val="none" w:sz="0" w:space="0" w:color="auto"/>
                                                                <w:left w:val="none" w:sz="0" w:space="0" w:color="auto"/>
                                                                <w:bottom w:val="none" w:sz="0" w:space="0" w:color="auto"/>
                                                                <w:right w:val="none" w:sz="0" w:space="0" w:color="auto"/>
                                                              </w:divBdr>
                                                            </w:div>
                                                          </w:divsChild>
                                                        </w:div>
                                                        <w:div w:id="1844053288">
                                                          <w:marLeft w:val="240"/>
                                                          <w:marRight w:val="240"/>
                                                          <w:marTop w:val="0"/>
                                                          <w:marBottom w:val="0"/>
                                                          <w:divBdr>
                                                            <w:top w:val="none" w:sz="0" w:space="0" w:color="auto"/>
                                                            <w:left w:val="none" w:sz="0" w:space="0" w:color="auto"/>
                                                            <w:bottom w:val="none" w:sz="0" w:space="0" w:color="auto"/>
                                                            <w:right w:val="none" w:sz="0" w:space="0" w:color="auto"/>
                                                          </w:divBdr>
                                                        </w:div>
                                                        <w:div w:id="1886747437">
                                                          <w:marLeft w:val="240"/>
                                                          <w:marRight w:val="240"/>
                                                          <w:marTop w:val="0"/>
                                                          <w:marBottom w:val="0"/>
                                                          <w:divBdr>
                                                            <w:top w:val="none" w:sz="0" w:space="0" w:color="auto"/>
                                                            <w:left w:val="none" w:sz="0" w:space="0" w:color="auto"/>
                                                            <w:bottom w:val="none" w:sz="0" w:space="0" w:color="auto"/>
                                                            <w:right w:val="none" w:sz="0" w:space="0" w:color="auto"/>
                                                          </w:divBdr>
                                                          <w:divsChild>
                                                            <w:div w:id="486560089">
                                                              <w:marLeft w:val="240"/>
                                                              <w:marRight w:val="0"/>
                                                              <w:marTop w:val="0"/>
                                                              <w:marBottom w:val="0"/>
                                                              <w:divBdr>
                                                                <w:top w:val="none" w:sz="0" w:space="0" w:color="auto"/>
                                                                <w:left w:val="none" w:sz="0" w:space="0" w:color="auto"/>
                                                                <w:bottom w:val="none" w:sz="0" w:space="0" w:color="auto"/>
                                                                <w:right w:val="none" w:sz="0" w:space="0" w:color="auto"/>
                                                              </w:divBdr>
                                                            </w:div>
                                                          </w:divsChild>
                                                        </w:div>
                                                        <w:div w:id="2111928884">
                                                          <w:marLeft w:val="240"/>
                                                          <w:marRight w:val="240"/>
                                                          <w:marTop w:val="0"/>
                                                          <w:marBottom w:val="0"/>
                                                          <w:divBdr>
                                                            <w:top w:val="none" w:sz="0" w:space="0" w:color="auto"/>
                                                            <w:left w:val="none" w:sz="0" w:space="0" w:color="auto"/>
                                                            <w:bottom w:val="none" w:sz="0" w:space="0" w:color="auto"/>
                                                            <w:right w:val="none" w:sz="0" w:space="0" w:color="auto"/>
                                                          </w:divBdr>
                                                          <w:divsChild>
                                                            <w:div w:id="1089496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69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2422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8404547">
                              <w:marLeft w:val="240"/>
                              <w:marRight w:val="0"/>
                              <w:marTop w:val="0"/>
                              <w:marBottom w:val="0"/>
                              <w:divBdr>
                                <w:top w:val="none" w:sz="0" w:space="0" w:color="auto"/>
                                <w:left w:val="none" w:sz="0" w:space="0" w:color="auto"/>
                                <w:bottom w:val="none" w:sz="0" w:space="0" w:color="auto"/>
                                <w:right w:val="none" w:sz="0" w:space="0" w:color="auto"/>
                              </w:divBdr>
                            </w:div>
                          </w:divsChild>
                        </w:div>
                        <w:div w:id="1140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6406">
                  <w:marLeft w:val="0"/>
                  <w:marRight w:val="0"/>
                  <w:marTop w:val="0"/>
                  <w:marBottom w:val="0"/>
                  <w:divBdr>
                    <w:top w:val="none" w:sz="0" w:space="0" w:color="auto"/>
                    <w:left w:val="none" w:sz="0" w:space="0" w:color="auto"/>
                    <w:bottom w:val="none" w:sz="0" w:space="0" w:color="auto"/>
                    <w:right w:val="none" w:sz="0" w:space="0" w:color="auto"/>
                  </w:divBdr>
                </w:div>
                <w:div w:id="840662380">
                  <w:marLeft w:val="240"/>
                  <w:marRight w:val="240"/>
                  <w:marTop w:val="0"/>
                  <w:marBottom w:val="0"/>
                  <w:divBdr>
                    <w:top w:val="none" w:sz="0" w:space="0" w:color="auto"/>
                    <w:left w:val="none" w:sz="0" w:space="0" w:color="auto"/>
                    <w:bottom w:val="none" w:sz="0" w:space="0" w:color="auto"/>
                    <w:right w:val="none" w:sz="0" w:space="0" w:color="auto"/>
                  </w:divBdr>
                </w:div>
                <w:div w:id="874004103">
                  <w:marLeft w:val="240"/>
                  <w:marRight w:val="240"/>
                  <w:marTop w:val="0"/>
                  <w:marBottom w:val="0"/>
                  <w:divBdr>
                    <w:top w:val="none" w:sz="0" w:space="0" w:color="auto"/>
                    <w:left w:val="none" w:sz="0" w:space="0" w:color="auto"/>
                    <w:bottom w:val="none" w:sz="0" w:space="0" w:color="auto"/>
                    <w:right w:val="none" w:sz="0" w:space="0" w:color="auto"/>
                  </w:divBdr>
                  <w:divsChild>
                    <w:div w:id="1140460066">
                      <w:marLeft w:val="240"/>
                      <w:marRight w:val="0"/>
                      <w:marTop w:val="0"/>
                      <w:marBottom w:val="0"/>
                      <w:divBdr>
                        <w:top w:val="none" w:sz="0" w:space="0" w:color="auto"/>
                        <w:left w:val="none" w:sz="0" w:space="0" w:color="auto"/>
                        <w:bottom w:val="none" w:sz="0" w:space="0" w:color="auto"/>
                        <w:right w:val="none" w:sz="0" w:space="0" w:color="auto"/>
                      </w:divBdr>
                    </w:div>
                    <w:div w:id="1930238799">
                      <w:marLeft w:val="0"/>
                      <w:marRight w:val="0"/>
                      <w:marTop w:val="0"/>
                      <w:marBottom w:val="0"/>
                      <w:divBdr>
                        <w:top w:val="none" w:sz="0" w:space="0" w:color="auto"/>
                        <w:left w:val="none" w:sz="0" w:space="0" w:color="auto"/>
                        <w:bottom w:val="none" w:sz="0" w:space="0" w:color="auto"/>
                        <w:right w:val="none" w:sz="0" w:space="0" w:color="auto"/>
                      </w:divBdr>
                      <w:divsChild>
                        <w:div w:id="478301733">
                          <w:marLeft w:val="0"/>
                          <w:marRight w:val="0"/>
                          <w:marTop w:val="0"/>
                          <w:marBottom w:val="0"/>
                          <w:divBdr>
                            <w:top w:val="none" w:sz="0" w:space="0" w:color="auto"/>
                            <w:left w:val="none" w:sz="0" w:space="0" w:color="auto"/>
                            <w:bottom w:val="none" w:sz="0" w:space="0" w:color="auto"/>
                            <w:right w:val="none" w:sz="0" w:space="0" w:color="auto"/>
                          </w:divBdr>
                        </w:div>
                        <w:div w:id="1309431771">
                          <w:marLeft w:val="240"/>
                          <w:marRight w:val="240"/>
                          <w:marTop w:val="0"/>
                          <w:marBottom w:val="0"/>
                          <w:divBdr>
                            <w:top w:val="none" w:sz="0" w:space="0" w:color="auto"/>
                            <w:left w:val="none" w:sz="0" w:space="0" w:color="auto"/>
                            <w:bottom w:val="none" w:sz="0" w:space="0" w:color="auto"/>
                            <w:right w:val="none" w:sz="0" w:space="0" w:color="auto"/>
                          </w:divBdr>
                          <w:divsChild>
                            <w:div w:id="876237284">
                              <w:marLeft w:val="240"/>
                              <w:marRight w:val="0"/>
                              <w:marTop w:val="0"/>
                              <w:marBottom w:val="0"/>
                              <w:divBdr>
                                <w:top w:val="none" w:sz="0" w:space="0" w:color="auto"/>
                                <w:left w:val="none" w:sz="0" w:space="0" w:color="auto"/>
                                <w:bottom w:val="none" w:sz="0" w:space="0" w:color="auto"/>
                                <w:right w:val="none" w:sz="0" w:space="0" w:color="auto"/>
                              </w:divBdr>
                            </w:div>
                            <w:div w:id="1759249537">
                              <w:marLeft w:val="0"/>
                              <w:marRight w:val="0"/>
                              <w:marTop w:val="0"/>
                              <w:marBottom w:val="0"/>
                              <w:divBdr>
                                <w:top w:val="none" w:sz="0" w:space="0" w:color="auto"/>
                                <w:left w:val="none" w:sz="0" w:space="0" w:color="auto"/>
                                <w:bottom w:val="none" w:sz="0" w:space="0" w:color="auto"/>
                                <w:right w:val="none" w:sz="0" w:space="0" w:color="auto"/>
                              </w:divBdr>
                              <w:divsChild>
                                <w:div w:id="163059697">
                                  <w:marLeft w:val="240"/>
                                  <w:marRight w:val="240"/>
                                  <w:marTop w:val="0"/>
                                  <w:marBottom w:val="0"/>
                                  <w:divBdr>
                                    <w:top w:val="none" w:sz="0" w:space="0" w:color="auto"/>
                                    <w:left w:val="none" w:sz="0" w:space="0" w:color="auto"/>
                                    <w:bottom w:val="none" w:sz="0" w:space="0" w:color="auto"/>
                                    <w:right w:val="none" w:sz="0" w:space="0" w:color="auto"/>
                                  </w:divBdr>
                                  <w:divsChild>
                                    <w:div w:id="674504052">
                                      <w:marLeft w:val="240"/>
                                      <w:marRight w:val="0"/>
                                      <w:marTop w:val="0"/>
                                      <w:marBottom w:val="0"/>
                                      <w:divBdr>
                                        <w:top w:val="none" w:sz="0" w:space="0" w:color="auto"/>
                                        <w:left w:val="none" w:sz="0" w:space="0" w:color="auto"/>
                                        <w:bottom w:val="none" w:sz="0" w:space="0" w:color="auto"/>
                                        <w:right w:val="none" w:sz="0" w:space="0" w:color="auto"/>
                                      </w:divBdr>
                                    </w:div>
                                    <w:div w:id="1036658451">
                                      <w:marLeft w:val="0"/>
                                      <w:marRight w:val="0"/>
                                      <w:marTop w:val="0"/>
                                      <w:marBottom w:val="0"/>
                                      <w:divBdr>
                                        <w:top w:val="none" w:sz="0" w:space="0" w:color="auto"/>
                                        <w:left w:val="none" w:sz="0" w:space="0" w:color="auto"/>
                                        <w:bottom w:val="none" w:sz="0" w:space="0" w:color="auto"/>
                                        <w:right w:val="none" w:sz="0" w:space="0" w:color="auto"/>
                                      </w:divBdr>
                                      <w:divsChild>
                                        <w:div w:id="1433891460">
                                          <w:marLeft w:val="240"/>
                                          <w:marRight w:val="240"/>
                                          <w:marTop w:val="0"/>
                                          <w:marBottom w:val="0"/>
                                          <w:divBdr>
                                            <w:top w:val="none" w:sz="0" w:space="0" w:color="auto"/>
                                            <w:left w:val="none" w:sz="0" w:space="0" w:color="auto"/>
                                            <w:bottom w:val="none" w:sz="0" w:space="0" w:color="auto"/>
                                            <w:right w:val="none" w:sz="0" w:space="0" w:color="auto"/>
                                          </w:divBdr>
                                          <w:divsChild>
                                            <w:div w:id="181432873">
                                              <w:marLeft w:val="240"/>
                                              <w:marRight w:val="0"/>
                                              <w:marTop w:val="0"/>
                                              <w:marBottom w:val="0"/>
                                              <w:divBdr>
                                                <w:top w:val="none" w:sz="0" w:space="0" w:color="auto"/>
                                                <w:left w:val="none" w:sz="0" w:space="0" w:color="auto"/>
                                                <w:bottom w:val="none" w:sz="0" w:space="0" w:color="auto"/>
                                                <w:right w:val="none" w:sz="0" w:space="0" w:color="auto"/>
                                              </w:divBdr>
                                            </w:div>
                                            <w:div w:id="691346279">
                                              <w:marLeft w:val="0"/>
                                              <w:marRight w:val="0"/>
                                              <w:marTop w:val="0"/>
                                              <w:marBottom w:val="0"/>
                                              <w:divBdr>
                                                <w:top w:val="none" w:sz="0" w:space="0" w:color="auto"/>
                                                <w:left w:val="none" w:sz="0" w:space="0" w:color="auto"/>
                                                <w:bottom w:val="none" w:sz="0" w:space="0" w:color="auto"/>
                                                <w:right w:val="none" w:sz="0" w:space="0" w:color="auto"/>
                                              </w:divBdr>
                                              <w:divsChild>
                                                <w:div w:id="369651563">
                                                  <w:marLeft w:val="240"/>
                                                  <w:marRight w:val="240"/>
                                                  <w:marTop w:val="0"/>
                                                  <w:marBottom w:val="0"/>
                                                  <w:divBdr>
                                                    <w:top w:val="none" w:sz="0" w:space="0" w:color="auto"/>
                                                    <w:left w:val="none" w:sz="0" w:space="0" w:color="auto"/>
                                                    <w:bottom w:val="none" w:sz="0" w:space="0" w:color="auto"/>
                                                    <w:right w:val="none" w:sz="0" w:space="0" w:color="auto"/>
                                                  </w:divBdr>
                                                  <w:divsChild>
                                                    <w:div w:id="1077481981">
                                                      <w:marLeft w:val="240"/>
                                                      <w:marRight w:val="0"/>
                                                      <w:marTop w:val="0"/>
                                                      <w:marBottom w:val="0"/>
                                                      <w:divBdr>
                                                        <w:top w:val="none" w:sz="0" w:space="0" w:color="auto"/>
                                                        <w:left w:val="none" w:sz="0" w:space="0" w:color="auto"/>
                                                        <w:bottom w:val="none" w:sz="0" w:space="0" w:color="auto"/>
                                                        <w:right w:val="none" w:sz="0" w:space="0" w:color="auto"/>
                                                      </w:divBdr>
                                                    </w:div>
                                                  </w:divsChild>
                                                </w:div>
                                                <w:div w:id="20008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6768">
                  <w:marLeft w:val="240"/>
                  <w:marRight w:val="240"/>
                  <w:marTop w:val="0"/>
                  <w:marBottom w:val="0"/>
                  <w:divBdr>
                    <w:top w:val="none" w:sz="0" w:space="0" w:color="auto"/>
                    <w:left w:val="none" w:sz="0" w:space="0" w:color="auto"/>
                    <w:bottom w:val="none" w:sz="0" w:space="0" w:color="auto"/>
                    <w:right w:val="none" w:sz="0" w:space="0" w:color="auto"/>
                  </w:divBdr>
                  <w:divsChild>
                    <w:div w:id="1175807238">
                      <w:marLeft w:val="0"/>
                      <w:marRight w:val="0"/>
                      <w:marTop w:val="0"/>
                      <w:marBottom w:val="0"/>
                      <w:divBdr>
                        <w:top w:val="none" w:sz="0" w:space="0" w:color="auto"/>
                        <w:left w:val="none" w:sz="0" w:space="0" w:color="auto"/>
                        <w:bottom w:val="none" w:sz="0" w:space="0" w:color="auto"/>
                        <w:right w:val="none" w:sz="0" w:space="0" w:color="auto"/>
                      </w:divBdr>
                      <w:divsChild>
                        <w:div w:id="1244880184">
                          <w:marLeft w:val="240"/>
                          <w:marRight w:val="240"/>
                          <w:marTop w:val="0"/>
                          <w:marBottom w:val="0"/>
                          <w:divBdr>
                            <w:top w:val="none" w:sz="0" w:space="0" w:color="auto"/>
                            <w:left w:val="none" w:sz="0" w:space="0" w:color="auto"/>
                            <w:bottom w:val="none" w:sz="0" w:space="0" w:color="auto"/>
                            <w:right w:val="none" w:sz="0" w:space="0" w:color="auto"/>
                          </w:divBdr>
                          <w:divsChild>
                            <w:div w:id="29033760">
                              <w:marLeft w:val="240"/>
                              <w:marRight w:val="0"/>
                              <w:marTop w:val="0"/>
                              <w:marBottom w:val="0"/>
                              <w:divBdr>
                                <w:top w:val="none" w:sz="0" w:space="0" w:color="auto"/>
                                <w:left w:val="none" w:sz="0" w:space="0" w:color="auto"/>
                                <w:bottom w:val="none" w:sz="0" w:space="0" w:color="auto"/>
                                <w:right w:val="none" w:sz="0" w:space="0" w:color="auto"/>
                              </w:divBdr>
                            </w:div>
                            <w:div w:id="2044162972">
                              <w:marLeft w:val="0"/>
                              <w:marRight w:val="0"/>
                              <w:marTop w:val="0"/>
                              <w:marBottom w:val="0"/>
                              <w:divBdr>
                                <w:top w:val="none" w:sz="0" w:space="0" w:color="auto"/>
                                <w:left w:val="none" w:sz="0" w:space="0" w:color="auto"/>
                                <w:bottom w:val="none" w:sz="0" w:space="0" w:color="auto"/>
                                <w:right w:val="none" w:sz="0" w:space="0" w:color="auto"/>
                              </w:divBdr>
                              <w:divsChild>
                                <w:div w:id="432634024">
                                  <w:marLeft w:val="0"/>
                                  <w:marRight w:val="0"/>
                                  <w:marTop w:val="0"/>
                                  <w:marBottom w:val="0"/>
                                  <w:divBdr>
                                    <w:top w:val="none" w:sz="0" w:space="0" w:color="auto"/>
                                    <w:left w:val="none" w:sz="0" w:space="0" w:color="auto"/>
                                    <w:bottom w:val="none" w:sz="0" w:space="0" w:color="auto"/>
                                    <w:right w:val="none" w:sz="0" w:space="0" w:color="auto"/>
                                  </w:divBdr>
                                </w:div>
                                <w:div w:id="2100715874">
                                  <w:marLeft w:val="240"/>
                                  <w:marRight w:val="240"/>
                                  <w:marTop w:val="0"/>
                                  <w:marBottom w:val="0"/>
                                  <w:divBdr>
                                    <w:top w:val="none" w:sz="0" w:space="0" w:color="auto"/>
                                    <w:left w:val="none" w:sz="0" w:space="0" w:color="auto"/>
                                    <w:bottom w:val="none" w:sz="0" w:space="0" w:color="auto"/>
                                    <w:right w:val="none" w:sz="0" w:space="0" w:color="auto"/>
                                  </w:divBdr>
                                  <w:divsChild>
                                    <w:div w:id="957416635">
                                      <w:marLeft w:val="240"/>
                                      <w:marRight w:val="0"/>
                                      <w:marTop w:val="0"/>
                                      <w:marBottom w:val="0"/>
                                      <w:divBdr>
                                        <w:top w:val="none" w:sz="0" w:space="0" w:color="auto"/>
                                        <w:left w:val="none" w:sz="0" w:space="0" w:color="auto"/>
                                        <w:bottom w:val="none" w:sz="0" w:space="0" w:color="auto"/>
                                        <w:right w:val="none" w:sz="0" w:space="0" w:color="auto"/>
                                      </w:divBdr>
                                    </w:div>
                                    <w:div w:id="1943607811">
                                      <w:marLeft w:val="0"/>
                                      <w:marRight w:val="0"/>
                                      <w:marTop w:val="0"/>
                                      <w:marBottom w:val="0"/>
                                      <w:divBdr>
                                        <w:top w:val="none" w:sz="0" w:space="0" w:color="auto"/>
                                        <w:left w:val="none" w:sz="0" w:space="0" w:color="auto"/>
                                        <w:bottom w:val="none" w:sz="0" w:space="0" w:color="auto"/>
                                        <w:right w:val="none" w:sz="0" w:space="0" w:color="auto"/>
                                      </w:divBdr>
                                      <w:divsChild>
                                        <w:div w:id="221866855">
                                          <w:marLeft w:val="240"/>
                                          <w:marRight w:val="240"/>
                                          <w:marTop w:val="0"/>
                                          <w:marBottom w:val="0"/>
                                          <w:divBdr>
                                            <w:top w:val="none" w:sz="0" w:space="0" w:color="auto"/>
                                            <w:left w:val="none" w:sz="0" w:space="0" w:color="auto"/>
                                            <w:bottom w:val="none" w:sz="0" w:space="0" w:color="auto"/>
                                            <w:right w:val="none" w:sz="0" w:space="0" w:color="auto"/>
                                          </w:divBdr>
                                          <w:divsChild>
                                            <w:div w:id="782309148">
                                              <w:marLeft w:val="0"/>
                                              <w:marRight w:val="0"/>
                                              <w:marTop w:val="0"/>
                                              <w:marBottom w:val="0"/>
                                              <w:divBdr>
                                                <w:top w:val="none" w:sz="0" w:space="0" w:color="auto"/>
                                                <w:left w:val="none" w:sz="0" w:space="0" w:color="auto"/>
                                                <w:bottom w:val="none" w:sz="0" w:space="0" w:color="auto"/>
                                                <w:right w:val="none" w:sz="0" w:space="0" w:color="auto"/>
                                              </w:divBdr>
                                              <w:divsChild>
                                                <w:div w:id="214195035">
                                                  <w:marLeft w:val="240"/>
                                                  <w:marRight w:val="240"/>
                                                  <w:marTop w:val="0"/>
                                                  <w:marBottom w:val="0"/>
                                                  <w:divBdr>
                                                    <w:top w:val="none" w:sz="0" w:space="0" w:color="auto"/>
                                                    <w:left w:val="none" w:sz="0" w:space="0" w:color="auto"/>
                                                    <w:bottom w:val="none" w:sz="0" w:space="0" w:color="auto"/>
                                                    <w:right w:val="none" w:sz="0" w:space="0" w:color="auto"/>
                                                  </w:divBdr>
                                                </w:div>
                                                <w:div w:id="387993107">
                                                  <w:marLeft w:val="240"/>
                                                  <w:marRight w:val="240"/>
                                                  <w:marTop w:val="0"/>
                                                  <w:marBottom w:val="0"/>
                                                  <w:divBdr>
                                                    <w:top w:val="none" w:sz="0" w:space="0" w:color="auto"/>
                                                    <w:left w:val="none" w:sz="0" w:space="0" w:color="auto"/>
                                                    <w:bottom w:val="none" w:sz="0" w:space="0" w:color="auto"/>
                                                    <w:right w:val="none" w:sz="0" w:space="0" w:color="auto"/>
                                                  </w:divBdr>
                                                </w:div>
                                                <w:div w:id="458110352">
                                                  <w:marLeft w:val="240"/>
                                                  <w:marRight w:val="240"/>
                                                  <w:marTop w:val="0"/>
                                                  <w:marBottom w:val="0"/>
                                                  <w:divBdr>
                                                    <w:top w:val="none" w:sz="0" w:space="0" w:color="auto"/>
                                                    <w:left w:val="none" w:sz="0" w:space="0" w:color="auto"/>
                                                    <w:bottom w:val="none" w:sz="0" w:space="0" w:color="auto"/>
                                                    <w:right w:val="none" w:sz="0" w:space="0" w:color="auto"/>
                                                  </w:divBdr>
                                                  <w:divsChild>
                                                    <w:div w:id="602223991">
                                                      <w:marLeft w:val="240"/>
                                                      <w:marRight w:val="0"/>
                                                      <w:marTop w:val="0"/>
                                                      <w:marBottom w:val="0"/>
                                                      <w:divBdr>
                                                        <w:top w:val="none" w:sz="0" w:space="0" w:color="auto"/>
                                                        <w:left w:val="none" w:sz="0" w:space="0" w:color="auto"/>
                                                        <w:bottom w:val="none" w:sz="0" w:space="0" w:color="auto"/>
                                                        <w:right w:val="none" w:sz="0" w:space="0" w:color="auto"/>
                                                      </w:divBdr>
                                                    </w:div>
                                                  </w:divsChild>
                                                </w:div>
                                                <w:div w:id="470177729">
                                                  <w:marLeft w:val="240"/>
                                                  <w:marRight w:val="240"/>
                                                  <w:marTop w:val="0"/>
                                                  <w:marBottom w:val="0"/>
                                                  <w:divBdr>
                                                    <w:top w:val="none" w:sz="0" w:space="0" w:color="auto"/>
                                                    <w:left w:val="none" w:sz="0" w:space="0" w:color="auto"/>
                                                    <w:bottom w:val="none" w:sz="0" w:space="0" w:color="auto"/>
                                                    <w:right w:val="none" w:sz="0" w:space="0" w:color="auto"/>
                                                  </w:divBdr>
                                                  <w:divsChild>
                                                    <w:div w:id="1196699719">
                                                      <w:marLeft w:val="240"/>
                                                      <w:marRight w:val="0"/>
                                                      <w:marTop w:val="0"/>
                                                      <w:marBottom w:val="0"/>
                                                      <w:divBdr>
                                                        <w:top w:val="none" w:sz="0" w:space="0" w:color="auto"/>
                                                        <w:left w:val="none" w:sz="0" w:space="0" w:color="auto"/>
                                                        <w:bottom w:val="none" w:sz="0" w:space="0" w:color="auto"/>
                                                        <w:right w:val="none" w:sz="0" w:space="0" w:color="auto"/>
                                                      </w:divBdr>
                                                    </w:div>
                                                  </w:divsChild>
                                                </w:div>
                                                <w:div w:id="1781997244">
                                                  <w:marLeft w:val="0"/>
                                                  <w:marRight w:val="0"/>
                                                  <w:marTop w:val="0"/>
                                                  <w:marBottom w:val="0"/>
                                                  <w:divBdr>
                                                    <w:top w:val="none" w:sz="0" w:space="0" w:color="auto"/>
                                                    <w:left w:val="none" w:sz="0" w:space="0" w:color="auto"/>
                                                    <w:bottom w:val="none" w:sz="0" w:space="0" w:color="auto"/>
                                                    <w:right w:val="none" w:sz="0" w:space="0" w:color="auto"/>
                                                  </w:divBdr>
                                                </w:div>
                                                <w:div w:id="1813981307">
                                                  <w:marLeft w:val="240"/>
                                                  <w:marRight w:val="240"/>
                                                  <w:marTop w:val="0"/>
                                                  <w:marBottom w:val="0"/>
                                                  <w:divBdr>
                                                    <w:top w:val="none" w:sz="0" w:space="0" w:color="auto"/>
                                                    <w:left w:val="none" w:sz="0" w:space="0" w:color="auto"/>
                                                    <w:bottom w:val="none" w:sz="0" w:space="0" w:color="auto"/>
                                                    <w:right w:val="none" w:sz="0" w:space="0" w:color="auto"/>
                                                  </w:divBdr>
                                                  <w:divsChild>
                                                    <w:div w:id="1137455721">
                                                      <w:marLeft w:val="240"/>
                                                      <w:marRight w:val="0"/>
                                                      <w:marTop w:val="0"/>
                                                      <w:marBottom w:val="0"/>
                                                      <w:divBdr>
                                                        <w:top w:val="none" w:sz="0" w:space="0" w:color="auto"/>
                                                        <w:left w:val="none" w:sz="0" w:space="0" w:color="auto"/>
                                                        <w:bottom w:val="none" w:sz="0" w:space="0" w:color="auto"/>
                                                        <w:right w:val="none" w:sz="0" w:space="0" w:color="auto"/>
                                                      </w:divBdr>
                                                    </w:div>
                                                  </w:divsChild>
                                                </w:div>
                                                <w:div w:id="2095318794">
                                                  <w:marLeft w:val="240"/>
                                                  <w:marRight w:val="240"/>
                                                  <w:marTop w:val="0"/>
                                                  <w:marBottom w:val="0"/>
                                                  <w:divBdr>
                                                    <w:top w:val="none" w:sz="0" w:space="0" w:color="auto"/>
                                                    <w:left w:val="none" w:sz="0" w:space="0" w:color="auto"/>
                                                    <w:bottom w:val="none" w:sz="0" w:space="0" w:color="auto"/>
                                                    <w:right w:val="none" w:sz="0" w:space="0" w:color="auto"/>
                                                  </w:divBdr>
                                                  <w:divsChild>
                                                    <w:div w:id="1578976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243423">
                                              <w:marLeft w:val="240"/>
                                              <w:marRight w:val="0"/>
                                              <w:marTop w:val="0"/>
                                              <w:marBottom w:val="0"/>
                                              <w:divBdr>
                                                <w:top w:val="none" w:sz="0" w:space="0" w:color="auto"/>
                                                <w:left w:val="none" w:sz="0" w:space="0" w:color="auto"/>
                                                <w:bottom w:val="none" w:sz="0" w:space="0" w:color="auto"/>
                                                <w:right w:val="none" w:sz="0" w:space="0" w:color="auto"/>
                                              </w:divBdr>
                                            </w:div>
                                          </w:divsChild>
                                        </w:div>
                                        <w:div w:id="2009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69738">
                          <w:marLeft w:val="0"/>
                          <w:marRight w:val="0"/>
                          <w:marTop w:val="0"/>
                          <w:marBottom w:val="0"/>
                          <w:divBdr>
                            <w:top w:val="none" w:sz="0" w:space="0" w:color="auto"/>
                            <w:left w:val="none" w:sz="0" w:space="0" w:color="auto"/>
                            <w:bottom w:val="none" w:sz="0" w:space="0" w:color="auto"/>
                            <w:right w:val="none" w:sz="0" w:space="0" w:color="auto"/>
                          </w:divBdr>
                        </w:div>
                      </w:divsChild>
                    </w:div>
                    <w:div w:id="1905136198">
                      <w:marLeft w:val="240"/>
                      <w:marRight w:val="0"/>
                      <w:marTop w:val="0"/>
                      <w:marBottom w:val="0"/>
                      <w:divBdr>
                        <w:top w:val="none" w:sz="0" w:space="0" w:color="auto"/>
                        <w:left w:val="none" w:sz="0" w:space="0" w:color="auto"/>
                        <w:bottom w:val="none" w:sz="0" w:space="0" w:color="auto"/>
                        <w:right w:val="none" w:sz="0" w:space="0" w:color="auto"/>
                      </w:divBdr>
                    </w:div>
                  </w:divsChild>
                </w:div>
                <w:div w:id="1166166250">
                  <w:marLeft w:val="240"/>
                  <w:marRight w:val="240"/>
                  <w:marTop w:val="0"/>
                  <w:marBottom w:val="0"/>
                  <w:divBdr>
                    <w:top w:val="none" w:sz="0" w:space="0" w:color="auto"/>
                    <w:left w:val="none" w:sz="0" w:space="0" w:color="auto"/>
                    <w:bottom w:val="none" w:sz="0" w:space="0" w:color="auto"/>
                    <w:right w:val="none" w:sz="0" w:space="0" w:color="auto"/>
                  </w:divBdr>
                </w:div>
                <w:div w:id="1170407960">
                  <w:marLeft w:val="240"/>
                  <w:marRight w:val="240"/>
                  <w:marTop w:val="0"/>
                  <w:marBottom w:val="0"/>
                  <w:divBdr>
                    <w:top w:val="none" w:sz="0" w:space="0" w:color="auto"/>
                    <w:left w:val="none" w:sz="0" w:space="0" w:color="auto"/>
                    <w:bottom w:val="none" w:sz="0" w:space="0" w:color="auto"/>
                    <w:right w:val="none" w:sz="0" w:space="0" w:color="auto"/>
                  </w:divBdr>
                  <w:divsChild>
                    <w:div w:id="253980808">
                      <w:marLeft w:val="240"/>
                      <w:marRight w:val="0"/>
                      <w:marTop w:val="0"/>
                      <w:marBottom w:val="0"/>
                      <w:divBdr>
                        <w:top w:val="none" w:sz="0" w:space="0" w:color="auto"/>
                        <w:left w:val="none" w:sz="0" w:space="0" w:color="auto"/>
                        <w:bottom w:val="none" w:sz="0" w:space="0" w:color="auto"/>
                        <w:right w:val="none" w:sz="0" w:space="0" w:color="auto"/>
                      </w:divBdr>
                    </w:div>
                  </w:divsChild>
                </w:div>
                <w:div w:id="1198857984">
                  <w:marLeft w:val="240"/>
                  <w:marRight w:val="240"/>
                  <w:marTop w:val="0"/>
                  <w:marBottom w:val="0"/>
                  <w:divBdr>
                    <w:top w:val="none" w:sz="0" w:space="0" w:color="auto"/>
                    <w:left w:val="none" w:sz="0" w:space="0" w:color="auto"/>
                    <w:bottom w:val="none" w:sz="0" w:space="0" w:color="auto"/>
                    <w:right w:val="none" w:sz="0" w:space="0" w:color="auto"/>
                  </w:divBdr>
                  <w:divsChild>
                    <w:div w:id="394398372">
                      <w:marLeft w:val="0"/>
                      <w:marRight w:val="0"/>
                      <w:marTop w:val="0"/>
                      <w:marBottom w:val="0"/>
                      <w:divBdr>
                        <w:top w:val="none" w:sz="0" w:space="0" w:color="auto"/>
                        <w:left w:val="none" w:sz="0" w:space="0" w:color="auto"/>
                        <w:bottom w:val="none" w:sz="0" w:space="0" w:color="auto"/>
                        <w:right w:val="none" w:sz="0" w:space="0" w:color="auto"/>
                      </w:divBdr>
                      <w:divsChild>
                        <w:div w:id="319309651">
                          <w:marLeft w:val="240"/>
                          <w:marRight w:val="240"/>
                          <w:marTop w:val="0"/>
                          <w:marBottom w:val="0"/>
                          <w:divBdr>
                            <w:top w:val="none" w:sz="0" w:space="0" w:color="auto"/>
                            <w:left w:val="none" w:sz="0" w:space="0" w:color="auto"/>
                            <w:bottom w:val="none" w:sz="0" w:space="0" w:color="auto"/>
                            <w:right w:val="none" w:sz="0" w:space="0" w:color="auto"/>
                          </w:divBdr>
                          <w:divsChild>
                            <w:div w:id="107553818">
                              <w:marLeft w:val="0"/>
                              <w:marRight w:val="0"/>
                              <w:marTop w:val="0"/>
                              <w:marBottom w:val="0"/>
                              <w:divBdr>
                                <w:top w:val="none" w:sz="0" w:space="0" w:color="auto"/>
                                <w:left w:val="none" w:sz="0" w:space="0" w:color="auto"/>
                                <w:bottom w:val="none" w:sz="0" w:space="0" w:color="auto"/>
                                <w:right w:val="none" w:sz="0" w:space="0" w:color="auto"/>
                              </w:divBdr>
                              <w:divsChild>
                                <w:div w:id="1262296403">
                                  <w:marLeft w:val="0"/>
                                  <w:marRight w:val="0"/>
                                  <w:marTop w:val="0"/>
                                  <w:marBottom w:val="0"/>
                                  <w:divBdr>
                                    <w:top w:val="none" w:sz="0" w:space="0" w:color="auto"/>
                                    <w:left w:val="none" w:sz="0" w:space="0" w:color="auto"/>
                                    <w:bottom w:val="none" w:sz="0" w:space="0" w:color="auto"/>
                                    <w:right w:val="none" w:sz="0" w:space="0" w:color="auto"/>
                                  </w:divBdr>
                                </w:div>
                                <w:div w:id="2052725026">
                                  <w:marLeft w:val="240"/>
                                  <w:marRight w:val="240"/>
                                  <w:marTop w:val="0"/>
                                  <w:marBottom w:val="0"/>
                                  <w:divBdr>
                                    <w:top w:val="none" w:sz="0" w:space="0" w:color="auto"/>
                                    <w:left w:val="none" w:sz="0" w:space="0" w:color="auto"/>
                                    <w:bottom w:val="none" w:sz="0" w:space="0" w:color="auto"/>
                                    <w:right w:val="none" w:sz="0" w:space="0" w:color="auto"/>
                                  </w:divBdr>
                                  <w:divsChild>
                                    <w:div w:id="1557162062">
                                      <w:marLeft w:val="240"/>
                                      <w:marRight w:val="0"/>
                                      <w:marTop w:val="0"/>
                                      <w:marBottom w:val="0"/>
                                      <w:divBdr>
                                        <w:top w:val="none" w:sz="0" w:space="0" w:color="auto"/>
                                        <w:left w:val="none" w:sz="0" w:space="0" w:color="auto"/>
                                        <w:bottom w:val="none" w:sz="0" w:space="0" w:color="auto"/>
                                        <w:right w:val="none" w:sz="0" w:space="0" w:color="auto"/>
                                      </w:divBdr>
                                    </w:div>
                                    <w:div w:id="1792628281">
                                      <w:marLeft w:val="0"/>
                                      <w:marRight w:val="0"/>
                                      <w:marTop w:val="0"/>
                                      <w:marBottom w:val="0"/>
                                      <w:divBdr>
                                        <w:top w:val="none" w:sz="0" w:space="0" w:color="auto"/>
                                        <w:left w:val="none" w:sz="0" w:space="0" w:color="auto"/>
                                        <w:bottom w:val="none" w:sz="0" w:space="0" w:color="auto"/>
                                        <w:right w:val="none" w:sz="0" w:space="0" w:color="auto"/>
                                      </w:divBdr>
                                      <w:divsChild>
                                        <w:div w:id="1001591231">
                                          <w:marLeft w:val="0"/>
                                          <w:marRight w:val="0"/>
                                          <w:marTop w:val="0"/>
                                          <w:marBottom w:val="0"/>
                                          <w:divBdr>
                                            <w:top w:val="none" w:sz="0" w:space="0" w:color="auto"/>
                                            <w:left w:val="none" w:sz="0" w:space="0" w:color="auto"/>
                                            <w:bottom w:val="none" w:sz="0" w:space="0" w:color="auto"/>
                                            <w:right w:val="none" w:sz="0" w:space="0" w:color="auto"/>
                                          </w:divBdr>
                                        </w:div>
                                        <w:div w:id="1476143495">
                                          <w:marLeft w:val="240"/>
                                          <w:marRight w:val="240"/>
                                          <w:marTop w:val="0"/>
                                          <w:marBottom w:val="0"/>
                                          <w:divBdr>
                                            <w:top w:val="none" w:sz="0" w:space="0" w:color="auto"/>
                                            <w:left w:val="none" w:sz="0" w:space="0" w:color="auto"/>
                                            <w:bottom w:val="none" w:sz="0" w:space="0" w:color="auto"/>
                                            <w:right w:val="none" w:sz="0" w:space="0" w:color="auto"/>
                                          </w:divBdr>
                                          <w:divsChild>
                                            <w:div w:id="388115378">
                                              <w:marLeft w:val="240"/>
                                              <w:marRight w:val="0"/>
                                              <w:marTop w:val="0"/>
                                              <w:marBottom w:val="0"/>
                                              <w:divBdr>
                                                <w:top w:val="none" w:sz="0" w:space="0" w:color="auto"/>
                                                <w:left w:val="none" w:sz="0" w:space="0" w:color="auto"/>
                                                <w:bottom w:val="none" w:sz="0" w:space="0" w:color="auto"/>
                                                <w:right w:val="none" w:sz="0" w:space="0" w:color="auto"/>
                                              </w:divBdr>
                                            </w:div>
                                            <w:div w:id="992098323">
                                              <w:marLeft w:val="0"/>
                                              <w:marRight w:val="0"/>
                                              <w:marTop w:val="0"/>
                                              <w:marBottom w:val="0"/>
                                              <w:divBdr>
                                                <w:top w:val="none" w:sz="0" w:space="0" w:color="auto"/>
                                                <w:left w:val="none" w:sz="0" w:space="0" w:color="auto"/>
                                                <w:bottom w:val="none" w:sz="0" w:space="0" w:color="auto"/>
                                                <w:right w:val="none" w:sz="0" w:space="0" w:color="auto"/>
                                              </w:divBdr>
                                              <w:divsChild>
                                                <w:div w:id="328482301">
                                                  <w:marLeft w:val="240"/>
                                                  <w:marRight w:val="240"/>
                                                  <w:marTop w:val="0"/>
                                                  <w:marBottom w:val="0"/>
                                                  <w:divBdr>
                                                    <w:top w:val="none" w:sz="0" w:space="0" w:color="auto"/>
                                                    <w:left w:val="none" w:sz="0" w:space="0" w:color="auto"/>
                                                    <w:bottom w:val="none" w:sz="0" w:space="0" w:color="auto"/>
                                                    <w:right w:val="none" w:sz="0" w:space="0" w:color="auto"/>
                                                  </w:divBdr>
                                                  <w:divsChild>
                                                    <w:div w:id="1926187941">
                                                      <w:marLeft w:val="240"/>
                                                      <w:marRight w:val="0"/>
                                                      <w:marTop w:val="0"/>
                                                      <w:marBottom w:val="0"/>
                                                      <w:divBdr>
                                                        <w:top w:val="none" w:sz="0" w:space="0" w:color="auto"/>
                                                        <w:left w:val="none" w:sz="0" w:space="0" w:color="auto"/>
                                                        <w:bottom w:val="none" w:sz="0" w:space="0" w:color="auto"/>
                                                        <w:right w:val="none" w:sz="0" w:space="0" w:color="auto"/>
                                                      </w:divBdr>
                                                    </w:div>
                                                  </w:divsChild>
                                                </w:div>
                                                <w:div w:id="424808214">
                                                  <w:marLeft w:val="0"/>
                                                  <w:marRight w:val="0"/>
                                                  <w:marTop w:val="0"/>
                                                  <w:marBottom w:val="0"/>
                                                  <w:divBdr>
                                                    <w:top w:val="none" w:sz="0" w:space="0" w:color="auto"/>
                                                    <w:left w:val="none" w:sz="0" w:space="0" w:color="auto"/>
                                                    <w:bottom w:val="none" w:sz="0" w:space="0" w:color="auto"/>
                                                    <w:right w:val="none" w:sz="0" w:space="0" w:color="auto"/>
                                                  </w:divBdr>
                                                </w:div>
                                                <w:div w:id="1354922613">
                                                  <w:marLeft w:val="240"/>
                                                  <w:marRight w:val="240"/>
                                                  <w:marTop w:val="0"/>
                                                  <w:marBottom w:val="0"/>
                                                  <w:divBdr>
                                                    <w:top w:val="none" w:sz="0" w:space="0" w:color="auto"/>
                                                    <w:left w:val="none" w:sz="0" w:space="0" w:color="auto"/>
                                                    <w:bottom w:val="none" w:sz="0" w:space="0" w:color="auto"/>
                                                    <w:right w:val="none" w:sz="0" w:space="0" w:color="auto"/>
                                                  </w:divBdr>
                                                  <w:divsChild>
                                                    <w:div w:id="1048262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1962">
                              <w:marLeft w:val="240"/>
                              <w:marRight w:val="0"/>
                              <w:marTop w:val="0"/>
                              <w:marBottom w:val="0"/>
                              <w:divBdr>
                                <w:top w:val="none" w:sz="0" w:space="0" w:color="auto"/>
                                <w:left w:val="none" w:sz="0" w:space="0" w:color="auto"/>
                                <w:bottom w:val="none" w:sz="0" w:space="0" w:color="auto"/>
                                <w:right w:val="none" w:sz="0" w:space="0" w:color="auto"/>
                              </w:divBdr>
                            </w:div>
                          </w:divsChild>
                        </w:div>
                        <w:div w:id="1468551895">
                          <w:marLeft w:val="0"/>
                          <w:marRight w:val="0"/>
                          <w:marTop w:val="0"/>
                          <w:marBottom w:val="0"/>
                          <w:divBdr>
                            <w:top w:val="none" w:sz="0" w:space="0" w:color="auto"/>
                            <w:left w:val="none" w:sz="0" w:space="0" w:color="auto"/>
                            <w:bottom w:val="none" w:sz="0" w:space="0" w:color="auto"/>
                            <w:right w:val="none" w:sz="0" w:space="0" w:color="auto"/>
                          </w:divBdr>
                        </w:div>
                      </w:divsChild>
                    </w:div>
                    <w:div w:id="894313681">
                      <w:marLeft w:val="240"/>
                      <w:marRight w:val="0"/>
                      <w:marTop w:val="0"/>
                      <w:marBottom w:val="0"/>
                      <w:divBdr>
                        <w:top w:val="none" w:sz="0" w:space="0" w:color="auto"/>
                        <w:left w:val="none" w:sz="0" w:space="0" w:color="auto"/>
                        <w:bottom w:val="none" w:sz="0" w:space="0" w:color="auto"/>
                        <w:right w:val="none" w:sz="0" w:space="0" w:color="auto"/>
                      </w:divBdr>
                    </w:div>
                  </w:divsChild>
                </w:div>
                <w:div w:id="1348487995">
                  <w:marLeft w:val="240"/>
                  <w:marRight w:val="240"/>
                  <w:marTop w:val="0"/>
                  <w:marBottom w:val="0"/>
                  <w:divBdr>
                    <w:top w:val="none" w:sz="0" w:space="0" w:color="auto"/>
                    <w:left w:val="none" w:sz="0" w:space="0" w:color="auto"/>
                    <w:bottom w:val="none" w:sz="0" w:space="0" w:color="auto"/>
                    <w:right w:val="none" w:sz="0" w:space="0" w:color="auto"/>
                  </w:divBdr>
                  <w:divsChild>
                    <w:div w:id="1566447622">
                      <w:marLeft w:val="240"/>
                      <w:marRight w:val="0"/>
                      <w:marTop w:val="0"/>
                      <w:marBottom w:val="0"/>
                      <w:divBdr>
                        <w:top w:val="none" w:sz="0" w:space="0" w:color="auto"/>
                        <w:left w:val="none" w:sz="0" w:space="0" w:color="auto"/>
                        <w:bottom w:val="none" w:sz="0" w:space="0" w:color="auto"/>
                        <w:right w:val="none" w:sz="0" w:space="0" w:color="auto"/>
                      </w:divBdr>
                    </w:div>
                    <w:div w:id="2126193512">
                      <w:marLeft w:val="0"/>
                      <w:marRight w:val="0"/>
                      <w:marTop w:val="0"/>
                      <w:marBottom w:val="0"/>
                      <w:divBdr>
                        <w:top w:val="none" w:sz="0" w:space="0" w:color="auto"/>
                        <w:left w:val="none" w:sz="0" w:space="0" w:color="auto"/>
                        <w:bottom w:val="none" w:sz="0" w:space="0" w:color="auto"/>
                        <w:right w:val="none" w:sz="0" w:space="0" w:color="auto"/>
                      </w:divBdr>
                      <w:divsChild>
                        <w:div w:id="1176656171">
                          <w:marLeft w:val="240"/>
                          <w:marRight w:val="240"/>
                          <w:marTop w:val="0"/>
                          <w:marBottom w:val="0"/>
                          <w:divBdr>
                            <w:top w:val="none" w:sz="0" w:space="0" w:color="auto"/>
                            <w:left w:val="none" w:sz="0" w:space="0" w:color="auto"/>
                            <w:bottom w:val="none" w:sz="0" w:space="0" w:color="auto"/>
                            <w:right w:val="none" w:sz="0" w:space="0" w:color="auto"/>
                          </w:divBdr>
                          <w:divsChild>
                            <w:div w:id="1017195866">
                              <w:marLeft w:val="240"/>
                              <w:marRight w:val="0"/>
                              <w:marTop w:val="0"/>
                              <w:marBottom w:val="0"/>
                              <w:divBdr>
                                <w:top w:val="none" w:sz="0" w:space="0" w:color="auto"/>
                                <w:left w:val="none" w:sz="0" w:space="0" w:color="auto"/>
                                <w:bottom w:val="none" w:sz="0" w:space="0" w:color="auto"/>
                                <w:right w:val="none" w:sz="0" w:space="0" w:color="auto"/>
                              </w:divBdr>
                            </w:div>
                            <w:div w:id="1208105850">
                              <w:marLeft w:val="0"/>
                              <w:marRight w:val="0"/>
                              <w:marTop w:val="0"/>
                              <w:marBottom w:val="0"/>
                              <w:divBdr>
                                <w:top w:val="none" w:sz="0" w:space="0" w:color="auto"/>
                                <w:left w:val="none" w:sz="0" w:space="0" w:color="auto"/>
                                <w:bottom w:val="none" w:sz="0" w:space="0" w:color="auto"/>
                                <w:right w:val="none" w:sz="0" w:space="0" w:color="auto"/>
                              </w:divBdr>
                              <w:divsChild>
                                <w:div w:id="354581061">
                                  <w:marLeft w:val="0"/>
                                  <w:marRight w:val="0"/>
                                  <w:marTop w:val="0"/>
                                  <w:marBottom w:val="0"/>
                                  <w:divBdr>
                                    <w:top w:val="none" w:sz="0" w:space="0" w:color="auto"/>
                                    <w:left w:val="none" w:sz="0" w:space="0" w:color="auto"/>
                                    <w:bottom w:val="none" w:sz="0" w:space="0" w:color="auto"/>
                                    <w:right w:val="none" w:sz="0" w:space="0" w:color="auto"/>
                                  </w:divBdr>
                                </w:div>
                                <w:div w:id="530992127">
                                  <w:marLeft w:val="240"/>
                                  <w:marRight w:val="240"/>
                                  <w:marTop w:val="0"/>
                                  <w:marBottom w:val="0"/>
                                  <w:divBdr>
                                    <w:top w:val="none" w:sz="0" w:space="0" w:color="auto"/>
                                    <w:left w:val="none" w:sz="0" w:space="0" w:color="auto"/>
                                    <w:bottom w:val="none" w:sz="0" w:space="0" w:color="auto"/>
                                    <w:right w:val="none" w:sz="0" w:space="0" w:color="auto"/>
                                  </w:divBdr>
                                  <w:divsChild>
                                    <w:div w:id="19554702">
                                      <w:marLeft w:val="0"/>
                                      <w:marRight w:val="0"/>
                                      <w:marTop w:val="0"/>
                                      <w:marBottom w:val="0"/>
                                      <w:divBdr>
                                        <w:top w:val="none" w:sz="0" w:space="0" w:color="auto"/>
                                        <w:left w:val="none" w:sz="0" w:space="0" w:color="auto"/>
                                        <w:bottom w:val="none" w:sz="0" w:space="0" w:color="auto"/>
                                        <w:right w:val="none" w:sz="0" w:space="0" w:color="auto"/>
                                      </w:divBdr>
                                      <w:divsChild>
                                        <w:div w:id="523372954">
                                          <w:marLeft w:val="240"/>
                                          <w:marRight w:val="240"/>
                                          <w:marTop w:val="0"/>
                                          <w:marBottom w:val="0"/>
                                          <w:divBdr>
                                            <w:top w:val="none" w:sz="0" w:space="0" w:color="auto"/>
                                            <w:left w:val="none" w:sz="0" w:space="0" w:color="auto"/>
                                            <w:bottom w:val="none" w:sz="0" w:space="0" w:color="auto"/>
                                            <w:right w:val="none" w:sz="0" w:space="0" w:color="auto"/>
                                          </w:divBdr>
                                          <w:divsChild>
                                            <w:div w:id="1137337729">
                                              <w:marLeft w:val="240"/>
                                              <w:marRight w:val="0"/>
                                              <w:marTop w:val="0"/>
                                              <w:marBottom w:val="0"/>
                                              <w:divBdr>
                                                <w:top w:val="none" w:sz="0" w:space="0" w:color="auto"/>
                                                <w:left w:val="none" w:sz="0" w:space="0" w:color="auto"/>
                                                <w:bottom w:val="none" w:sz="0" w:space="0" w:color="auto"/>
                                                <w:right w:val="none" w:sz="0" w:space="0" w:color="auto"/>
                                              </w:divBdr>
                                            </w:div>
                                            <w:div w:id="1261644730">
                                              <w:marLeft w:val="0"/>
                                              <w:marRight w:val="0"/>
                                              <w:marTop w:val="0"/>
                                              <w:marBottom w:val="0"/>
                                              <w:divBdr>
                                                <w:top w:val="none" w:sz="0" w:space="0" w:color="auto"/>
                                                <w:left w:val="none" w:sz="0" w:space="0" w:color="auto"/>
                                                <w:bottom w:val="none" w:sz="0" w:space="0" w:color="auto"/>
                                                <w:right w:val="none" w:sz="0" w:space="0" w:color="auto"/>
                                              </w:divBdr>
                                              <w:divsChild>
                                                <w:div w:id="834420178">
                                                  <w:marLeft w:val="0"/>
                                                  <w:marRight w:val="0"/>
                                                  <w:marTop w:val="0"/>
                                                  <w:marBottom w:val="0"/>
                                                  <w:divBdr>
                                                    <w:top w:val="none" w:sz="0" w:space="0" w:color="auto"/>
                                                    <w:left w:val="none" w:sz="0" w:space="0" w:color="auto"/>
                                                    <w:bottom w:val="none" w:sz="0" w:space="0" w:color="auto"/>
                                                    <w:right w:val="none" w:sz="0" w:space="0" w:color="auto"/>
                                                  </w:divBdr>
                                                </w:div>
                                                <w:div w:id="1998458922">
                                                  <w:marLeft w:val="240"/>
                                                  <w:marRight w:val="240"/>
                                                  <w:marTop w:val="0"/>
                                                  <w:marBottom w:val="0"/>
                                                  <w:divBdr>
                                                    <w:top w:val="none" w:sz="0" w:space="0" w:color="auto"/>
                                                    <w:left w:val="none" w:sz="0" w:space="0" w:color="auto"/>
                                                    <w:bottom w:val="none" w:sz="0" w:space="0" w:color="auto"/>
                                                    <w:right w:val="none" w:sz="0" w:space="0" w:color="auto"/>
                                                  </w:divBdr>
                                                  <w:divsChild>
                                                    <w:div w:id="930118144">
                                                      <w:marLeft w:val="240"/>
                                                      <w:marRight w:val="0"/>
                                                      <w:marTop w:val="0"/>
                                                      <w:marBottom w:val="0"/>
                                                      <w:divBdr>
                                                        <w:top w:val="none" w:sz="0" w:space="0" w:color="auto"/>
                                                        <w:left w:val="none" w:sz="0" w:space="0" w:color="auto"/>
                                                        <w:bottom w:val="none" w:sz="0" w:space="0" w:color="auto"/>
                                                        <w:right w:val="none" w:sz="0" w:space="0" w:color="auto"/>
                                                      </w:divBdr>
                                                    </w:div>
                                                    <w:div w:id="1871987790">
                                                      <w:marLeft w:val="0"/>
                                                      <w:marRight w:val="0"/>
                                                      <w:marTop w:val="0"/>
                                                      <w:marBottom w:val="0"/>
                                                      <w:divBdr>
                                                        <w:top w:val="none" w:sz="0" w:space="0" w:color="auto"/>
                                                        <w:left w:val="none" w:sz="0" w:space="0" w:color="auto"/>
                                                        <w:bottom w:val="none" w:sz="0" w:space="0" w:color="auto"/>
                                                        <w:right w:val="none" w:sz="0" w:space="0" w:color="auto"/>
                                                      </w:divBdr>
                                                      <w:divsChild>
                                                        <w:div w:id="502429177">
                                                          <w:marLeft w:val="0"/>
                                                          <w:marRight w:val="0"/>
                                                          <w:marTop w:val="0"/>
                                                          <w:marBottom w:val="0"/>
                                                          <w:divBdr>
                                                            <w:top w:val="none" w:sz="0" w:space="0" w:color="auto"/>
                                                            <w:left w:val="none" w:sz="0" w:space="0" w:color="auto"/>
                                                            <w:bottom w:val="none" w:sz="0" w:space="0" w:color="auto"/>
                                                            <w:right w:val="none" w:sz="0" w:space="0" w:color="auto"/>
                                                          </w:divBdr>
                                                        </w:div>
                                                        <w:div w:id="1097023193">
                                                          <w:marLeft w:val="240"/>
                                                          <w:marRight w:val="240"/>
                                                          <w:marTop w:val="0"/>
                                                          <w:marBottom w:val="0"/>
                                                          <w:divBdr>
                                                            <w:top w:val="none" w:sz="0" w:space="0" w:color="auto"/>
                                                            <w:left w:val="none" w:sz="0" w:space="0" w:color="auto"/>
                                                            <w:bottom w:val="none" w:sz="0" w:space="0" w:color="auto"/>
                                                            <w:right w:val="none" w:sz="0" w:space="0" w:color="auto"/>
                                                          </w:divBdr>
                                                          <w:divsChild>
                                                            <w:div w:id="9380651">
                                                              <w:marLeft w:val="0"/>
                                                              <w:marRight w:val="0"/>
                                                              <w:marTop w:val="0"/>
                                                              <w:marBottom w:val="0"/>
                                                              <w:divBdr>
                                                                <w:top w:val="none" w:sz="0" w:space="0" w:color="auto"/>
                                                                <w:left w:val="none" w:sz="0" w:space="0" w:color="auto"/>
                                                                <w:bottom w:val="none" w:sz="0" w:space="0" w:color="auto"/>
                                                                <w:right w:val="none" w:sz="0" w:space="0" w:color="auto"/>
                                                              </w:divBdr>
                                                              <w:divsChild>
                                                                <w:div w:id="206140981">
                                                                  <w:marLeft w:val="0"/>
                                                                  <w:marRight w:val="0"/>
                                                                  <w:marTop w:val="0"/>
                                                                  <w:marBottom w:val="0"/>
                                                                  <w:divBdr>
                                                                    <w:top w:val="none" w:sz="0" w:space="0" w:color="auto"/>
                                                                    <w:left w:val="none" w:sz="0" w:space="0" w:color="auto"/>
                                                                    <w:bottom w:val="none" w:sz="0" w:space="0" w:color="auto"/>
                                                                    <w:right w:val="none" w:sz="0" w:space="0" w:color="auto"/>
                                                                  </w:divBdr>
                                                                </w:div>
                                                                <w:div w:id="386415219">
                                                                  <w:marLeft w:val="240"/>
                                                                  <w:marRight w:val="240"/>
                                                                  <w:marTop w:val="0"/>
                                                                  <w:marBottom w:val="0"/>
                                                                  <w:divBdr>
                                                                    <w:top w:val="none" w:sz="0" w:space="0" w:color="auto"/>
                                                                    <w:left w:val="none" w:sz="0" w:space="0" w:color="auto"/>
                                                                    <w:bottom w:val="none" w:sz="0" w:space="0" w:color="auto"/>
                                                                    <w:right w:val="none" w:sz="0" w:space="0" w:color="auto"/>
                                                                  </w:divBdr>
                                                                  <w:divsChild>
                                                                    <w:div w:id="1429424133">
                                                                      <w:marLeft w:val="240"/>
                                                                      <w:marRight w:val="0"/>
                                                                      <w:marTop w:val="0"/>
                                                                      <w:marBottom w:val="0"/>
                                                                      <w:divBdr>
                                                                        <w:top w:val="none" w:sz="0" w:space="0" w:color="auto"/>
                                                                        <w:left w:val="none" w:sz="0" w:space="0" w:color="auto"/>
                                                                        <w:bottom w:val="none" w:sz="0" w:space="0" w:color="auto"/>
                                                                        <w:right w:val="none" w:sz="0" w:space="0" w:color="auto"/>
                                                                      </w:divBdr>
                                                                    </w:div>
                                                                  </w:divsChild>
                                                                </w:div>
                                                                <w:div w:id="1429234131">
                                                                  <w:marLeft w:val="240"/>
                                                                  <w:marRight w:val="240"/>
                                                                  <w:marTop w:val="0"/>
                                                                  <w:marBottom w:val="0"/>
                                                                  <w:divBdr>
                                                                    <w:top w:val="none" w:sz="0" w:space="0" w:color="auto"/>
                                                                    <w:left w:val="none" w:sz="0" w:space="0" w:color="auto"/>
                                                                    <w:bottom w:val="none" w:sz="0" w:space="0" w:color="auto"/>
                                                                    <w:right w:val="none" w:sz="0" w:space="0" w:color="auto"/>
                                                                  </w:divBdr>
                                                                </w:div>
                                                              </w:divsChild>
                                                            </w:div>
                                                            <w:div w:id="21012918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48914">
                                          <w:marLeft w:val="240"/>
                                          <w:marRight w:val="240"/>
                                          <w:marTop w:val="0"/>
                                          <w:marBottom w:val="0"/>
                                          <w:divBdr>
                                            <w:top w:val="none" w:sz="0" w:space="0" w:color="auto"/>
                                            <w:left w:val="none" w:sz="0" w:space="0" w:color="auto"/>
                                            <w:bottom w:val="none" w:sz="0" w:space="0" w:color="auto"/>
                                            <w:right w:val="none" w:sz="0" w:space="0" w:color="auto"/>
                                          </w:divBdr>
                                          <w:divsChild>
                                            <w:div w:id="264852963">
                                              <w:marLeft w:val="240"/>
                                              <w:marRight w:val="0"/>
                                              <w:marTop w:val="0"/>
                                              <w:marBottom w:val="0"/>
                                              <w:divBdr>
                                                <w:top w:val="none" w:sz="0" w:space="0" w:color="auto"/>
                                                <w:left w:val="none" w:sz="0" w:space="0" w:color="auto"/>
                                                <w:bottom w:val="none" w:sz="0" w:space="0" w:color="auto"/>
                                                <w:right w:val="none" w:sz="0" w:space="0" w:color="auto"/>
                                              </w:divBdr>
                                            </w:div>
                                            <w:div w:id="949243434">
                                              <w:marLeft w:val="0"/>
                                              <w:marRight w:val="0"/>
                                              <w:marTop w:val="0"/>
                                              <w:marBottom w:val="0"/>
                                              <w:divBdr>
                                                <w:top w:val="none" w:sz="0" w:space="0" w:color="auto"/>
                                                <w:left w:val="none" w:sz="0" w:space="0" w:color="auto"/>
                                                <w:bottom w:val="none" w:sz="0" w:space="0" w:color="auto"/>
                                                <w:right w:val="none" w:sz="0" w:space="0" w:color="auto"/>
                                              </w:divBdr>
                                              <w:divsChild>
                                                <w:div w:id="30346241">
                                                  <w:marLeft w:val="240"/>
                                                  <w:marRight w:val="240"/>
                                                  <w:marTop w:val="0"/>
                                                  <w:marBottom w:val="0"/>
                                                  <w:divBdr>
                                                    <w:top w:val="none" w:sz="0" w:space="0" w:color="auto"/>
                                                    <w:left w:val="none" w:sz="0" w:space="0" w:color="auto"/>
                                                    <w:bottom w:val="none" w:sz="0" w:space="0" w:color="auto"/>
                                                    <w:right w:val="none" w:sz="0" w:space="0" w:color="auto"/>
                                                  </w:divBdr>
                                                  <w:divsChild>
                                                    <w:div w:id="220869184">
                                                      <w:marLeft w:val="240"/>
                                                      <w:marRight w:val="0"/>
                                                      <w:marTop w:val="0"/>
                                                      <w:marBottom w:val="0"/>
                                                      <w:divBdr>
                                                        <w:top w:val="none" w:sz="0" w:space="0" w:color="auto"/>
                                                        <w:left w:val="none" w:sz="0" w:space="0" w:color="auto"/>
                                                        <w:bottom w:val="none" w:sz="0" w:space="0" w:color="auto"/>
                                                        <w:right w:val="none" w:sz="0" w:space="0" w:color="auto"/>
                                                      </w:divBdr>
                                                    </w:div>
                                                    <w:div w:id="822817398">
                                                      <w:marLeft w:val="0"/>
                                                      <w:marRight w:val="0"/>
                                                      <w:marTop w:val="0"/>
                                                      <w:marBottom w:val="0"/>
                                                      <w:divBdr>
                                                        <w:top w:val="none" w:sz="0" w:space="0" w:color="auto"/>
                                                        <w:left w:val="none" w:sz="0" w:space="0" w:color="auto"/>
                                                        <w:bottom w:val="none" w:sz="0" w:space="0" w:color="auto"/>
                                                        <w:right w:val="none" w:sz="0" w:space="0" w:color="auto"/>
                                                      </w:divBdr>
                                                      <w:divsChild>
                                                        <w:div w:id="1368483495">
                                                          <w:marLeft w:val="0"/>
                                                          <w:marRight w:val="0"/>
                                                          <w:marTop w:val="0"/>
                                                          <w:marBottom w:val="0"/>
                                                          <w:divBdr>
                                                            <w:top w:val="none" w:sz="0" w:space="0" w:color="auto"/>
                                                            <w:left w:val="none" w:sz="0" w:space="0" w:color="auto"/>
                                                            <w:bottom w:val="none" w:sz="0" w:space="0" w:color="auto"/>
                                                            <w:right w:val="none" w:sz="0" w:space="0" w:color="auto"/>
                                                          </w:divBdr>
                                                        </w:div>
                                                        <w:div w:id="1926301378">
                                                          <w:marLeft w:val="240"/>
                                                          <w:marRight w:val="240"/>
                                                          <w:marTop w:val="0"/>
                                                          <w:marBottom w:val="0"/>
                                                          <w:divBdr>
                                                            <w:top w:val="none" w:sz="0" w:space="0" w:color="auto"/>
                                                            <w:left w:val="none" w:sz="0" w:space="0" w:color="auto"/>
                                                            <w:bottom w:val="none" w:sz="0" w:space="0" w:color="auto"/>
                                                            <w:right w:val="none" w:sz="0" w:space="0" w:color="auto"/>
                                                          </w:divBdr>
                                                          <w:divsChild>
                                                            <w:div w:id="1066146357">
                                                              <w:marLeft w:val="0"/>
                                                              <w:marRight w:val="0"/>
                                                              <w:marTop w:val="0"/>
                                                              <w:marBottom w:val="0"/>
                                                              <w:divBdr>
                                                                <w:top w:val="none" w:sz="0" w:space="0" w:color="auto"/>
                                                                <w:left w:val="none" w:sz="0" w:space="0" w:color="auto"/>
                                                                <w:bottom w:val="none" w:sz="0" w:space="0" w:color="auto"/>
                                                                <w:right w:val="none" w:sz="0" w:space="0" w:color="auto"/>
                                                              </w:divBdr>
                                                              <w:divsChild>
                                                                <w:div w:id="983046845">
                                                                  <w:marLeft w:val="240"/>
                                                                  <w:marRight w:val="240"/>
                                                                  <w:marTop w:val="0"/>
                                                                  <w:marBottom w:val="0"/>
                                                                  <w:divBdr>
                                                                    <w:top w:val="none" w:sz="0" w:space="0" w:color="auto"/>
                                                                    <w:left w:val="none" w:sz="0" w:space="0" w:color="auto"/>
                                                                    <w:bottom w:val="none" w:sz="0" w:space="0" w:color="auto"/>
                                                                    <w:right w:val="none" w:sz="0" w:space="0" w:color="auto"/>
                                                                  </w:divBdr>
                                                                  <w:divsChild>
                                                                    <w:div w:id="1603147002">
                                                                      <w:marLeft w:val="240"/>
                                                                      <w:marRight w:val="0"/>
                                                                      <w:marTop w:val="0"/>
                                                                      <w:marBottom w:val="0"/>
                                                                      <w:divBdr>
                                                                        <w:top w:val="none" w:sz="0" w:space="0" w:color="auto"/>
                                                                        <w:left w:val="none" w:sz="0" w:space="0" w:color="auto"/>
                                                                        <w:bottom w:val="none" w:sz="0" w:space="0" w:color="auto"/>
                                                                        <w:right w:val="none" w:sz="0" w:space="0" w:color="auto"/>
                                                                      </w:divBdr>
                                                                    </w:div>
                                                                  </w:divsChild>
                                                                </w:div>
                                                                <w:div w:id="1146974448">
                                                                  <w:marLeft w:val="0"/>
                                                                  <w:marRight w:val="0"/>
                                                                  <w:marTop w:val="0"/>
                                                                  <w:marBottom w:val="0"/>
                                                                  <w:divBdr>
                                                                    <w:top w:val="none" w:sz="0" w:space="0" w:color="auto"/>
                                                                    <w:left w:val="none" w:sz="0" w:space="0" w:color="auto"/>
                                                                    <w:bottom w:val="none" w:sz="0" w:space="0" w:color="auto"/>
                                                                    <w:right w:val="none" w:sz="0" w:space="0" w:color="auto"/>
                                                                  </w:divBdr>
                                                                </w:div>
                                                                <w:div w:id="1369180946">
                                                                  <w:marLeft w:val="240"/>
                                                                  <w:marRight w:val="240"/>
                                                                  <w:marTop w:val="0"/>
                                                                  <w:marBottom w:val="0"/>
                                                                  <w:divBdr>
                                                                    <w:top w:val="none" w:sz="0" w:space="0" w:color="auto"/>
                                                                    <w:left w:val="none" w:sz="0" w:space="0" w:color="auto"/>
                                                                    <w:bottom w:val="none" w:sz="0" w:space="0" w:color="auto"/>
                                                                    <w:right w:val="none" w:sz="0" w:space="0" w:color="auto"/>
                                                                  </w:divBdr>
                                                                </w:div>
                                                              </w:divsChild>
                                                            </w:div>
                                                            <w:div w:id="1218935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755">
                                          <w:marLeft w:val="0"/>
                                          <w:marRight w:val="0"/>
                                          <w:marTop w:val="0"/>
                                          <w:marBottom w:val="0"/>
                                          <w:divBdr>
                                            <w:top w:val="none" w:sz="0" w:space="0" w:color="auto"/>
                                            <w:left w:val="none" w:sz="0" w:space="0" w:color="auto"/>
                                            <w:bottom w:val="none" w:sz="0" w:space="0" w:color="auto"/>
                                            <w:right w:val="none" w:sz="0" w:space="0" w:color="auto"/>
                                          </w:divBdr>
                                        </w:div>
                                      </w:divsChild>
                                    </w:div>
                                    <w:div w:id="95639352">
                                      <w:marLeft w:val="240"/>
                                      <w:marRight w:val="0"/>
                                      <w:marTop w:val="0"/>
                                      <w:marBottom w:val="0"/>
                                      <w:divBdr>
                                        <w:top w:val="none" w:sz="0" w:space="0" w:color="auto"/>
                                        <w:left w:val="none" w:sz="0" w:space="0" w:color="auto"/>
                                        <w:bottom w:val="none" w:sz="0" w:space="0" w:color="auto"/>
                                        <w:right w:val="none" w:sz="0" w:space="0" w:color="auto"/>
                                      </w:divBdr>
                                    </w:div>
                                  </w:divsChild>
                                </w:div>
                                <w:div w:id="1772701267">
                                  <w:marLeft w:val="240"/>
                                  <w:marRight w:val="240"/>
                                  <w:marTop w:val="0"/>
                                  <w:marBottom w:val="0"/>
                                  <w:divBdr>
                                    <w:top w:val="none" w:sz="0" w:space="0" w:color="auto"/>
                                    <w:left w:val="none" w:sz="0" w:space="0" w:color="auto"/>
                                    <w:bottom w:val="none" w:sz="0" w:space="0" w:color="auto"/>
                                    <w:right w:val="none" w:sz="0" w:space="0" w:color="auto"/>
                                  </w:divBdr>
                                  <w:divsChild>
                                    <w:div w:id="1021471615">
                                      <w:marLeft w:val="240"/>
                                      <w:marRight w:val="0"/>
                                      <w:marTop w:val="0"/>
                                      <w:marBottom w:val="0"/>
                                      <w:divBdr>
                                        <w:top w:val="none" w:sz="0" w:space="0" w:color="auto"/>
                                        <w:left w:val="none" w:sz="0" w:space="0" w:color="auto"/>
                                        <w:bottom w:val="none" w:sz="0" w:space="0" w:color="auto"/>
                                        <w:right w:val="none" w:sz="0" w:space="0" w:color="auto"/>
                                      </w:divBdr>
                                    </w:div>
                                    <w:div w:id="2124692767">
                                      <w:marLeft w:val="0"/>
                                      <w:marRight w:val="0"/>
                                      <w:marTop w:val="0"/>
                                      <w:marBottom w:val="0"/>
                                      <w:divBdr>
                                        <w:top w:val="none" w:sz="0" w:space="0" w:color="auto"/>
                                        <w:left w:val="none" w:sz="0" w:space="0" w:color="auto"/>
                                        <w:bottom w:val="none" w:sz="0" w:space="0" w:color="auto"/>
                                        <w:right w:val="none" w:sz="0" w:space="0" w:color="auto"/>
                                      </w:divBdr>
                                      <w:divsChild>
                                        <w:div w:id="591547579">
                                          <w:marLeft w:val="240"/>
                                          <w:marRight w:val="240"/>
                                          <w:marTop w:val="0"/>
                                          <w:marBottom w:val="0"/>
                                          <w:divBdr>
                                            <w:top w:val="none" w:sz="0" w:space="0" w:color="auto"/>
                                            <w:left w:val="none" w:sz="0" w:space="0" w:color="auto"/>
                                            <w:bottom w:val="none" w:sz="0" w:space="0" w:color="auto"/>
                                            <w:right w:val="none" w:sz="0" w:space="0" w:color="auto"/>
                                          </w:divBdr>
                                          <w:divsChild>
                                            <w:div w:id="566917154">
                                              <w:marLeft w:val="240"/>
                                              <w:marRight w:val="0"/>
                                              <w:marTop w:val="0"/>
                                              <w:marBottom w:val="0"/>
                                              <w:divBdr>
                                                <w:top w:val="none" w:sz="0" w:space="0" w:color="auto"/>
                                                <w:left w:val="none" w:sz="0" w:space="0" w:color="auto"/>
                                                <w:bottom w:val="none" w:sz="0" w:space="0" w:color="auto"/>
                                                <w:right w:val="none" w:sz="0" w:space="0" w:color="auto"/>
                                              </w:divBdr>
                                            </w:div>
                                            <w:div w:id="1071584281">
                                              <w:marLeft w:val="0"/>
                                              <w:marRight w:val="0"/>
                                              <w:marTop w:val="0"/>
                                              <w:marBottom w:val="0"/>
                                              <w:divBdr>
                                                <w:top w:val="none" w:sz="0" w:space="0" w:color="auto"/>
                                                <w:left w:val="none" w:sz="0" w:space="0" w:color="auto"/>
                                                <w:bottom w:val="none" w:sz="0" w:space="0" w:color="auto"/>
                                                <w:right w:val="none" w:sz="0" w:space="0" w:color="auto"/>
                                              </w:divBdr>
                                              <w:divsChild>
                                                <w:div w:id="370615247">
                                                  <w:marLeft w:val="0"/>
                                                  <w:marRight w:val="0"/>
                                                  <w:marTop w:val="0"/>
                                                  <w:marBottom w:val="0"/>
                                                  <w:divBdr>
                                                    <w:top w:val="none" w:sz="0" w:space="0" w:color="auto"/>
                                                    <w:left w:val="none" w:sz="0" w:space="0" w:color="auto"/>
                                                    <w:bottom w:val="none" w:sz="0" w:space="0" w:color="auto"/>
                                                    <w:right w:val="none" w:sz="0" w:space="0" w:color="auto"/>
                                                  </w:divBdr>
                                                </w:div>
                                                <w:div w:id="1726220162">
                                                  <w:marLeft w:val="240"/>
                                                  <w:marRight w:val="240"/>
                                                  <w:marTop w:val="0"/>
                                                  <w:marBottom w:val="0"/>
                                                  <w:divBdr>
                                                    <w:top w:val="none" w:sz="0" w:space="0" w:color="auto"/>
                                                    <w:left w:val="none" w:sz="0" w:space="0" w:color="auto"/>
                                                    <w:bottom w:val="none" w:sz="0" w:space="0" w:color="auto"/>
                                                    <w:right w:val="none" w:sz="0" w:space="0" w:color="auto"/>
                                                  </w:divBdr>
                                                  <w:divsChild>
                                                    <w:div w:id="179662271">
                                                      <w:marLeft w:val="0"/>
                                                      <w:marRight w:val="0"/>
                                                      <w:marTop w:val="0"/>
                                                      <w:marBottom w:val="0"/>
                                                      <w:divBdr>
                                                        <w:top w:val="none" w:sz="0" w:space="0" w:color="auto"/>
                                                        <w:left w:val="none" w:sz="0" w:space="0" w:color="auto"/>
                                                        <w:bottom w:val="none" w:sz="0" w:space="0" w:color="auto"/>
                                                        <w:right w:val="none" w:sz="0" w:space="0" w:color="auto"/>
                                                      </w:divBdr>
                                                      <w:divsChild>
                                                        <w:div w:id="904415788">
                                                          <w:marLeft w:val="0"/>
                                                          <w:marRight w:val="0"/>
                                                          <w:marTop w:val="0"/>
                                                          <w:marBottom w:val="0"/>
                                                          <w:divBdr>
                                                            <w:top w:val="none" w:sz="0" w:space="0" w:color="auto"/>
                                                            <w:left w:val="none" w:sz="0" w:space="0" w:color="auto"/>
                                                            <w:bottom w:val="none" w:sz="0" w:space="0" w:color="auto"/>
                                                            <w:right w:val="none" w:sz="0" w:space="0" w:color="auto"/>
                                                          </w:divBdr>
                                                        </w:div>
                                                        <w:div w:id="1984196380">
                                                          <w:marLeft w:val="240"/>
                                                          <w:marRight w:val="240"/>
                                                          <w:marTop w:val="0"/>
                                                          <w:marBottom w:val="0"/>
                                                          <w:divBdr>
                                                            <w:top w:val="none" w:sz="0" w:space="0" w:color="auto"/>
                                                            <w:left w:val="none" w:sz="0" w:space="0" w:color="auto"/>
                                                            <w:bottom w:val="none" w:sz="0" w:space="0" w:color="auto"/>
                                                            <w:right w:val="none" w:sz="0" w:space="0" w:color="auto"/>
                                                          </w:divBdr>
                                                          <w:divsChild>
                                                            <w:div w:id="884215887">
                                                              <w:marLeft w:val="240"/>
                                                              <w:marRight w:val="0"/>
                                                              <w:marTop w:val="0"/>
                                                              <w:marBottom w:val="0"/>
                                                              <w:divBdr>
                                                                <w:top w:val="none" w:sz="0" w:space="0" w:color="auto"/>
                                                                <w:left w:val="none" w:sz="0" w:space="0" w:color="auto"/>
                                                                <w:bottom w:val="none" w:sz="0" w:space="0" w:color="auto"/>
                                                                <w:right w:val="none" w:sz="0" w:space="0" w:color="auto"/>
                                                              </w:divBdr>
                                                            </w:div>
                                                            <w:div w:id="1376543787">
                                                              <w:marLeft w:val="0"/>
                                                              <w:marRight w:val="0"/>
                                                              <w:marTop w:val="0"/>
                                                              <w:marBottom w:val="0"/>
                                                              <w:divBdr>
                                                                <w:top w:val="none" w:sz="0" w:space="0" w:color="auto"/>
                                                                <w:left w:val="none" w:sz="0" w:space="0" w:color="auto"/>
                                                                <w:bottom w:val="none" w:sz="0" w:space="0" w:color="auto"/>
                                                                <w:right w:val="none" w:sz="0" w:space="0" w:color="auto"/>
                                                              </w:divBdr>
                                                              <w:divsChild>
                                                                <w:div w:id="297809672">
                                                                  <w:marLeft w:val="0"/>
                                                                  <w:marRight w:val="0"/>
                                                                  <w:marTop w:val="0"/>
                                                                  <w:marBottom w:val="0"/>
                                                                  <w:divBdr>
                                                                    <w:top w:val="none" w:sz="0" w:space="0" w:color="auto"/>
                                                                    <w:left w:val="none" w:sz="0" w:space="0" w:color="auto"/>
                                                                    <w:bottom w:val="none" w:sz="0" w:space="0" w:color="auto"/>
                                                                    <w:right w:val="none" w:sz="0" w:space="0" w:color="auto"/>
                                                                  </w:divBdr>
                                                                </w:div>
                                                                <w:div w:id="1174342788">
                                                                  <w:marLeft w:val="240"/>
                                                                  <w:marRight w:val="240"/>
                                                                  <w:marTop w:val="0"/>
                                                                  <w:marBottom w:val="0"/>
                                                                  <w:divBdr>
                                                                    <w:top w:val="none" w:sz="0" w:space="0" w:color="auto"/>
                                                                    <w:left w:val="none" w:sz="0" w:space="0" w:color="auto"/>
                                                                    <w:bottom w:val="none" w:sz="0" w:space="0" w:color="auto"/>
                                                                    <w:right w:val="none" w:sz="0" w:space="0" w:color="auto"/>
                                                                  </w:divBdr>
                                                                </w:div>
                                                                <w:div w:id="1731229685">
                                                                  <w:marLeft w:val="240"/>
                                                                  <w:marRight w:val="240"/>
                                                                  <w:marTop w:val="0"/>
                                                                  <w:marBottom w:val="0"/>
                                                                  <w:divBdr>
                                                                    <w:top w:val="none" w:sz="0" w:space="0" w:color="auto"/>
                                                                    <w:left w:val="none" w:sz="0" w:space="0" w:color="auto"/>
                                                                    <w:bottom w:val="none" w:sz="0" w:space="0" w:color="auto"/>
                                                                    <w:right w:val="none" w:sz="0" w:space="0" w:color="auto"/>
                                                                  </w:divBdr>
                                                                  <w:divsChild>
                                                                    <w:div w:id="863396146">
                                                                      <w:marLeft w:val="240"/>
                                                                      <w:marRight w:val="0"/>
                                                                      <w:marTop w:val="0"/>
                                                                      <w:marBottom w:val="0"/>
                                                                      <w:divBdr>
                                                                        <w:top w:val="none" w:sz="0" w:space="0" w:color="auto"/>
                                                                        <w:left w:val="none" w:sz="0" w:space="0" w:color="auto"/>
                                                                        <w:bottom w:val="none" w:sz="0" w:space="0" w:color="auto"/>
                                                                        <w:right w:val="none" w:sz="0" w:space="0" w:color="auto"/>
                                                                      </w:divBdr>
                                                                    </w:div>
                                                                    <w:div w:id="1187136062">
                                                                      <w:marLeft w:val="0"/>
                                                                      <w:marRight w:val="0"/>
                                                                      <w:marTop w:val="0"/>
                                                                      <w:marBottom w:val="0"/>
                                                                      <w:divBdr>
                                                                        <w:top w:val="none" w:sz="0" w:space="0" w:color="auto"/>
                                                                        <w:left w:val="none" w:sz="0" w:space="0" w:color="auto"/>
                                                                        <w:bottom w:val="none" w:sz="0" w:space="0" w:color="auto"/>
                                                                        <w:right w:val="none" w:sz="0" w:space="0" w:color="auto"/>
                                                                      </w:divBdr>
                                                                      <w:divsChild>
                                                                        <w:div w:id="717361602">
                                                                          <w:marLeft w:val="240"/>
                                                                          <w:marRight w:val="240"/>
                                                                          <w:marTop w:val="0"/>
                                                                          <w:marBottom w:val="0"/>
                                                                          <w:divBdr>
                                                                            <w:top w:val="none" w:sz="0" w:space="0" w:color="auto"/>
                                                                            <w:left w:val="none" w:sz="0" w:space="0" w:color="auto"/>
                                                                            <w:bottom w:val="none" w:sz="0" w:space="0" w:color="auto"/>
                                                                            <w:right w:val="none" w:sz="0" w:space="0" w:color="auto"/>
                                                                          </w:divBdr>
                                                                          <w:divsChild>
                                                                            <w:div w:id="1427116081">
                                                                              <w:marLeft w:val="0"/>
                                                                              <w:marRight w:val="0"/>
                                                                              <w:marTop w:val="0"/>
                                                                              <w:marBottom w:val="0"/>
                                                                              <w:divBdr>
                                                                                <w:top w:val="none" w:sz="0" w:space="0" w:color="auto"/>
                                                                                <w:left w:val="none" w:sz="0" w:space="0" w:color="auto"/>
                                                                                <w:bottom w:val="none" w:sz="0" w:space="0" w:color="auto"/>
                                                                                <w:right w:val="none" w:sz="0" w:space="0" w:color="auto"/>
                                                                              </w:divBdr>
                                                                              <w:divsChild>
                                                                                <w:div w:id="117602764">
                                                                                  <w:marLeft w:val="240"/>
                                                                                  <w:marRight w:val="240"/>
                                                                                  <w:marTop w:val="0"/>
                                                                                  <w:marBottom w:val="0"/>
                                                                                  <w:divBdr>
                                                                                    <w:top w:val="none" w:sz="0" w:space="0" w:color="auto"/>
                                                                                    <w:left w:val="none" w:sz="0" w:space="0" w:color="auto"/>
                                                                                    <w:bottom w:val="none" w:sz="0" w:space="0" w:color="auto"/>
                                                                                    <w:right w:val="none" w:sz="0" w:space="0" w:color="auto"/>
                                                                                  </w:divBdr>
                                                                                  <w:divsChild>
                                                                                    <w:div w:id="548688071">
                                                                                      <w:marLeft w:val="240"/>
                                                                                      <w:marRight w:val="0"/>
                                                                                      <w:marTop w:val="0"/>
                                                                                      <w:marBottom w:val="0"/>
                                                                                      <w:divBdr>
                                                                                        <w:top w:val="none" w:sz="0" w:space="0" w:color="auto"/>
                                                                                        <w:left w:val="none" w:sz="0" w:space="0" w:color="auto"/>
                                                                                        <w:bottom w:val="none" w:sz="0" w:space="0" w:color="auto"/>
                                                                                        <w:right w:val="none" w:sz="0" w:space="0" w:color="auto"/>
                                                                                      </w:divBdr>
                                                                                    </w:div>
                                                                                  </w:divsChild>
                                                                                </w:div>
                                                                                <w:div w:id="974674077">
                                                                                  <w:marLeft w:val="240"/>
                                                                                  <w:marRight w:val="240"/>
                                                                                  <w:marTop w:val="0"/>
                                                                                  <w:marBottom w:val="0"/>
                                                                                  <w:divBdr>
                                                                                    <w:top w:val="none" w:sz="0" w:space="0" w:color="auto"/>
                                                                                    <w:left w:val="none" w:sz="0" w:space="0" w:color="auto"/>
                                                                                    <w:bottom w:val="none" w:sz="0" w:space="0" w:color="auto"/>
                                                                                    <w:right w:val="none" w:sz="0" w:space="0" w:color="auto"/>
                                                                                  </w:divBdr>
                                                                                  <w:divsChild>
                                                                                    <w:div w:id="2126386459">
                                                                                      <w:marLeft w:val="240"/>
                                                                                      <w:marRight w:val="0"/>
                                                                                      <w:marTop w:val="0"/>
                                                                                      <w:marBottom w:val="0"/>
                                                                                      <w:divBdr>
                                                                                        <w:top w:val="none" w:sz="0" w:space="0" w:color="auto"/>
                                                                                        <w:left w:val="none" w:sz="0" w:space="0" w:color="auto"/>
                                                                                        <w:bottom w:val="none" w:sz="0" w:space="0" w:color="auto"/>
                                                                                        <w:right w:val="none" w:sz="0" w:space="0" w:color="auto"/>
                                                                                      </w:divBdr>
                                                                                    </w:div>
                                                                                  </w:divsChild>
                                                                                </w:div>
                                                                                <w:div w:id="1013650455">
                                                                                  <w:marLeft w:val="0"/>
                                                                                  <w:marRight w:val="0"/>
                                                                                  <w:marTop w:val="0"/>
                                                                                  <w:marBottom w:val="0"/>
                                                                                  <w:divBdr>
                                                                                    <w:top w:val="none" w:sz="0" w:space="0" w:color="auto"/>
                                                                                    <w:left w:val="none" w:sz="0" w:space="0" w:color="auto"/>
                                                                                    <w:bottom w:val="none" w:sz="0" w:space="0" w:color="auto"/>
                                                                                    <w:right w:val="none" w:sz="0" w:space="0" w:color="auto"/>
                                                                                  </w:divBdr>
                                                                                </w:div>
                                                                              </w:divsChild>
                                                                            </w:div>
                                                                            <w:div w:id="1492525315">
                                                                              <w:marLeft w:val="240"/>
                                                                              <w:marRight w:val="0"/>
                                                                              <w:marTop w:val="0"/>
                                                                              <w:marBottom w:val="0"/>
                                                                              <w:divBdr>
                                                                                <w:top w:val="none" w:sz="0" w:space="0" w:color="auto"/>
                                                                                <w:left w:val="none" w:sz="0" w:space="0" w:color="auto"/>
                                                                                <w:bottom w:val="none" w:sz="0" w:space="0" w:color="auto"/>
                                                                                <w:right w:val="none" w:sz="0" w:space="0" w:color="auto"/>
                                                                              </w:divBdr>
                                                                            </w:div>
                                                                          </w:divsChild>
                                                                        </w:div>
                                                                        <w:div w:id="16068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183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9676">
                                  <w:marLeft w:val="240"/>
                                  <w:marRight w:val="240"/>
                                  <w:marTop w:val="0"/>
                                  <w:marBottom w:val="0"/>
                                  <w:divBdr>
                                    <w:top w:val="none" w:sz="0" w:space="0" w:color="auto"/>
                                    <w:left w:val="none" w:sz="0" w:space="0" w:color="auto"/>
                                    <w:bottom w:val="none" w:sz="0" w:space="0" w:color="auto"/>
                                    <w:right w:val="none" w:sz="0" w:space="0" w:color="auto"/>
                                  </w:divBdr>
                                  <w:divsChild>
                                    <w:div w:id="1518735574">
                                      <w:marLeft w:val="240"/>
                                      <w:marRight w:val="0"/>
                                      <w:marTop w:val="0"/>
                                      <w:marBottom w:val="0"/>
                                      <w:divBdr>
                                        <w:top w:val="none" w:sz="0" w:space="0" w:color="auto"/>
                                        <w:left w:val="none" w:sz="0" w:space="0" w:color="auto"/>
                                        <w:bottom w:val="none" w:sz="0" w:space="0" w:color="auto"/>
                                        <w:right w:val="none" w:sz="0" w:space="0" w:color="auto"/>
                                      </w:divBdr>
                                    </w:div>
                                  </w:divsChild>
                                </w:div>
                                <w:div w:id="1810899413">
                                  <w:marLeft w:val="240"/>
                                  <w:marRight w:val="240"/>
                                  <w:marTop w:val="0"/>
                                  <w:marBottom w:val="0"/>
                                  <w:divBdr>
                                    <w:top w:val="none" w:sz="0" w:space="0" w:color="auto"/>
                                    <w:left w:val="none" w:sz="0" w:space="0" w:color="auto"/>
                                    <w:bottom w:val="none" w:sz="0" w:space="0" w:color="auto"/>
                                    <w:right w:val="none" w:sz="0" w:space="0" w:color="auto"/>
                                  </w:divBdr>
                                  <w:divsChild>
                                    <w:div w:id="1589148183">
                                      <w:marLeft w:val="0"/>
                                      <w:marRight w:val="0"/>
                                      <w:marTop w:val="0"/>
                                      <w:marBottom w:val="0"/>
                                      <w:divBdr>
                                        <w:top w:val="none" w:sz="0" w:space="0" w:color="auto"/>
                                        <w:left w:val="none" w:sz="0" w:space="0" w:color="auto"/>
                                        <w:bottom w:val="none" w:sz="0" w:space="0" w:color="auto"/>
                                        <w:right w:val="none" w:sz="0" w:space="0" w:color="auto"/>
                                      </w:divBdr>
                                      <w:divsChild>
                                        <w:div w:id="812522413">
                                          <w:marLeft w:val="0"/>
                                          <w:marRight w:val="0"/>
                                          <w:marTop w:val="0"/>
                                          <w:marBottom w:val="0"/>
                                          <w:divBdr>
                                            <w:top w:val="none" w:sz="0" w:space="0" w:color="auto"/>
                                            <w:left w:val="none" w:sz="0" w:space="0" w:color="auto"/>
                                            <w:bottom w:val="none" w:sz="0" w:space="0" w:color="auto"/>
                                            <w:right w:val="none" w:sz="0" w:space="0" w:color="auto"/>
                                          </w:divBdr>
                                        </w:div>
                                        <w:div w:id="1404176826">
                                          <w:marLeft w:val="240"/>
                                          <w:marRight w:val="240"/>
                                          <w:marTop w:val="0"/>
                                          <w:marBottom w:val="0"/>
                                          <w:divBdr>
                                            <w:top w:val="none" w:sz="0" w:space="0" w:color="auto"/>
                                            <w:left w:val="none" w:sz="0" w:space="0" w:color="auto"/>
                                            <w:bottom w:val="none" w:sz="0" w:space="0" w:color="auto"/>
                                            <w:right w:val="none" w:sz="0" w:space="0" w:color="auto"/>
                                          </w:divBdr>
                                          <w:divsChild>
                                            <w:div w:id="606236467">
                                              <w:marLeft w:val="240"/>
                                              <w:marRight w:val="0"/>
                                              <w:marTop w:val="0"/>
                                              <w:marBottom w:val="0"/>
                                              <w:divBdr>
                                                <w:top w:val="none" w:sz="0" w:space="0" w:color="auto"/>
                                                <w:left w:val="none" w:sz="0" w:space="0" w:color="auto"/>
                                                <w:bottom w:val="none" w:sz="0" w:space="0" w:color="auto"/>
                                                <w:right w:val="none" w:sz="0" w:space="0" w:color="auto"/>
                                              </w:divBdr>
                                            </w:div>
                                            <w:div w:id="1593850529">
                                              <w:marLeft w:val="0"/>
                                              <w:marRight w:val="0"/>
                                              <w:marTop w:val="0"/>
                                              <w:marBottom w:val="0"/>
                                              <w:divBdr>
                                                <w:top w:val="none" w:sz="0" w:space="0" w:color="auto"/>
                                                <w:left w:val="none" w:sz="0" w:space="0" w:color="auto"/>
                                                <w:bottom w:val="none" w:sz="0" w:space="0" w:color="auto"/>
                                                <w:right w:val="none" w:sz="0" w:space="0" w:color="auto"/>
                                              </w:divBdr>
                                              <w:divsChild>
                                                <w:div w:id="393117646">
                                                  <w:marLeft w:val="240"/>
                                                  <w:marRight w:val="240"/>
                                                  <w:marTop w:val="0"/>
                                                  <w:marBottom w:val="0"/>
                                                  <w:divBdr>
                                                    <w:top w:val="none" w:sz="0" w:space="0" w:color="auto"/>
                                                    <w:left w:val="none" w:sz="0" w:space="0" w:color="auto"/>
                                                    <w:bottom w:val="none" w:sz="0" w:space="0" w:color="auto"/>
                                                    <w:right w:val="none" w:sz="0" w:space="0" w:color="auto"/>
                                                  </w:divBdr>
                                                  <w:divsChild>
                                                    <w:div w:id="207886705">
                                                      <w:marLeft w:val="0"/>
                                                      <w:marRight w:val="0"/>
                                                      <w:marTop w:val="0"/>
                                                      <w:marBottom w:val="0"/>
                                                      <w:divBdr>
                                                        <w:top w:val="none" w:sz="0" w:space="0" w:color="auto"/>
                                                        <w:left w:val="none" w:sz="0" w:space="0" w:color="auto"/>
                                                        <w:bottom w:val="none" w:sz="0" w:space="0" w:color="auto"/>
                                                        <w:right w:val="none" w:sz="0" w:space="0" w:color="auto"/>
                                                      </w:divBdr>
                                                      <w:divsChild>
                                                        <w:div w:id="87386863">
                                                          <w:marLeft w:val="0"/>
                                                          <w:marRight w:val="0"/>
                                                          <w:marTop w:val="0"/>
                                                          <w:marBottom w:val="0"/>
                                                          <w:divBdr>
                                                            <w:top w:val="none" w:sz="0" w:space="0" w:color="auto"/>
                                                            <w:left w:val="none" w:sz="0" w:space="0" w:color="auto"/>
                                                            <w:bottom w:val="none" w:sz="0" w:space="0" w:color="auto"/>
                                                            <w:right w:val="none" w:sz="0" w:space="0" w:color="auto"/>
                                                          </w:divBdr>
                                                        </w:div>
                                                        <w:div w:id="507252637">
                                                          <w:marLeft w:val="240"/>
                                                          <w:marRight w:val="240"/>
                                                          <w:marTop w:val="0"/>
                                                          <w:marBottom w:val="0"/>
                                                          <w:divBdr>
                                                            <w:top w:val="none" w:sz="0" w:space="0" w:color="auto"/>
                                                            <w:left w:val="none" w:sz="0" w:space="0" w:color="auto"/>
                                                            <w:bottom w:val="none" w:sz="0" w:space="0" w:color="auto"/>
                                                            <w:right w:val="none" w:sz="0" w:space="0" w:color="auto"/>
                                                          </w:divBdr>
                                                        </w:div>
                                                        <w:div w:id="1077166852">
                                                          <w:marLeft w:val="240"/>
                                                          <w:marRight w:val="240"/>
                                                          <w:marTop w:val="0"/>
                                                          <w:marBottom w:val="0"/>
                                                          <w:divBdr>
                                                            <w:top w:val="none" w:sz="0" w:space="0" w:color="auto"/>
                                                            <w:left w:val="none" w:sz="0" w:space="0" w:color="auto"/>
                                                            <w:bottom w:val="none" w:sz="0" w:space="0" w:color="auto"/>
                                                            <w:right w:val="none" w:sz="0" w:space="0" w:color="auto"/>
                                                          </w:divBdr>
                                                          <w:divsChild>
                                                            <w:div w:id="1480726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7480532">
                                                      <w:marLeft w:val="240"/>
                                                      <w:marRight w:val="0"/>
                                                      <w:marTop w:val="0"/>
                                                      <w:marBottom w:val="0"/>
                                                      <w:divBdr>
                                                        <w:top w:val="none" w:sz="0" w:space="0" w:color="auto"/>
                                                        <w:left w:val="none" w:sz="0" w:space="0" w:color="auto"/>
                                                        <w:bottom w:val="none" w:sz="0" w:space="0" w:color="auto"/>
                                                        <w:right w:val="none" w:sz="0" w:space="0" w:color="auto"/>
                                                      </w:divBdr>
                                                    </w:div>
                                                  </w:divsChild>
                                                </w:div>
                                                <w:div w:id="1110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26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622">
                  <w:marLeft w:val="240"/>
                  <w:marRight w:val="240"/>
                  <w:marTop w:val="0"/>
                  <w:marBottom w:val="0"/>
                  <w:divBdr>
                    <w:top w:val="none" w:sz="0" w:space="0" w:color="auto"/>
                    <w:left w:val="none" w:sz="0" w:space="0" w:color="auto"/>
                    <w:bottom w:val="none" w:sz="0" w:space="0" w:color="auto"/>
                    <w:right w:val="none" w:sz="0" w:space="0" w:color="auto"/>
                  </w:divBdr>
                  <w:divsChild>
                    <w:div w:id="45181339">
                      <w:marLeft w:val="240"/>
                      <w:marRight w:val="0"/>
                      <w:marTop w:val="0"/>
                      <w:marBottom w:val="0"/>
                      <w:divBdr>
                        <w:top w:val="none" w:sz="0" w:space="0" w:color="auto"/>
                        <w:left w:val="none" w:sz="0" w:space="0" w:color="auto"/>
                        <w:bottom w:val="none" w:sz="0" w:space="0" w:color="auto"/>
                        <w:right w:val="none" w:sz="0" w:space="0" w:color="auto"/>
                      </w:divBdr>
                    </w:div>
                    <w:div w:id="809596415">
                      <w:marLeft w:val="0"/>
                      <w:marRight w:val="0"/>
                      <w:marTop w:val="0"/>
                      <w:marBottom w:val="0"/>
                      <w:divBdr>
                        <w:top w:val="none" w:sz="0" w:space="0" w:color="auto"/>
                        <w:left w:val="none" w:sz="0" w:space="0" w:color="auto"/>
                        <w:bottom w:val="none" w:sz="0" w:space="0" w:color="auto"/>
                        <w:right w:val="none" w:sz="0" w:space="0" w:color="auto"/>
                      </w:divBdr>
                      <w:divsChild>
                        <w:div w:id="1262910487">
                          <w:marLeft w:val="0"/>
                          <w:marRight w:val="0"/>
                          <w:marTop w:val="0"/>
                          <w:marBottom w:val="0"/>
                          <w:divBdr>
                            <w:top w:val="none" w:sz="0" w:space="0" w:color="auto"/>
                            <w:left w:val="none" w:sz="0" w:space="0" w:color="auto"/>
                            <w:bottom w:val="none" w:sz="0" w:space="0" w:color="auto"/>
                            <w:right w:val="none" w:sz="0" w:space="0" w:color="auto"/>
                          </w:divBdr>
                        </w:div>
                        <w:div w:id="1907296866">
                          <w:marLeft w:val="240"/>
                          <w:marRight w:val="240"/>
                          <w:marTop w:val="0"/>
                          <w:marBottom w:val="0"/>
                          <w:divBdr>
                            <w:top w:val="none" w:sz="0" w:space="0" w:color="auto"/>
                            <w:left w:val="none" w:sz="0" w:space="0" w:color="auto"/>
                            <w:bottom w:val="none" w:sz="0" w:space="0" w:color="auto"/>
                            <w:right w:val="none" w:sz="0" w:space="0" w:color="auto"/>
                          </w:divBdr>
                          <w:divsChild>
                            <w:div w:id="1607732872">
                              <w:marLeft w:val="0"/>
                              <w:marRight w:val="0"/>
                              <w:marTop w:val="0"/>
                              <w:marBottom w:val="0"/>
                              <w:divBdr>
                                <w:top w:val="none" w:sz="0" w:space="0" w:color="auto"/>
                                <w:left w:val="none" w:sz="0" w:space="0" w:color="auto"/>
                                <w:bottom w:val="none" w:sz="0" w:space="0" w:color="auto"/>
                                <w:right w:val="none" w:sz="0" w:space="0" w:color="auto"/>
                              </w:divBdr>
                              <w:divsChild>
                                <w:div w:id="287514120">
                                  <w:marLeft w:val="240"/>
                                  <w:marRight w:val="240"/>
                                  <w:marTop w:val="0"/>
                                  <w:marBottom w:val="0"/>
                                  <w:divBdr>
                                    <w:top w:val="none" w:sz="0" w:space="0" w:color="auto"/>
                                    <w:left w:val="none" w:sz="0" w:space="0" w:color="auto"/>
                                    <w:bottom w:val="none" w:sz="0" w:space="0" w:color="auto"/>
                                    <w:right w:val="none" w:sz="0" w:space="0" w:color="auto"/>
                                  </w:divBdr>
                                  <w:divsChild>
                                    <w:div w:id="1119761200">
                                      <w:marLeft w:val="240"/>
                                      <w:marRight w:val="0"/>
                                      <w:marTop w:val="0"/>
                                      <w:marBottom w:val="0"/>
                                      <w:divBdr>
                                        <w:top w:val="none" w:sz="0" w:space="0" w:color="auto"/>
                                        <w:left w:val="none" w:sz="0" w:space="0" w:color="auto"/>
                                        <w:bottom w:val="none" w:sz="0" w:space="0" w:color="auto"/>
                                        <w:right w:val="none" w:sz="0" w:space="0" w:color="auto"/>
                                      </w:divBdr>
                                    </w:div>
                                    <w:div w:id="1520584309">
                                      <w:marLeft w:val="0"/>
                                      <w:marRight w:val="0"/>
                                      <w:marTop w:val="0"/>
                                      <w:marBottom w:val="0"/>
                                      <w:divBdr>
                                        <w:top w:val="none" w:sz="0" w:space="0" w:color="auto"/>
                                        <w:left w:val="none" w:sz="0" w:space="0" w:color="auto"/>
                                        <w:bottom w:val="none" w:sz="0" w:space="0" w:color="auto"/>
                                        <w:right w:val="none" w:sz="0" w:space="0" w:color="auto"/>
                                      </w:divBdr>
                                      <w:divsChild>
                                        <w:div w:id="381485747">
                                          <w:marLeft w:val="240"/>
                                          <w:marRight w:val="240"/>
                                          <w:marTop w:val="0"/>
                                          <w:marBottom w:val="0"/>
                                          <w:divBdr>
                                            <w:top w:val="none" w:sz="0" w:space="0" w:color="auto"/>
                                            <w:left w:val="none" w:sz="0" w:space="0" w:color="auto"/>
                                            <w:bottom w:val="none" w:sz="0" w:space="0" w:color="auto"/>
                                            <w:right w:val="none" w:sz="0" w:space="0" w:color="auto"/>
                                          </w:divBdr>
                                          <w:divsChild>
                                            <w:div w:id="1543975468">
                                              <w:marLeft w:val="240"/>
                                              <w:marRight w:val="0"/>
                                              <w:marTop w:val="0"/>
                                              <w:marBottom w:val="0"/>
                                              <w:divBdr>
                                                <w:top w:val="none" w:sz="0" w:space="0" w:color="auto"/>
                                                <w:left w:val="none" w:sz="0" w:space="0" w:color="auto"/>
                                                <w:bottom w:val="none" w:sz="0" w:space="0" w:color="auto"/>
                                                <w:right w:val="none" w:sz="0" w:space="0" w:color="auto"/>
                                              </w:divBdr>
                                            </w:div>
                                            <w:div w:id="2040618271">
                                              <w:marLeft w:val="0"/>
                                              <w:marRight w:val="0"/>
                                              <w:marTop w:val="0"/>
                                              <w:marBottom w:val="0"/>
                                              <w:divBdr>
                                                <w:top w:val="none" w:sz="0" w:space="0" w:color="auto"/>
                                                <w:left w:val="none" w:sz="0" w:space="0" w:color="auto"/>
                                                <w:bottom w:val="none" w:sz="0" w:space="0" w:color="auto"/>
                                                <w:right w:val="none" w:sz="0" w:space="0" w:color="auto"/>
                                              </w:divBdr>
                                              <w:divsChild>
                                                <w:div w:id="788934092">
                                                  <w:marLeft w:val="0"/>
                                                  <w:marRight w:val="0"/>
                                                  <w:marTop w:val="0"/>
                                                  <w:marBottom w:val="0"/>
                                                  <w:divBdr>
                                                    <w:top w:val="none" w:sz="0" w:space="0" w:color="auto"/>
                                                    <w:left w:val="none" w:sz="0" w:space="0" w:color="auto"/>
                                                    <w:bottom w:val="none" w:sz="0" w:space="0" w:color="auto"/>
                                                    <w:right w:val="none" w:sz="0" w:space="0" w:color="auto"/>
                                                  </w:divBdr>
                                                </w:div>
                                                <w:div w:id="1908491820">
                                                  <w:marLeft w:val="240"/>
                                                  <w:marRight w:val="240"/>
                                                  <w:marTop w:val="0"/>
                                                  <w:marBottom w:val="0"/>
                                                  <w:divBdr>
                                                    <w:top w:val="none" w:sz="0" w:space="0" w:color="auto"/>
                                                    <w:left w:val="none" w:sz="0" w:space="0" w:color="auto"/>
                                                    <w:bottom w:val="none" w:sz="0" w:space="0" w:color="auto"/>
                                                    <w:right w:val="none" w:sz="0" w:space="0" w:color="auto"/>
                                                  </w:divBdr>
                                                  <w:divsChild>
                                                    <w:div w:id="1616404396">
                                                      <w:marLeft w:val="240"/>
                                                      <w:marRight w:val="0"/>
                                                      <w:marTop w:val="0"/>
                                                      <w:marBottom w:val="0"/>
                                                      <w:divBdr>
                                                        <w:top w:val="none" w:sz="0" w:space="0" w:color="auto"/>
                                                        <w:left w:val="none" w:sz="0" w:space="0" w:color="auto"/>
                                                        <w:bottom w:val="none" w:sz="0" w:space="0" w:color="auto"/>
                                                        <w:right w:val="none" w:sz="0" w:space="0" w:color="auto"/>
                                                      </w:divBdr>
                                                    </w:div>
                                                    <w:div w:id="1829250590">
                                                      <w:marLeft w:val="0"/>
                                                      <w:marRight w:val="0"/>
                                                      <w:marTop w:val="0"/>
                                                      <w:marBottom w:val="0"/>
                                                      <w:divBdr>
                                                        <w:top w:val="none" w:sz="0" w:space="0" w:color="auto"/>
                                                        <w:left w:val="none" w:sz="0" w:space="0" w:color="auto"/>
                                                        <w:bottom w:val="none" w:sz="0" w:space="0" w:color="auto"/>
                                                        <w:right w:val="none" w:sz="0" w:space="0" w:color="auto"/>
                                                      </w:divBdr>
                                                      <w:divsChild>
                                                        <w:div w:id="831876395">
                                                          <w:marLeft w:val="240"/>
                                                          <w:marRight w:val="240"/>
                                                          <w:marTop w:val="0"/>
                                                          <w:marBottom w:val="0"/>
                                                          <w:divBdr>
                                                            <w:top w:val="none" w:sz="0" w:space="0" w:color="auto"/>
                                                            <w:left w:val="none" w:sz="0" w:space="0" w:color="auto"/>
                                                            <w:bottom w:val="none" w:sz="0" w:space="0" w:color="auto"/>
                                                            <w:right w:val="none" w:sz="0" w:space="0" w:color="auto"/>
                                                          </w:divBdr>
                                                          <w:divsChild>
                                                            <w:div w:id="1655068862">
                                                              <w:marLeft w:val="240"/>
                                                              <w:marRight w:val="0"/>
                                                              <w:marTop w:val="0"/>
                                                              <w:marBottom w:val="0"/>
                                                              <w:divBdr>
                                                                <w:top w:val="none" w:sz="0" w:space="0" w:color="auto"/>
                                                                <w:left w:val="none" w:sz="0" w:space="0" w:color="auto"/>
                                                                <w:bottom w:val="none" w:sz="0" w:space="0" w:color="auto"/>
                                                                <w:right w:val="none" w:sz="0" w:space="0" w:color="auto"/>
                                                              </w:divBdr>
                                                            </w:div>
                                                            <w:div w:id="1709526363">
                                                              <w:marLeft w:val="0"/>
                                                              <w:marRight w:val="0"/>
                                                              <w:marTop w:val="0"/>
                                                              <w:marBottom w:val="0"/>
                                                              <w:divBdr>
                                                                <w:top w:val="none" w:sz="0" w:space="0" w:color="auto"/>
                                                                <w:left w:val="none" w:sz="0" w:space="0" w:color="auto"/>
                                                                <w:bottom w:val="none" w:sz="0" w:space="0" w:color="auto"/>
                                                                <w:right w:val="none" w:sz="0" w:space="0" w:color="auto"/>
                                                              </w:divBdr>
                                                              <w:divsChild>
                                                                <w:div w:id="562638483">
                                                                  <w:marLeft w:val="240"/>
                                                                  <w:marRight w:val="240"/>
                                                                  <w:marTop w:val="0"/>
                                                                  <w:marBottom w:val="0"/>
                                                                  <w:divBdr>
                                                                    <w:top w:val="none" w:sz="0" w:space="0" w:color="auto"/>
                                                                    <w:left w:val="none" w:sz="0" w:space="0" w:color="auto"/>
                                                                    <w:bottom w:val="none" w:sz="0" w:space="0" w:color="auto"/>
                                                                    <w:right w:val="none" w:sz="0" w:space="0" w:color="auto"/>
                                                                  </w:divBdr>
                                                                  <w:divsChild>
                                                                    <w:div w:id="596255530">
                                                                      <w:marLeft w:val="240"/>
                                                                      <w:marRight w:val="0"/>
                                                                      <w:marTop w:val="0"/>
                                                                      <w:marBottom w:val="0"/>
                                                                      <w:divBdr>
                                                                        <w:top w:val="none" w:sz="0" w:space="0" w:color="auto"/>
                                                                        <w:left w:val="none" w:sz="0" w:space="0" w:color="auto"/>
                                                                        <w:bottom w:val="none" w:sz="0" w:space="0" w:color="auto"/>
                                                                        <w:right w:val="none" w:sz="0" w:space="0" w:color="auto"/>
                                                                      </w:divBdr>
                                                                    </w:div>
                                                                  </w:divsChild>
                                                                </w:div>
                                                                <w:div w:id="16751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1286">
                                  <w:marLeft w:val="0"/>
                                  <w:marRight w:val="0"/>
                                  <w:marTop w:val="0"/>
                                  <w:marBottom w:val="0"/>
                                  <w:divBdr>
                                    <w:top w:val="none" w:sz="0" w:space="0" w:color="auto"/>
                                    <w:left w:val="none" w:sz="0" w:space="0" w:color="auto"/>
                                    <w:bottom w:val="none" w:sz="0" w:space="0" w:color="auto"/>
                                    <w:right w:val="none" w:sz="0" w:space="0" w:color="auto"/>
                                  </w:divBdr>
                                </w:div>
                                <w:div w:id="539515808">
                                  <w:marLeft w:val="240"/>
                                  <w:marRight w:val="240"/>
                                  <w:marTop w:val="0"/>
                                  <w:marBottom w:val="0"/>
                                  <w:divBdr>
                                    <w:top w:val="none" w:sz="0" w:space="0" w:color="auto"/>
                                    <w:left w:val="none" w:sz="0" w:space="0" w:color="auto"/>
                                    <w:bottom w:val="none" w:sz="0" w:space="0" w:color="auto"/>
                                    <w:right w:val="none" w:sz="0" w:space="0" w:color="auto"/>
                                  </w:divBdr>
                                  <w:divsChild>
                                    <w:div w:id="628823800">
                                      <w:marLeft w:val="240"/>
                                      <w:marRight w:val="0"/>
                                      <w:marTop w:val="0"/>
                                      <w:marBottom w:val="0"/>
                                      <w:divBdr>
                                        <w:top w:val="none" w:sz="0" w:space="0" w:color="auto"/>
                                        <w:left w:val="none" w:sz="0" w:space="0" w:color="auto"/>
                                        <w:bottom w:val="none" w:sz="0" w:space="0" w:color="auto"/>
                                        <w:right w:val="none" w:sz="0" w:space="0" w:color="auto"/>
                                      </w:divBdr>
                                    </w:div>
                                    <w:div w:id="1929774034">
                                      <w:marLeft w:val="0"/>
                                      <w:marRight w:val="0"/>
                                      <w:marTop w:val="0"/>
                                      <w:marBottom w:val="0"/>
                                      <w:divBdr>
                                        <w:top w:val="none" w:sz="0" w:space="0" w:color="auto"/>
                                        <w:left w:val="none" w:sz="0" w:space="0" w:color="auto"/>
                                        <w:bottom w:val="none" w:sz="0" w:space="0" w:color="auto"/>
                                        <w:right w:val="none" w:sz="0" w:space="0" w:color="auto"/>
                                      </w:divBdr>
                                      <w:divsChild>
                                        <w:div w:id="554515069">
                                          <w:marLeft w:val="240"/>
                                          <w:marRight w:val="240"/>
                                          <w:marTop w:val="0"/>
                                          <w:marBottom w:val="0"/>
                                          <w:divBdr>
                                            <w:top w:val="none" w:sz="0" w:space="0" w:color="auto"/>
                                            <w:left w:val="none" w:sz="0" w:space="0" w:color="auto"/>
                                            <w:bottom w:val="none" w:sz="0" w:space="0" w:color="auto"/>
                                            <w:right w:val="none" w:sz="0" w:space="0" w:color="auto"/>
                                          </w:divBdr>
                                          <w:divsChild>
                                            <w:div w:id="1130442595">
                                              <w:marLeft w:val="240"/>
                                              <w:marRight w:val="0"/>
                                              <w:marTop w:val="0"/>
                                              <w:marBottom w:val="0"/>
                                              <w:divBdr>
                                                <w:top w:val="none" w:sz="0" w:space="0" w:color="auto"/>
                                                <w:left w:val="none" w:sz="0" w:space="0" w:color="auto"/>
                                                <w:bottom w:val="none" w:sz="0" w:space="0" w:color="auto"/>
                                                <w:right w:val="none" w:sz="0" w:space="0" w:color="auto"/>
                                              </w:divBdr>
                                            </w:div>
                                            <w:div w:id="1465389405">
                                              <w:marLeft w:val="0"/>
                                              <w:marRight w:val="0"/>
                                              <w:marTop w:val="0"/>
                                              <w:marBottom w:val="0"/>
                                              <w:divBdr>
                                                <w:top w:val="none" w:sz="0" w:space="0" w:color="auto"/>
                                                <w:left w:val="none" w:sz="0" w:space="0" w:color="auto"/>
                                                <w:bottom w:val="none" w:sz="0" w:space="0" w:color="auto"/>
                                                <w:right w:val="none" w:sz="0" w:space="0" w:color="auto"/>
                                              </w:divBdr>
                                              <w:divsChild>
                                                <w:div w:id="640572084">
                                                  <w:marLeft w:val="0"/>
                                                  <w:marRight w:val="0"/>
                                                  <w:marTop w:val="0"/>
                                                  <w:marBottom w:val="0"/>
                                                  <w:divBdr>
                                                    <w:top w:val="none" w:sz="0" w:space="0" w:color="auto"/>
                                                    <w:left w:val="none" w:sz="0" w:space="0" w:color="auto"/>
                                                    <w:bottom w:val="none" w:sz="0" w:space="0" w:color="auto"/>
                                                    <w:right w:val="none" w:sz="0" w:space="0" w:color="auto"/>
                                                  </w:divBdr>
                                                </w:div>
                                                <w:div w:id="1747142195">
                                                  <w:marLeft w:val="240"/>
                                                  <w:marRight w:val="240"/>
                                                  <w:marTop w:val="0"/>
                                                  <w:marBottom w:val="0"/>
                                                  <w:divBdr>
                                                    <w:top w:val="none" w:sz="0" w:space="0" w:color="auto"/>
                                                    <w:left w:val="none" w:sz="0" w:space="0" w:color="auto"/>
                                                    <w:bottom w:val="none" w:sz="0" w:space="0" w:color="auto"/>
                                                    <w:right w:val="none" w:sz="0" w:space="0" w:color="auto"/>
                                                  </w:divBdr>
                                                  <w:divsChild>
                                                    <w:div w:id="1439328703">
                                                      <w:marLeft w:val="0"/>
                                                      <w:marRight w:val="0"/>
                                                      <w:marTop w:val="0"/>
                                                      <w:marBottom w:val="0"/>
                                                      <w:divBdr>
                                                        <w:top w:val="none" w:sz="0" w:space="0" w:color="auto"/>
                                                        <w:left w:val="none" w:sz="0" w:space="0" w:color="auto"/>
                                                        <w:bottom w:val="none" w:sz="0" w:space="0" w:color="auto"/>
                                                        <w:right w:val="none" w:sz="0" w:space="0" w:color="auto"/>
                                                      </w:divBdr>
                                                      <w:divsChild>
                                                        <w:div w:id="85998275">
                                                          <w:marLeft w:val="0"/>
                                                          <w:marRight w:val="0"/>
                                                          <w:marTop w:val="0"/>
                                                          <w:marBottom w:val="0"/>
                                                          <w:divBdr>
                                                            <w:top w:val="none" w:sz="0" w:space="0" w:color="auto"/>
                                                            <w:left w:val="none" w:sz="0" w:space="0" w:color="auto"/>
                                                            <w:bottom w:val="none" w:sz="0" w:space="0" w:color="auto"/>
                                                            <w:right w:val="none" w:sz="0" w:space="0" w:color="auto"/>
                                                          </w:divBdr>
                                                        </w:div>
                                                        <w:div w:id="1059014568">
                                                          <w:marLeft w:val="240"/>
                                                          <w:marRight w:val="240"/>
                                                          <w:marTop w:val="0"/>
                                                          <w:marBottom w:val="0"/>
                                                          <w:divBdr>
                                                            <w:top w:val="none" w:sz="0" w:space="0" w:color="auto"/>
                                                            <w:left w:val="none" w:sz="0" w:space="0" w:color="auto"/>
                                                            <w:bottom w:val="none" w:sz="0" w:space="0" w:color="auto"/>
                                                            <w:right w:val="none" w:sz="0" w:space="0" w:color="auto"/>
                                                          </w:divBdr>
                                                          <w:divsChild>
                                                            <w:div w:id="4136258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72320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9743">
                                  <w:marLeft w:val="240"/>
                                  <w:marRight w:val="240"/>
                                  <w:marTop w:val="0"/>
                                  <w:marBottom w:val="0"/>
                                  <w:divBdr>
                                    <w:top w:val="none" w:sz="0" w:space="0" w:color="auto"/>
                                    <w:left w:val="none" w:sz="0" w:space="0" w:color="auto"/>
                                    <w:bottom w:val="none" w:sz="0" w:space="0" w:color="auto"/>
                                    <w:right w:val="none" w:sz="0" w:space="0" w:color="auto"/>
                                  </w:divBdr>
                                  <w:divsChild>
                                    <w:div w:id="21129227">
                                      <w:marLeft w:val="240"/>
                                      <w:marRight w:val="0"/>
                                      <w:marTop w:val="0"/>
                                      <w:marBottom w:val="0"/>
                                      <w:divBdr>
                                        <w:top w:val="none" w:sz="0" w:space="0" w:color="auto"/>
                                        <w:left w:val="none" w:sz="0" w:space="0" w:color="auto"/>
                                        <w:bottom w:val="none" w:sz="0" w:space="0" w:color="auto"/>
                                        <w:right w:val="none" w:sz="0" w:space="0" w:color="auto"/>
                                      </w:divBdr>
                                    </w:div>
                                  </w:divsChild>
                                </w:div>
                                <w:div w:id="908346139">
                                  <w:marLeft w:val="240"/>
                                  <w:marRight w:val="240"/>
                                  <w:marTop w:val="0"/>
                                  <w:marBottom w:val="0"/>
                                  <w:divBdr>
                                    <w:top w:val="none" w:sz="0" w:space="0" w:color="auto"/>
                                    <w:left w:val="none" w:sz="0" w:space="0" w:color="auto"/>
                                    <w:bottom w:val="none" w:sz="0" w:space="0" w:color="auto"/>
                                    <w:right w:val="none" w:sz="0" w:space="0" w:color="auto"/>
                                  </w:divBdr>
                                  <w:divsChild>
                                    <w:div w:id="18887596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15608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2845">
                  <w:marLeft w:val="240"/>
                  <w:marRight w:val="240"/>
                  <w:marTop w:val="0"/>
                  <w:marBottom w:val="0"/>
                  <w:divBdr>
                    <w:top w:val="none" w:sz="0" w:space="0" w:color="auto"/>
                    <w:left w:val="none" w:sz="0" w:space="0" w:color="auto"/>
                    <w:bottom w:val="none" w:sz="0" w:space="0" w:color="auto"/>
                    <w:right w:val="none" w:sz="0" w:space="0" w:color="auto"/>
                  </w:divBdr>
                  <w:divsChild>
                    <w:div w:id="1213924477">
                      <w:marLeft w:val="240"/>
                      <w:marRight w:val="0"/>
                      <w:marTop w:val="0"/>
                      <w:marBottom w:val="0"/>
                      <w:divBdr>
                        <w:top w:val="none" w:sz="0" w:space="0" w:color="auto"/>
                        <w:left w:val="none" w:sz="0" w:space="0" w:color="auto"/>
                        <w:bottom w:val="none" w:sz="0" w:space="0" w:color="auto"/>
                        <w:right w:val="none" w:sz="0" w:space="0" w:color="auto"/>
                      </w:divBdr>
                    </w:div>
                    <w:div w:id="1251888502">
                      <w:marLeft w:val="0"/>
                      <w:marRight w:val="0"/>
                      <w:marTop w:val="0"/>
                      <w:marBottom w:val="0"/>
                      <w:divBdr>
                        <w:top w:val="none" w:sz="0" w:space="0" w:color="auto"/>
                        <w:left w:val="none" w:sz="0" w:space="0" w:color="auto"/>
                        <w:bottom w:val="none" w:sz="0" w:space="0" w:color="auto"/>
                        <w:right w:val="none" w:sz="0" w:space="0" w:color="auto"/>
                      </w:divBdr>
                      <w:divsChild>
                        <w:div w:id="322509808">
                          <w:marLeft w:val="0"/>
                          <w:marRight w:val="0"/>
                          <w:marTop w:val="0"/>
                          <w:marBottom w:val="0"/>
                          <w:divBdr>
                            <w:top w:val="none" w:sz="0" w:space="0" w:color="auto"/>
                            <w:left w:val="none" w:sz="0" w:space="0" w:color="auto"/>
                            <w:bottom w:val="none" w:sz="0" w:space="0" w:color="auto"/>
                            <w:right w:val="none" w:sz="0" w:space="0" w:color="auto"/>
                          </w:divBdr>
                        </w:div>
                        <w:div w:id="456683798">
                          <w:marLeft w:val="240"/>
                          <w:marRight w:val="240"/>
                          <w:marTop w:val="0"/>
                          <w:marBottom w:val="0"/>
                          <w:divBdr>
                            <w:top w:val="none" w:sz="0" w:space="0" w:color="auto"/>
                            <w:left w:val="none" w:sz="0" w:space="0" w:color="auto"/>
                            <w:bottom w:val="none" w:sz="0" w:space="0" w:color="auto"/>
                            <w:right w:val="none" w:sz="0" w:space="0" w:color="auto"/>
                          </w:divBdr>
                          <w:divsChild>
                            <w:div w:id="671251738">
                              <w:marLeft w:val="240"/>
                              <w:marRight w:val="0"/>
                              <w:marTop w:val="0"/>
                              <w:marBottom w:val="0"/>
                              <w:divBdr>
                                <w:top w:val="none" w:sz="0" w:space="0" w:color="auto"/>
                                <w:left w:val="none" w:sz="0" w:space="0" w:color="auto"/>
                                <w:bottom w:val="none" w:sz="0" w:space="0" w:color="auto"/>
                                <w:right w:val="none" w:sz="0" w:space="0" w:color="auto"/>
                              </w:divBdr>
                            </w:div>
                            <w:div w:id="968785109">
                              <w:marLeft w:val="0"/>
                              <w:marRight w:val="0"/>
                              <w:marTop w:val="0"/>
                              <w:marBottom w:val="0"/>
                              <w:divBdr>
                                <w:top w:val="none" w:sz="0" w:space="0" w:color="auto"/>
                                <w:left w:val="none" w:sz="0" w:space="0" w:color="auto"/>
                                <w:bottom w:val="none" w:sz="0" w:space="0" w:color="auto"/>
                                <w:right w:val="none" w:sz="0" w:space="0" w:color="auto"/>
                              </w:divBdr>
                              <w:divsChild>
                                <w:div w:id="66389012">
                                  <w:marLeft w:val="240"/>
                                  <w:marRight w:val="240"/>
                                  <w:marTop w:val="0"/>
                                  <w:marBottom w:val="0"/>
                                  <w:divBdr>
                                    <w:top w:val="none" w:sz="0" w:space="0" w:color="auto"/>
                                    <w:left w:val="none" w:sz="0" w:space="0" w:color="auto"/>
                                    <w:bottom w:val="none" w:sz="0" w:space="0" w:color="auto"/>
                                    <w:right w:val="none" w:sz="0" w:space="0" w:color="auto"/>
                                  </w:divBdr>
                                  <w:divsChild>
                                    <w:div w:id="1877422230">
                                      <w:marLeft w:val="240"/>
                                      <w:marRight w:val="0"/>
                                      <w:marTop w:val="0"/>
                                      <w:marBottom w:val="0"/>
                                      <w:divBdr>
                                        <w:top w:val="none" w:sz="0" w:space="0" w:color="auto"/>
                                        <w:left w:val="none" w:sz="0" w:space="0" w:color="auto"/>
                                        <w:bottom w:val="none" w:sz="0" w:space="0" w:color="auto"/>
                                        <w:right w:val="none" w:sz="0" w:space="0" w:color="auto"/>
                                      </w:divBdr>
                                    </w:div>
                                  </w:divsChild>
                                </w:div>
                                <w:div w:id="213004963">
                                  <w:marLeft w:val="0"/>
                                  <w:marRight w:val="0"/>
                                  <w:marTop w:val="0"/>
                                  <w:marBottom w:val="0"/>
                                  <w:divBdr>
                                    <w:top w:val="none" w:sz="0" w:space="0" w:color="auto"/>
                                    <w:left w:val="none" w:sz="0" w:space="0" w:color="auto"/>
                                    <w:bottom w:val="none" w:sz="0" w:space="0" w:color="auto"/>
                                    <w:right w:val="none" w:sz="0" w:space="0" w:color="auto"/>
                                  </w:divBdr>
                                </w:div>
                                <w:div w:id="834146696">
                                  <w:marLeft w:val="240"/>
                                  <w:marRight w:val="240"/>
                                  <w:marTop w:val="0"/>
                                  <w:marBottom w:val="0"/>
                                  <w:divBdr>
                                    <w:top w:val="none" w:sz="0" w:space="0" w:color="auto"/>
                                    <w:left w:val="none" w:sz="0" w:space="0" w:color="auto"/>
                                    <w:bottom w:val="none" w:sz="0" w:space="0" w:color="auto"/>
                                    <w:right w:val="none" w:sz="0" w:space="0" w:color="auto"/>
                                  </w:divBdr>
                                  <w:divsChild>
                                    <w:div w:id="1593313989">
                                      <w:marLeft w:val="240"/>
                                      <w:marRight w:val="0"/>
                                      <w:marTop w:val="0"/>
                                      <w:marBottom w:val="0"/>
                                      <w:divBdr>
                                        <w:top w:val="none" w:sz="0" w:space="0" w:color="auto"/>
                                        <w:left w:val="none" w:sz="0" w:space="0" w:color="auto"/>
                                        <w:bottom w:val="none" w:sz="0" w:space="0" w:color="auto"/>
                                        <w:right w:val="none" w:sz="0" w:space="0" w:color="auto"/>
                                      </w:divBdr>
                                    </w:div>
                                  </w:divsChild>
                                </w:div>
                                <w:div w:id="1506095640">
                                  <w:marLeft w:val="240"/>
                                  <w:marRight w:val="240"/>
                                  <w:marTop w:val="0"/>
                                  <w:marBottom w:val="0"/>
                                  <w:divBdr>
                                    <w:top w:val="none" w:sz="0" w:space="0" w:color="auto"/>
                                    <w:left w:val="none" w:sz="0" w:space="0" w:color="auto"/>
                                    <w:bottom w:val="none" w:sz="0" w:space="0" w:color="auto"/>
                                    <w:right w:val="none" w:sz="0" w:space="0" w:color="auto"/>
                                  </w:divBdr>
                                  <w:divsChild>
                                    <w:div w:id="1841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571112">
                  <w:marLeft w:val="240"/>
                  <w:marRight w:val="240"/>
                  <w:marTop w:val="0"/>
                  <w:marBottom w:val="0"/>
                  <w:divBdr>
                    <w:top w:val="none" w:sz="0" w:space="0" w:color="auto"/>
                    <w:left w:val="none" w:sz="0" w:space="0" w:color="auto"/>
                    <w:bottom w:val="none" w:sz="0" w:space="0" w:color="auto"/>
                    <w:right w:val="none" w:sz="0" w:space="0" w:color="auto"/>
                  </w:divBdr>
                </w:div>
                <w:div w:id="1445616665">
                  <w:marLeft w:val="240"/>
                  <w:marRight w:val="240"/>
                  <w:marTop w:val="0"/>
                  <w:marBottom w:val="0"/>
                  <w:divBdr>
                    <w:top w:val="none" w:sz="0" w:space="0" w:color="auto"/>
                    <w:left w:val="none" w:sz="0" w:space="0" w:color="auto"/>
                    <w:bottom w:val="none" w:sz="0" w:space="0" w:color="auto"/>
                    <w:right w:val="none" w:sz="0" w:space="0" w:color="auto"/>
                  </w:divBdr>
                  <w:divsChild>
                    <w:div w:id="98720496">
                      <w:marLeft w:val="0"/>
                      <w:marRight w:val="0"/>
                      <w:marTop w:val="0"/>
                      <w:marBottom w:val="0"/>
                      <w:divBdr>
                        <w:top w:val="none" w:sz="0" w:space="0" w:color="auto"/>
                        <w:left w:val="none" w:sz="0" w:space="0" w:color="auto"/>
                        <w:bottom w:val="none" w:sz="0" w:space="0" w:color="auto"/>
                        <w:right w:val="none" w:sz="0" w:space="0" w:color="auto"/>
                      </w:divBdr>
                      <w:divsChild>
                        <w:div w:id="465852656">
                          <w:marLeft w:val="0"/>
                          <w:marRight w:val="0"/>
                          <w:marTop w:val="0"/>
                          <w:marBottom w:val="0"/>
                          <w:divBdr>
                            <w:top w:val="none" w:sz="0" w:space="0" w:color="auto"/>
                            <w:left w:val="none" w:sz="0" w:space="0" w:color="auto"/>
                            <w:bottom w:val="none" w:sz="0" w:space="0" w:color="auto"/>
                            <w:right w:val="none" w:sz="0" w:space="0" w:color="auto"/>
                          </w:divBdr>
                        </w:div>
                        <w:div w:id="1137260395">
                          <w:marLeft w:val="240"/>
                          <w:marRight w:val="240"/>
                          <w:marTop w:val="0"/>
                          <w:marBottom w:val="0"/>
                          <w:divBdr>
                            <w:top w:val="none" w:sz="0" w:space="0" w:color="auto"/>
                            <w:left w:val="none" w:sz="0" w:space="0" w:color="auto"/>
                            <w:bottom w:val="none" w:sz="0" w:space="0" w:color="auto"/>
                            <w:right w:val="none" w:sz="0" w:space="0" w:color="auto"/>
                          </w:divBdr>
                          <w:divsChild>
                            <w:div w:id="1525629254">
                              <w:marLeft w:val="0"/>
                              <w:marRight w:val="0"/>
                              <w:marTop w:val="0"/>
                              <w:marBottom w:val="0"/>
                              <w:divBdr>
                                <w:top w:val="none" w:sz="0" w:space="0" w:color="auto"/>
                                <w:left w:val="none" w:sz="0" w:space="0" w:color="auto"/>
                                <w:bottom w:val="none" w:sz="0" w:space="0" w:color="auto"/>
                                <w:right w:val="none" w:sz="0" w:space="0" w:color="auto"/>
                              </w:divBdr>
                              <w:divsChild>
                                <w:div w:id="39280752">
                                  <w:marLeft w:val="240"/>
                                  <w:marRight w:val="240"/>
                                  <w:marTop w:val="0"/>
                                  <w:marBottom w:val="0"/>
                                  <w:divBdr>
                                    <w:top w:val="none" w:sz="0" w:space="0" w:color="auto"/>
                                    <w:left w:val="none" w:sz="0" w:space="0" w:color="auto"/>
                                    <w:bottom w:val="none" w:sz="0" w:space="0" w:color="auto"/>
                                    <w:right w:val="none" w:sz="0" w:space="0" w:color="auto"/>
                                  </w:divBdr>
                                  <w:divsChild>
                                    <w:div w:id="1641302274">
                                      <w:marLeft w:val="240"/>
                                      <w:marRight w:val="0"/>
                                      <w:marTop w:val="0"/>
                                      <w:marBottom w:val="0"/>
                                      <w:divBdr>
                                        <w:top w:val="none" w:sz="0" w:space="0" w:color="auto"/>
                                        <w:left w:val="none" w:sz="0" w:space="0" w:color="auto"/>
                                        <w:bottom w:val="none" w:sz="0" w:space="0" w:color="auto"/>
                                        <w:right w:val="none" w:sz="0" w:space="0" w:color="auto"/>
                                      </w:divBdr>
                                    </w:div>
                                  </w:divsChild>
                                </w:div>
                                <w:div w:id="1322152907">
                                  <w:marLeft w:val="0"/>
                                  <w:marRight w:val="0"/>
                                  <w:marTop w:val="0"/>
                                  <w:marBottom w:val="0"/>
                                  <w:divBdr>
                                    <w:top w:val="none" w:sz="0" w:space="0" w:color="auto"/>
                                    <w:left w:val="none" w:sz="0" w:space="0" w:color="auto"/>
                                    <w:bottom w:val="none" w:sz="0" w:space="0" w:color="auto"/>
                                    <w:right w:val="none" w:sz="0" w:space="0" w:color="auto"/>
                                  </w:divBdr>
                                </w:div>
                                <w:div w:id="1896039221">
                                  <w:marLeft w:val="240"/>
                                  <w:marRight w:val="240"/>
                                  <w:marTop w:val="0"/>
                                  <w:marBottom w:val="0"/>
                                  <w:divBdr>
                                    <w:top w:val="none" w:sz="0" w:space="0" w:color="auto"/>
                                    <w:left w:val="none" w:sz="0" w:space="0" w:color="auto"/>
                                    <w:bottom w:val="none" w:sz="0" w:space="0" w:color="auto"/>
                                    <w:right w:val="none" w:sz="0" w:space="0" w:color="auto"/>
                                  </w:divBdr>
                                  <w:divsChild>
                                    <w:div w:id="10413991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18592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9669604">
                      <w:marLeft w:val="240"/>
                      <w:marRight w:val="0"/>
                      <w:marTop w:val="0"/>
                      <w:marBottom w:val="0"/>
                      <w:divBdr>
                        <w:top w:val="none" w:sz="0" w:space="0" w:color="auto"/>
                        <w:left w:val="none" w:sz="0" w:space="0" w:color="auto"/>
                        <w:bottom w:val="none" w:sz="0" w:space="0" w:color="auto"/>
                        <w:right w:val="none" w:sz="0" w:space="0" w:color="auto"/>
                      </w:divBdr>
                    </w:div>
                  </w:divsChild>
                </w:div>
                <w:div w:id="1472822724">
                  <w:marLeft w:val="240"/>
                  <w:marRight w:val="240"/>
                  <w:marTop w:val="0"/>
                  <w:marBottom w:val="0"/>
                  <w:divBdr>
                    <w:top w:val="none" w:sz="0" w:space="0" w:color="auto"/>
                    <w:left w:val="none" w:sz="0" w:space="0" w:color="auto"/>
                    <w:bottom w:val="none" w:sz="0" w:space="0" w:color="auto"/>
                    <w:right w:val="none" w:sz="0" w:space="0" w:color="auto"/>
                  </w:divBdr>
                </w:div>
                <w:div w:id="1492481195">
                  <w:marLeft w:val="240"/>
                  <w:marRight w:val="240"/>
                  <w:marTop w:val="0"/>
                  <w:marBottom w:val="0"/>
                  <w:divBdr>
                    <w:top w:val="none" w:sz="0" w:space="0" w:color="auto"/>
                    <w:left w:val="none" w:sz="0" w:space="0" w:color="auto"/>
                    <w:bottom w:val="none" w:sz="0" w:space="0" w:color="auto"/>
                    <w:right w:val="none" w:sz="0" w:space="0" w:color="auto"/>
                  </w:divBdr>
                </w:div>
                <w:div w:id="1535268116">
                  <w:marLeft w:val="240"/>
                  <w:marRight w:val="240"/>
                  <w:marTop w:val="0"/>
                  <w:marBottom w:val="0"/>
                  <w:divBdr>
                    <w:top w:val="none" w:sz="0" w:space="0" w:color="auto"/>
                    <w:left w:val="none" w:sz="0" w:space="0" w:color="auto"/>
                    <w:bottom w:val="none" w:sz="0" w:space="0" w:color="auto"/>
                    <w:right w:val="none" w:sz="0" w:space="0" w:color="auto"/>
                  </w:divBdr>
                  <w:divsChild>
                    <w:div w:id="1863742368">
                      <w:marLeft w:val="240"/>
                      <w:marRight w:val="0"/>
                      <w:marTop w:val="0"/>
                      <w:marBottom w:val="0"/>
                      <w:divBdr>
                        <w:top w:val="none" w:sz="0" w:space="0" w:color="auto"/>
                        <w:left w:val="none" w:sz="0" w:space="0" w:color="auto"/>
                        <w:bottom w:val="none" w:sz="0" w:space="0" w:color="auto"/>
                        <w:right w:val="none" w:sz="0" w:space="0" w:color="auto"/>
                      </w:divBdr>
                    </w:div>
                  </w:divsChild>
                </w:div>
                <w:div w:id="1605527422">
                  <w:marLeft w:val="240"/>
                  <w:marRight w:val="240"/>
                  <w:marTop w:val="0"/>
                  <w:marBottom w:val="0"/>
                  <w:divBdr>
                    <w:top w:val="none" w:sz="0" w:space="0" w:color="auto"/>
                    <w:left w:val="none" w:sz="0" w:space="0" w:color="auto"/>
                    <w:bottom w:val="none" w:sz="0" w:space="0" w:color="auto"/>
                    <w:right w:val="none" w:sz="0" w:space="0" w:color="auto"/>
                  </w:divBdr>
                </w:div>
                <w:div w:id="1682967193">
                  <w:marLeft w:val="240"/>
                  <w:marRight w:val="240"/>
                  <w:marTop w:val="0"/>
                  <w:marBottom w:val="0"/>
                  <w:divBdr>
                    <w:top w:val="none" w:sz="0" w:space="0" w:color="auto"/>
                    <w:left w:val="none" w:sz="0" w:space="0" w:color="auto"/>
                    <w:bottom w:val="none" w:sz="0" w:space="0" w:color="auto"/>
                    <w:right w:val="none" w:sz="0" w:space="0" w:color="auto"/>
                  </w:divBdr>
                  <w:divsChild>
                    <w:div w:id="379549026">
                      <w:marLeft w:val="240"/>
                      <w:marRight w:val="0"/>
                      <w:marTop w:val="0"/>
                      <w:marBottom w:val="0"/>
                      <w:divBdr>
                        <w:top w:val="none" w:sz="0" w:space="0" w:color="auto"/>
                        <w:left w:val="none" w:sz="0" w:space="0" w:color="auto"/>
                        <w:bottom w:val="none" w:sz="0" w:space="0" w:color="auto"/>
                        <w:right w:val="none" w:sz="0" w:space="0" w:color="auto"/>
                      </w:divBdr>
                    </w:div>
                  </w:divsChild>
                </w:div>
                <w:div w:id="1718696866">
                  <w:marLeft w:val="240"/>
                  <w:marRight w:val="240"/>
                  <w:marTop w:val="0"/>
                  <w:marBottom w:val="0"/>
                  <w:divBdr>
                    <w:top w:val="none" w:sz="0" w:space="0" w:color="auto"/>
                    <w:left w:val="none" w:sz="0" w:space="0" w:color="auto"/>
                    <w:bottom w:val="none" w:sz="0" w:space="0" w:color="auto"/>
                    <w:right w:val="none" w:sz="0" w:space="0" w:color="auto"/>
                  </w:divBdr>
                </w:div>
                <w:div w:id="1852143643">
                  <w:marLeft w:val="240"/>
                  <w:marRight w:val="240"/>
                  <w:marTop w:val="0"/>
                  <w:marBottom w:val="0"/>
                  <w:divBdr>
                    <w:top w:val="none" w:sz="0" w:space="0" w:color="auto"/>
                    <w:left w:val="none" w:sz="0" w:space="0" w:color="auto"/>
                    <w:bottom w:val="none" w:sz="0" w:space="0" w:color="auto"/>
                    <w:right w:val="none" w:sz="0" w:space="0" w:color="auto"/>
                  </w:divBdr>
                </w:div>
                <w:div w:id="1913544282">
                  <w:marLeft w:val="240"/>
                  <w:marRight w:val="240"/>
                  <w:marTop w:val="0"/>
                  <w:marBottom w:val="0"/>
                  <w:divBdr>
                    <w:top w:val="none" w:sz="0" w:space="0" w:color="auto"/>
                    <w:left w:val="none" w:sz="0" w:space="0" w:color="auto"/>
                    <w:bottom w:val="none" w:sz="0" w:space="0" w:color="auto"/>
                    <w:right w:val="none" w:sz="0" w:space="0" w:color="auto"/>
                  </w:divBdr>
                  <w:divsChild>
                    <w:div w:id="1381978534">
                      <w:marLeft w:val="0"/>
                      <w:marRight w:val="0"/>
                      <w:marTop w:val="0"/>
                      <w:marBottom w:val="0"/>
                      <w:divBdr>
                        <w:top w:val="none" w:sz="0" w:space="0" w:color="auto"/>
                        <w:left w:val="none" w:sz="0" w:space="0" w:color="auto"/>
                        <w:bottom w:val="none" w:sz="0" w:space="0" w:color="auto"/>
                        <w:right w:val="none" w:sz="0" w:space="0" w:color="auto"/>
                      </w:divBdr>
                      <w:divsChild>
                        <w:div w:id="1141730657">
                          <w:marLeft w:val="0"/>
                          <w:marRight w:val="0"/>
                          <w:marTop w:val="0"/>
                          <w:marBottom w:val="0"/>
                          <w:divBdr>
                            <w:top w:val="none" w:sz="0" w:space="0" w:color="auto"/>
                            <w:left w:val="none" w:sz="0" w:space="0" w:color="auto"/>
                            <w:bottom w:val="none" w:sz="0" w:space="0" w:color="auto"/>
                            <w:right w:val="none" w:sz="0" w:space="0" w:color="auto"/>
                          </w:divBdr>
                        </w:div>
                        <w:div w:id="1438670149">
                          <w:marLeft w:val="240"/>
                          <w:marRight w:val="240"/>
                          <w:marTop w:val="0"/>
                          <w:marBottom w:val="0"/>
                          <w:divBdr>
                            <w:top w:val="none" w:sz="0" w:space="0" w:color="auto"/>
                            <w:left w:val="none" w:sz="0" w:space="0" w:color="auto"/>
                            <w:bottom w:val="none" w:sz="0" w:space="0" w:color="auto"/>
                            <w:right w:val="none" w:sz="0" w:space="0" w:color="auto"/>
                          </w:divBdr>
                          <w:divsChild>
                            <w:div w:id="98960353">
                              <w:marLeft w:val="0"/>
                              <w:marRight w:val="0"/>
                              <w:marTop w:val="0"/>
                              <w:marBottom w:val="0"/>
                              <w:divBdr>
                                <w:top w:val="none" w:sz="0" w:space="0" w:color="auto"/>
                                <w:left w:val="none" w:sz="0" w:space="0" w:color="auto"/>
                                <w:bottom w:val="none" w:sz="0" w:space="0" w:color="auto"/>
                                <w:right w:val="none" w:sz="0" w:space="0" w:color="auto"/>
                              </w:divBdr>
                              <w:divsChild>
                                <w:div w:id="248932182">
                                  <w:marLeft w:val="240"/>
                                  <w:marRight w:val="240"/>
                                  <w:marTop w:val="0"/>
                                  <w:marBottom w:val="0"/>
                                  <w:divBdr>
                                    <w:top w:val="none" w:sz="0" w:space="0" w:color="auto"/>
                                    <w:left w:val="none" w:sz="0" w:space="0" w:color="auto"/>
                                    <w:bottom w:val="none" w:sz="0" w:space="0" w:color="auto"/>
                                    <w:right w:val="none" w:sz="0" w:space="0" w:color="auto"/>
                                  </w:divBdr>
                                  <w:divsChild>
                                    <w:div w:id="1510020148">
                                      <w:marLeft w:val="240"/>
                                      <w:marRight w:val="0"/>
                                      <w:marTop w:val="0"/>
                                      <w:marBottom w:val="0"/>
                                      <w:divBdr>
                                        <w:top w:val="none" w:sz="0" w:space="0" w:color="auto"/>
                                        <w:left w:val="none" w:sz="0" w:space="0" w:color="auto"/>
                                        <w:bottom w:val="none" w:sz="0" w:space="0" w:color="auto"/>
                                        <w:right w:val="none" w:sz="0" w:space="0" w:color="auto"/>
                                      </w:divBdr>
                                    </w:div>
                                  </w:divsChild>
                                </w:div>
                                <w:div w:id="432552309">
                                  <w:marLeft w:val="240"/>
                                  <w:marRight w:val="240"/>
                                  <w:marTop w:val="0"/>
                                  <w:marBottom w:val="0"/>
                                  <w:divBdr>
                                    <w:top w:val="none" w:sz="0" w:space="0" w:color="auto"/>
                                    <w:left w:val="none" w:sz="0" w:space="0" w:color="auto"/>
                                    <w:bottom w:val="none" w:sz="0" w:space="0" w:color="auto"/>
                                    <w:right w:val="none" w:sz="0" w:space="0" w:color="auto"/>
                                  </w:divBdr>
                                  <w:divsChild>
                                    <w:div w:id="1124346076">
                                      <w:marLeft w:val="240"/>
                                      <w:marRight w:val="0"/>
                                      <w:marTop w:val="0"/>
                                      <w:marBottom w:val="0"/>
                                      <w:divBdr>
                                        <w:top w:val="none" w:sz="0" w:space="0" w:color="auto"/>
                                        <w:left w:val="none" w:sz="0" w:space="0" w:color="auto"/>
                                        <w:bottom w:val="none" w:sz="0" w:space="0" w:color="auto"/>
                                        <w:right w:val="none" w:sz="0" w:space="0" w:color="auto"/>
                                      </w:divBdr>
                                    </w:div>
                                  </w:divsChild>
                                </w:div>
                                <w:div w:id="546453937">
                                  <w:marLeft w:val="240"/>
                                  <w:marRight w:val="240"/>
                                  <w:marTop w:val="0"/>
                                  <w:marBottom w:val="0"/>
                                  <w:divBdr>
                                    <w:top w:val="none" w:sz="0" w:space="0" w:color="auto"/>
                                    <w:left w:val="none" w:sz="0" w:space="0" w:color="auto"/>
                                    <w:bottom w:val="none" w:sz="0" w:space="0" w:color="auto"/>
                                    <w:right w:val="none" w:sz="0" w:space="0" w:color="auto"/>
                                  </w:divBdr>
                                  <w:divsChild>
                                    <w:div w:id="344672806">
                                      <w:marLeft w:val="240"/>
                                      <w:marRight w:val="0"/>
                                      <w:marTop w:val="0"/>
                                      <w:marBottom w:val="0"/>
                                      <w:divBdr>
                                        <w:top w:val="none" w:sz="0" w:space="0" w:color="auto"/>
                                        <w:left w:val="none" w:sz="0" w:space="0" w:color="auto"/>
                                        <w:bottom w:val="none" w:sz="0" w:space="0" w:color="auto"/>
                                        <w:right w:val="none" w:sz="0" w:space="0" w:color="auto"/>
                                      </w:divBdr>
                                    </w:div>
                                  </w:divsChild>
                                </w:div>
                                <w:div w:id="1702315683">
                                  <w:marLeft w:val="0"/>
                                  <w:marRight w:val="0"/>
                                  <w:marTop w:val="0"/>
                                  <w:marBottom w:val="0"/>
                                  <w:divBdr>
                                    <w:top w:val="none" w:sz="0" w:space="0" w:color="auto"/>
                                    <w:left w:val="none" w:sz="0" w:space="0" w:color="auto"/>
                                    <w:bottom w:val="none" w:sz="0" w:space="0" w:color="auto"/>
                                    <w:right w:val="none" w:sz="0" w:space="0" w:color="auto"/>
                                  </w:divBdr>
                                </w:div>
                              </w:divsChild>
                            </w:div>
                            <w:div w:id="2019503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0416303">
                      <w:marLeft w:val="240"/>
                      <w:marRight w:val="0"/>
                      <w:marTop w:val="0"/>
                      <w:marBottom w:val="0"/>
                      <w:divBdr>
                        <w:top w:val="none" w:sz="0" w:space="0" w:color="auto"/>
                        <w:left w:val="none" w:sz="0" w:space="0" w:color="auto"/>
                        <w:bottom w:val="none" w:sz="0" w:space="0" w:color="auto"/>
                        <w:right w:val="none" w:sz="0" w:space="0" w:color="auto"/>
                      </w:divBdr>
                    </w:div>
                  </w:divsChild>
                </w:div>
                <w:div w:id="2085057799">
                  <w:marLeft w:val="240"/>
                  <w:marRight w:val="240"/>
                  <w:marTop w:val="0"/>
                  <w:marBottom w:val="0"/>
                  <w:divBdr>
                    <w:top w:val="none" w:sz="0" w:space="0" w:color="auto"/>
                    <w:left w:val="none" w:sz="0" w:space="0" w:color="auto"/>
                    <w:bottom w:val="none" w:sz="0" w:space="0" w:color="auto"/>
                    <w:right w:val="none" w:sz="0" w:space="0" w:color="auto"/>
                  </w:divBdr>
                  <w:divsChild>
                    <w:div w:id="270208451">
                      <w:marLeft w:val="0"/>
                      <w:marRight w:val="0"/>
                      <w:marTop w:val="0"/>
                      <w:marBottom w:val="0"/>
                      <w:divBdr>
                        <w:top w:val="none" w:sz="0" w:space="0" w:color="auto"/>
                        <w:left w:val="none" w:sz="0" w:space="0" w:color="auto"/>
                        <w:bottom w:val="none" w:sz="0" w:space="0" w:color="auto"/>
                        <w:right w:val="none" w:sz="0" w:space="0" w:color="auto"/>
                      </w:divBdr>
                      <w:divsChild>
                        <w:div w:id="402677720">
                          <w:marLeft w:val="0"/>
                          <w:marRight w:val="0"/>
                          <w:marTop w:val="0"/>
                          <w:marBottom w:val="0"/>
                          <w:divBdr>
                            <w:top w:val="none" w:sz="0" w:space="0" w:color="auto"/>
                            <w:left w:val="none" w:sz="0" w:space="0" w:color="auto"/>
                            <w:bottom w:val="none" w:sz="0" w:space="0" w:color="auto"/>
                            <w:right w:val="none" w:sz="0" w:space="0" w:color="auto"/>
                          </w:divBdr>
                        </w:div>
                        <w:div w:id="822240967">
                          <w:marLeft w:val="240"/>
                          <w:marRight w:val="240"/>
                          <w:marTop w:val="0"/>
                          <w:marBottom w:val="0"/>
                          <w:divBdr>
                            <w:top w:val="none" w:sz="0" w:space="0" w:color="auto"/>
                            <w:left w:val="none" w:sz="0" w:space="0" w:color="auto"/>
                            <w:bottom w:val="none" w:sz="0" w:space="0" w:color="auto"/>
                            <w:right w:val="none" w:sz="0" w:space="0" w:color="auto"/>
                          </w:divBdr>
                          <w:divsChild>
                            <w:div w:id="1419255251">
                              <w:marLeft w:val="0"/>
                              <w:marRight w:val="0"/>
                              <w:marTop w:val="0"/>
                              <w:marBottom w:val="0"/>
                              <w:divBdr>
                                <w:top w:val="none" w:sz="0" w:space="0" w:color="auto"/>
                                <w:left w:val="none" w:sz="0" w:space="0" w:color="auto"/>
                                <w:bottom w:val="none" w:sz="0" w:space="0" w:color="auto"/>
                                <w:right w:val="none" w:sz="0" w:space="0" w:color="auto"/>
                              </w:divBdr>
                              <w:divsChild>
                                <w:div w:id="965156822">
                                  <w:marLeft w:val="240"/>
                                  <w:marRight w:val="240"/>
                                  <w:marTop w:val="0"/>
                                  <w:marBottom w:val="0"/>
                                  <w:divBdr>
                                    <w:top w:val="none" w:sz="0" w:space="0" w:color="auto"/>
                                    <w:left w:val="none" w:sz="0" w:space="0" w:color="auto"/>
                                    <w:bottom w:val="none" w:sz="0" w:space="0" w:color="auto"/>
                                    <w:right w:val="none" w:sz="0" w:space="0" w:color="auto"/>
                                  </w:divBdr>
                                  <w:divsChild>
                                    <w:div w:id="1123420255">
                                      <w:marLeft w:val="0"/>
                                      <w:marRight w:val="0"/>
                                      <w:marTop w:val="0"/>
                                      <w:marBottom w:val="0"/>
                                      <w:divBdr>
                                        <w:top w:val="none" w:sz="0" w:space="0" w:color="auto"/>
                                        <w:left w:val="none" w:sz="0" w:space="0" w:color="auto"/>
                                        <w:bottom w:val="none" w:sz="0" w:space="0" w:color="auto"/>
                                        <w:right w:val="none" w:sz="0" w:space="0" w:color="auto"/>
                                      </w:divBdr>
                                      <w:divsChild>
                                        <w:div w:id="154880416">
                                          <w:marLeft w:val="240"/>
                                          <w:marRight w:val="240"/>
                                          <w:marTop w:val="0"/>
                                          <w:marBottom w:val="0"/>
                                          <w:divBdr>
                                            <w:top w:val="none" w:sz="0" w:space="0" w:color="auto"/>
                                            <w:left w:val="none" w:sz="0" w:space="0" w:color="auto"/>
                                            <w:bottom w:val="none" w:sz="0" w:space="0" w:color="auto"/>
                                            <w:right w:val="none" w:sz="0" w:space="0" w:color="auto"/>
                                          </w:divBdr>
                                          <w:divsChild>
                                            <w:div w:id="1536458374">
                                              <w:marLeft w:val="240"/>
                                              <w:marRight w:val="0"/>
                                              <w:marTop w:val="0"/>
                                              <w:marBottom w:val="0"/>
                                              <w:divBdr>
                                                <w:top w:val="none" w:sz="0" w:space="0" w:color="auto"/>
                                                <w:left w:val="none" w:sz="0" w:space="0" w:color="auto"/>
                                                <w:bottom w:val="none" w:sz="0" w:space="0" w:color="auto"/>
                                                <w:right w:val="none" w:sz="0" w:space="0" w:color="auto"/>
                                              </w:divBdr>
                                            </w:div>
                                          </w:divsChild>
                                        </w:div>
                                        <w:div w:id="682630494">
                                          <w:marLeft w:val="0"/>
                                          <w:marRight w:val="0"/>
                                          <w:marTop w:val="0"/>
                                          <w:marBottom w:val="0"/>
                                          <w:divBdr>
                                            <w:top w:val="none" w:sz="0" w:space="0" w:color="auto"/>
                                            <w:left w:val="none" w:sz="0" w:space="0" w:color="auto"/>
                                            <w:bottom w:val="none" w:sz="0" w:space="0" w:color="auto"/>
                                            <w:right w:val="none" w:sz="0" w:space="0" w:color="auto"/>
                                          </w:divBdr>
                                        </w:div>
                                      </w:divsChild>
                                    </w:div>
                                    <w:div w:id="2115634222">
                                      <w:marLeft w:val="240"/>
                                      <w:marRight w:val="0"/>
                                      <w:marTop w:val="0"/>
                                      <w:marBottom w:val="0"/>
                                      <w:divBdr>
                                        <w:top w:val="none" w:sz="0" w:space="0" w:color="auto"/>
                                        <w:left w:val="none" w:sz="0" w:space="0" w:color="auto"/>
                                        <w:bottom w:val="none" w:sz="0" w:space="0" w:color="auto"/>
                                        <w:right w:val="none" w:sz="0" w:space="0" w:color="auto"/>
                                      </w:divBdr>
                                    </w:div>
                                  </w:divsChild>
                                </w:div>
                                <w:div w:id="1693652322">
                                  <w:marLeft w:val="0"/>
                                  <w:marRight w:val="0"/>
                                  <w:marTop w:val="0"/>
                                  <w:marBottom w:val="0"/>
                                  <w:divBdr>
                                    <w:top w:val="none" w:sz="0" w:space="0" w:color="auto"/>
                                    <w:left w:val="none" w:sz="0" w:space="0" w:color="auto"/>
                                    <w:bottom w:val="none" w:sz="0" w:space="0" w:color="auto"/>
                                    <w:right w:val="none" w:sz="0" w:space="0" w:color="auto"/>
                                  </w:divBdr>
                                </w:div>
                              </w:divsChild>
                            </w:div>
                            <w:div w:id="1538620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1253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9155372">
              <w:marLeft w:val="240"/>
              <w:marRight w:val="0"/>
              <w:marTop w:val="0"/>
              <w:marBottom w:val="0"/>
              <w:divBdr>
                <w:top w:val="none" w:sz="0" w:space="0" w:color="auto"/>
                <w:left w:val="none" w:sz="0" w:space="0" w:color="auto"/>
                <w:bottom w:val="none" w:sz="0" w:space="0" w:color="auto"/>
                <w:right w:val="none" w:sz="0" w:space="0" w:color="auto"/>
              </w:divBdr>
            </w:div>
          </w:divsChild>
        </w:div>
        <w:div w:id="1767848493">
          <w:marLeft w:val="240"/>
          <w:marRight w:val="240"/>
          <w:marTop w:val="0"/>
          <w:marBottom w:val="0"/>
          <w:divBdr>
            <w:top w:val="none" w:sz="0" w:space="0" w:color="auto"/>
            <w:left w:val="none" w:sz="0" w:space="0" w:color="auto"/>
            <w:bottom w:val="none" w:sz="0" w:space="0" w:color="auto"/>
            <w:right w:val="none" w:sz="0" w:space="0" w:color="auto"/>
          </w:divBdr>
        </w:div>
        <w:div w:id="1871139815">
          <w:marLeft w:val="240"/>
          <w:marRight w:val="240"/>
          <w:marTop w:val="0"/>
          <w:marBottom w:val="0"/>
          <w:divBdr>
            <w:top w:val="none" w:sz="0" w:space="0" w:color="auto"/>
            <w:left w:val="none" w:sz="0" w:space="0" w:color="auto"/>
            <w:bottom w:val="none" w:sz="0" w:space="0" w:color="auto"/>
            <w:right w:val="none" w:sz="0" w:space="0" w:color="auto"/>
          </w:divBdr>
        </w:div>
      </w:divsChild>
    </w:div>
    <w:div w:id="1890074108">
      <w:bodyDiv w:val="1"/>
      <w:marLeft w:val="0"/>
      <w:marRight w:val="0"/>
      <w:marTop w:val="0"/>
      <w:marBottom w:val="0"/>
      <w:divBdr>
        <w:top w:val="none" w:sz="0" w:space="0" w:color="auto"/>
        <w:left w:val="none" w:sz="0" w:space="0" w:color="auto"/>
        <w:bottom w:val="none" w:sz="0" w:space="0" w:color="auto"/>
        <w:right w:val="none" w:sz="0" w:space="0" w:color="auto"/>
      </w:divBdr>
    </w:div>
    <w:div w:id="1914243307">
      <w:bodyDiv w:val="1"/>
      <w:marLeft w:val="0"/>
      <w:marRight w:val="0"/>
      <w:marTop w:val="0"/>
      <w:marBottom w:val="0"/>
      <w:divBdr>
        <w:top w:val="none" w:sz="0" w:space="0" w:color="auto"/>
        <w:left w:val="none" w:sz="0" w:space="0" w:color="auto"/>
        <w:bottom w:val="none" w:sz="0" w:space="0" w:color="auto"/>
        <w:right w:val="none" w:sz="0" w:space="0" w:color="auto"/>
      </w:divBdr>
    </w:div>
    <w:div w:id="1940794165">
      <w:bodyDiv w:val="1"/>
      <w:marLeft w:val="0"/>
      <w:marRight w:val="0"/>
      <w:marTop w:val="0"/>
      <w:marBottom w:val="0"/>
      <w:divBdr>
        <w:top w:val="none" w:sz="0" w:space="0" w:color="auto"/>
        <w:left w:val="none" w:sz="0" w:space="0" w:color="auto"/>
        <w:bottom w:val="none" w:sz="0" w:space="0" w:color="auto"/>
        <w:right w:val="none" w:sz="0" w:space="0" w:color="auto"/>
      </w:divBdr>
    </w:div>
    <w:div w:id="1947156187">
      <w:bodyDiv w:val="1"/>
      <w:marLeft w:val="0"/>
      <w:marRight w:val="0"/>
      <w:marTop w:val="0"/>
      <w:marBottom w:val="0"/>
      <w:divBdr>
        <w:top w:val="none" w:sz="0" w:space="0" w:color="auto"/>
        <w:left w:val="none" w:sz="0" w:space="0" w:color="auto"/>
        <w:bottom w:val="none" w:sz="0" w:space="0" w:color="auto"/>
        <w:right w:val="none" w:sz="0" w:space="0" w:color="auto"/>
      </w:divBdr>
      <w:divsChild>
        <w:div w:id="2026855747">
          <w:marLeft w:val="0"/>
          <w:marRight w:val="0"/>
          <w:marTop w:val="0"/>
          <w:marBottom w:val="0"/>
          <w:divBdr>
            <w:top w:val="none" w:sz="0" w:space="0" w:color="auto"/>
            <w:left w:val="none" w:sz="0" w:space="0" w:color="auto"/>
            <w:bottom w:val="none" w:sz="0" w:space="0" w:color="auto"/>
            <w:right w:val="none" w:sz="0" w:space="0" w:color="auto"/>
          </w:divBdr>
        </w:div>
      </w:divsChild>
    </w:div>
    <w:div w:id="2049522881">
      <w:bodyDiv w:val="1"/>
      <w:marLeft w:val="0"/>
      <w:marRight w:val="0"/>
      <w:marTop w:val="0"/>
      <w:marBottom w:val="0"/>
      <w:divBdr>
        <w:top w:val="none" w:sz="0" w:space="0" w:color="auto"/>
        <w:left w:val="none" w:sz="0" w:space="0" w:color="auto"/>
        <w:bottom w:val="none" w:sz="0" w:space="0" w:color="auto"/>
        <w:right w:val="none" w:sz="0" w:space="0" w:color="auto"/>
      </w:divBdr>
    </w:div>
    <w:div w:id="2052072706">
      <w:bodyDiv w:val="1"/>
      <w:marLeft w:val="0"/>
      <w:marRight w:val="0"/>
      <w:marTop w:val="0"/>
      <w:marBottom w:val="0"/>
      <w:divBdr>
        <w:top w:val="none" w:sz="0" w:space="0" w:color="auto"/>
        <w:left w:val="none" w:sz="0" w:space="0" w:color="auto"/>
        <w:bottom w:val="none" w:sz="0" w:space="0" w:color="auto"/>
        <w:right w:val="none" w:sz="0" w:space="0" w:color="auto"/>
      </w:divBdr>
    </w:div>
    <w:div w:id="2071995105">
      <w:bodyDiv w:val="1"/>
      <w:marLeft w:val="0"/>
      <w:marRight w:val="0"/>
      <w:marTop w:val="0"/>
      <w:marBottom w:val="0"/>
      <w:divBdr>
        <w:top w:val="none" w:sz="0" w:space="0" w:color="auto"/>
        <w:left w:val="none" w:sz="0" w:space="0" w:color="auto"/>
        <w:bottom w:val="none" w:sz="0" w:space="0" w:color="auto"/>
        <w:right w:val="none" w:sz="0" w:space="0" w:color="auto"/>
      </w:divBdr>
      <w:divsChild>
        <w:div w:id="565261672">
          <w:marLeft w:val="547"/>
          <w:marRight w:val="0"/>
          <w:marTop w:val="130"/>
          <w:marBottom w:val="0"/>
          <w:divBdr>
            <w:top w:val="none" w:sz="0" w:space="0" w:color="auto"/>
            <w:left w:val="none" w:sz="0" w:space="0" w:color="auto"/>
            <w:bottom w:val="none" w:sz="0" w:space="0" w:color="auto"/>
            <w:right w:val="none" w:sz="0" w:space="0" w:color="auto"/>
          </w:divBdr>
        </w:div>
      </w:divsChild>
    </w:div>
    <w:div w:id="2072849726">
      <w:bodyDiv w:val="1"/>
      <w:marLeft w:val="0"/>
      <w:marRight w:val="0"/>
      <w:marTop w:val="0"/>
      <w:marBottom w:val="0"/>
      <w:divBdr>
        <w:top w:val="none" w:sz="0" w:space="0" w:color="auto"/>
        <w:left w:val="none" w:sz="0" w:space="0" w:color="auto"/>
        <w:bottom w:val="none" w:sz="0" w:space="0" w:color="auto"/>
        <w:right w:val="none" w:sz="0" w:space="0" w:color="auto"/>
      </w:divBdr>
    </w:div>
    <w:div w:id="2111506213">
      <w:bodyDiv w:val="1"/>
      <w:marLeft w:val="0"/>
      <w:marRight w:val="0"/>
      <w:marTop w:val="0"/>
      <w:marBottom w:val="0"/>
      <w:divBdr>
        <w:top w:val="none" w:sz="0" w:space="0" w:color="auto"/>
        <w:left w:val="none" w:sz="0" w:space="0" w:color="auto"/>
        <w:bottom w:val="none" w:sz="0" w:space="0" w:color="auto"/>
        <w:right w:val="none" w:sz="0" w:space="0" w:color="auto"/>
      </w:divBdr>
    </w:div>
    <w:div w:id="2114275062">
      <w:bodyDiv w:val="1"/>
      <w:marLeft w:val="0"/>
      <w:marRight w:val="0"/>
      <w:marTop w:val="0"/>
      <w:marBottom w:val="0"/>
      <w:divBdr>
        <w:top w:val="none" w:sz="0" w:space="0" w:color="auto"/>
        <w:left w:val="none" w:sz="0" w:space="0" w:color="auto"/>
        <w:bottom w:val="none" w:sz="0" w:space="0" w:color="auto"/>
        <w:right w:val="none" w:sz="0" w:space="0" w:color="auto"/>
      </w:divBdr>
    </w:div>
    <w:div w:id="2125421156">
      <w:bodyDiv w:val="1"/>
      <w:marLeft w:val="0"/>
      <w:marRight w:val="0"/>
      <w:marTop w:val="0"/>
      <w:marBottom w:val="0"/>
      <w:divBdr>
        <w:top w:val="none" w:sz="0" w:space="0" w:color="auto"/>
        <w:left w:val="none" w:sz="0" w:space="0" w:color="auto"/>
        <w:bottom w:val="none" w:sz="0" w:space="0" w:color="auto"/>
        <w:right w:val="none" w:sz="0" w:space="0" w:color="auto"/>
      </w:divBdr>
      <w:divsChild>
        <w:div w:id="541213607">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20Dare\Downloads\AG04-1-2015-SMPTE-ST-RP-Template-2015-04-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4060D-CD7F-4AED-A787-A5D81FD6A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AG04-1-2015-SMPTE-ST-RP-Template-2015-04-10.dotx</Template>
  <TotalTime>22</TotalTime>
  <Pages>10</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16392</CharactersWithSpaces>
  <SharedDoc>false</SharedDoc>
  <HyperlinkBase/>
  <HLinks>
    <vt:vector size="48" baseType="variant">
      <vt:variant>
        <vt:i4>1900603</vt:i4>
      </vt:variant>
      <vt:variant>
        <vt:i4>50</vt:i4>
      </vt:variant>
      <vt:variant>
        <vt:i4>0</vt:i4>
      </vt:variant>
      <vt:variant>
        <vt:i4>5</vt:i4>
      </vt:variant>
      <vt:variant>
        <vt:lpwstr/>
      </vt:variant>
      <vt:variant>
        <vt:lpwstr>_Toc409179128</vt:lpwstr>
      </vt:variant>
      <vt:variant>
        <vt:i4>1900603</vt:i4>
      </vt:variant>
      <vt:variant>
        <vt:i4>44</vt:i4>
      </vt:variant>
      <vt:variant>
        <vt:i4>0</vt:i4>
      </vt:variant>
      <vt:variant>
        <vt:i4>5</vt:i4>
      </vt:variant>
      <vt:variant>
        <vt:lpwstr/>
      </vt:variant>
      <vt:variant>
        <vt:lpwstr>_Toc409179127</vt:lpwstr>
      </vt:variant>
      <vt:variant>
        <vt:i4>1900603</vt:i4>
      </vt:variant>
      <vt:variant>
        <vt:i4>38</vt:i4>
      </vt:variant>
      <vt:variant>
        <vt:i4>0</vt:i4>
      </vt:variant>
      <vt:variant>
        <vt:i4>5</vt:i4>
      </vt:variant>
      <vt:variant>
        <vt:lpwstr/>
      </vt:variant>
      <vt:variant>
        <vt:lpwstr>_Toc409179126</vt:lpwstr>
      </vt:variant>
      <vt:variant>
        <vt:i4>1900603</vt:i4>
      </vt:variant>
      <vt:variant>
        <vt:i4>32</vt:i4>
      </vt:variant>
      <vt:variant>
        <vt:i4>0</vt:i4>
      </vt:variant>
      <vt:variant>
        <vt:i4>5</vt:i4>
      </vt:variant>
      <vt:variant>
        <vt:lpwstr/>
      </vt:variant>
      <vt:variant>
        <vt:lpwstr>_Toc409179125</vt:lpwstr>
      </vt:variant>
      <vt:variant>
        <vt:i4>1900603</vt:i4>
      </vt:variant>
      <vt:variant>
        <vt:i4>26</vt:i4>
      </vt:variant>
      <vt:variant>
        <vt:i4>0</vt:i4>
      </vt:variant>
      <vt:variant>
        <vt:i4>5</vt:i4>
      </vt:variant>
      <vt:variant>
        <vt:lpwstr/>
      </vt:variant>
      <vt:variant>
        <vt:lpwstr>_Toc409179124</vt:lpwstr>
      </vt:variant>
      <vt:variant>
        <vt:i4>1900603</vt:i4>
      </vt:variant>
      <vt:variant>
        <vt:i4>20</vt:i4>
      </vt:variant>
      <vt:variant>
        <vt:i4>0</vt:i4>
      </vt:variant>
      <vt:variant>
        <vt:i4>5</vt:i4>
      </vt:variant>
      <vt:variant>
        <vt:lpwstr/>
      </vt:variant>
      <vt:variant>
        <vt:lpwstr>_Toc409179123</vt:lpwstr>
      </vt:variant>
      <vt:variant>
        <vt:i4>1900603</vt:i4>
      </vt:variant>
      <vt:variant>
        <vt:i4>14</vt:i4>
      </vt:variant>
      <vt:variant>
        <vt:i4>0</vt:i4>
      </vt:variant>
      <vt:variant>
        <vt:i4>5</vt:i4>
      </vt:variant>
      <vt:variant>
        <vt:lpwstr/>
      </vt:variant>
      <vt:variant>
        <vt:lpwstr>_Toc409179122</vt:lpwstr>
      </vt:variant>
      <vt:variant>
        <vt:i4>1900603</vt:i4>
      </vt:variant>
      <vt:variant>
        <vt:i4>8</vt:i4>
      </vt:variant>
      <vt:variant>
        <vt:i4>0</vt:i4>
      </vt:variant>
      <vt:variant>
        <vt:i4>5</vt:i4>
      </vt:variant>
      <vt:variant>
        <vt:lpwstr/>
      </vt:variant>
      <vt:variant>
        <vt:lpwstr>_Toc409179121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Mailhot, John</dc:creator>
  <cp:lastModifiedBy>Mailhot, John</cp:lastModifiedBy>
  <cp:revision>5</cp:revision>
  <cp:lastPrinted>2013-08-19T20:51:00Z</cp:lastPrinted>
  <dcterms:created xsi:type="dcterms:W3CDTF">2017-01-05T17:11:00Z</dcterms:created>
  <dcterms:modified xsi:type="dcterms:W3CDTF">2017-01-05T17:45:00Z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